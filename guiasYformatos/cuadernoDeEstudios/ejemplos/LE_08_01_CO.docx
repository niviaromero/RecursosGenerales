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58F33" w14:textId="7168180C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bookmarkStart w:id="0" w:name="_GoBack"/>
      <w:bookmarkEnd w:id="0"/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C0121C" w:rsidRPr="004E5E51">
        <w:rPr>
          <w:rFonts w:ascii="Times" w:hAnsi="Times"/>
          <w:b/>
        </w:rPr>
        <w:t>El ensayo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4504FFA8" w14:textId="25FC59D1" w:rsidR="00AA58F3" w:rsidRPr="004E5E51" w:rsidRDefault="000045EE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</w:t>
      </w:r>
      <w:r w:rsidR="007F0867" w:rsidRPr="004E5E51">
        <w:rPr>
          <w:rFonts w:ascii="Times" w:hAnsi="Times"/>
        </w:rPr>
        <w:t xml:space="preserve"> </w:t>
      </w:r>
      <w:r w:rsidR="007F0867" w:rsidRPr="004E5E51">
        <w:rPr>
          <w:rFonts w:ascii="Times" w:hAnsi="Times"/>
          <w:b/>
        </w:rPr>
        <w:t>ensayo</w:t>
      </w:r>
      <w:r w:rsidR="007F0867" w:rsidRPr="004E5E51">
        <w:rPr>
          <w:rFonts w:ascii="Times" w:hAnsi="Times"/>
        </w:rPr>
        <w:t xml:space="preserve"> es un texto </w:t>
      </w:r>
      <w:r w:rsidR="00AA58F3" w:rsidRPr="004E5E51">
        <w:rPr>
          <w:rFonts w:ascii="Times" w:hAnsi="Times"/>
        </w:rPr>
        <w:t xml:space="preserve">en el </w:t>
      </w:r>
      <w:r w:rsidR="007F0867" w:rsidRPr="004E5E51">
        <w:rPr>
          <w:rFonts w:ascii="Times" w:hAnsi="Times"/>
        </w:rPr>
        <w:t xml:space="preserve">que </w:t>
      </w:r>
      <w:r w:rsidR="00AA58F3" w:rsidRPr="004E5E51">
        <w:rPr>
          <w:rFonts w:ascii="Times" w:hAnsi="Times"/>
        </w:rPr>
        <w:t xml:space="preserve">se </w:t>
      </w:r>
      <w:r w:rsidR="007F0867" w:rsidRPr="004E5E51">
        <w:rPr>
          <w:rFonts w:ascii="Times" w:hAnsi="Times"/>
        </w:rPr>
        <w:t xml:space="preserve">expone información </w:t>
      </w:r>
      <w:r w:rsidR="00AA58F3" w:rsidRPr="004E5E51">
        <w:rPr>
          <w:rFonts w:ascii="Times" w:hAnsi="Times"/>
        </w:rPr>
        <w:t xml:space="preserve">acerca de un tema </w:t>
      </w:r>
      <w:r w:rsidR="007F0867" w:rsidRPr="004E5E51">
        <w:rPr>
          <w:rFonts w:ascii="Times" w:hAnsi="Times"/>
        </w:rPr>
        <w:t xml:space="preserve">y </w:t>
      </w:r>
      <w:r w:rsidR="00AA58F3" w:rsidRPr="004E5E51">
        <w:rPr>
          <w:rFonts w:ascii="Times" w:hAnsi="Times"/>
        </w:rPr>
        <w:t xml:space="preserve">se desarrolla </w:t>
      </w:r>
      <w:r w:rsidR="007F0867" w:rsidRPr="004E5E51">
        <w:rPr>
          <w:rFonts w:ascii="Times" w:hAnsi="Times"/>
        </w:rPr>
        <w:t>la opinión de</w:t>
      </w:r>
      <w:r w:rsidR="00A87CEE" w:rsidRPr="004E5E51">
        <w:rPr>
          <w:rFonts w:ascii="Times" w:hAnsi="Times"/>
        </w:rPr>
        <w:t>l autor</w:t>
      </w:r>
      <w:r w:rsidR="007F0867" w:rsidRPr="004E5E51">
        <w:rPr>
          <w:rFonts w:ascii="Times" w:hAnsi="Times"/>
        </w:rPr>
        <w:t xml:space="preserve">. </w:t>
      </w:r>
      <w:ins w:id="1" w:author="Angélica Monroy" w:date="2014-10-19T12:30:00Z">
        <w:r w:rsidR="00F45523">
          <w:rPr>
            <w:rFonts w:ascii="Times" w:hAnsi="Times"/>
          </w:rPr>
          <w:t>Su</w:t>
        </w:r>
        <w:r w:rsidR="00F45523" w:rsidRPr="004E5E51">
          <w:rPr>
            <w:rFonts w:ascii="Times" w:hAnsi="Times"/>
          </w:rPr>
          <w:t xml:space="preserve"> </w:t>
        </w:r>
      </w:ins>
      <w:r w:rsidR="00D408F4" w:rsidRPr="004E5E51">
        <w:rPr>
          <w:rFonts w:ascii="Times" w:hAnsi="Times"/>
        </w:rPr>
        <w:t xml:space="preserve">propósito </w:t>
      </w:r>
      <w:r w:rsidR="004A6E6E" w:rsidRPr="004E5E51">
        <w:rPr>
          <w:rFonts w:ascii="Times" w:hAnsi="Times"/>
        </w:rPr>
        <w:t xml:space="preserve">general </w:t>
      </w:r>
      <w:r w:rsidR="00AA58F3" w:rsidRPr="004E5E51">
        <w:rPr>
          <w:rFonts w:ascii="Times" w:hAnsi="Times"/>
        </w:rPr>
        <w:t>es compartir conocimientos y opiniones para enriquecer un campo de</w:t>
      </w:r>
      <w:ins w:id="2" w:author="Angélica Monroy" w:date="2014-10-19T12:30:00Z">
        <w:r w:rsidR="00F45523">
          <w:rPr>
            <w:rFonts w:ascii="Times" w:hAnsi="Times"/>
          </w:rPr>
          <w:t>l</w:t>
        </w:r>
      </w:ins>
      <w:r w:rsidR="00AA58F3" w:rsidRPr="004E5E51">
        <w:rPr>
          <w:rFonts w:ascii="Times" w:hAnsi="Times"/>
        </w:rPr>
        <w:t xml:space="preserve"> conocimiento.</w:t>
      </w:r>
    </w:p>
    <w:p w14:paraId="3FC3D9AA" w14:textId="3F087189" w:rsidR="00AA58F3" w:rsidRPr="004E5E51" w:rsidRDefault="00A02EDF" w:rsidP="00A02EDF">
      <w:pPr>
        <w:tabs>
          <w:tab w:val="left" w:pos="3020"/>
        </w:tabs>
        <w:spacing w:after="0"/>
        <w:rPr>
          <w:rFonts w:ascii="Times" w:hAnsi="Times"/>
        </w:rPr>
      </w:pPr>
      <w:r>
        <w:rPr>
          <w:rFonts w:ascii="Times" w:hAnsi="Times"/>
        </w:rPr>
        <w:tab/>
      </w:r>
    </w:p>
    <w:p w14:paraId="7C8CEC83" w14:textId="76E40D6F" w:rsidR="00F7245B" w:rsidRDefault="006E73F7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Es común que </w:t>
      </w:r>
      <w:r w:rsidR="004E50F2" w:rsidRPr="004E5E51">
        <w:rPr>
          <w:rFonts w:ascii="Times" w:hAnsi="Times"/>
        </w:rPr>
        <w:t>los</w:t>
      </w:r>
      <w:r w:rsidRPr="004E5E51">
        <w:rPr>
          <w:rFonts w:ascii="Times" w:hAnsi="Times"/>
        </w:rPr>
        <w:t xml:space="preserve"> ensayo</w:t>
      </w:r>
      <w:r w:rsidR="004E50F2" w:rsidRPr="004E5E51">
        <w:rPr>
          <w:rFonts w:ascii="Times" w:hAnsi="Times"/>
        </w:rPr>
        <w:t>s</w:t>
      </w:r>
      <w:r w:rsidRPr="004E5E51">
        <w:rPr>
          <w:rFonts w:ascii="Times" w:hAnsi="Times"/>
        </w:rPr>
        <w:t xml:space="preserve"> se emplee</w:t>
      </w:r>
      <w:r w:rsidR="004E50F2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en </w:t>
      </w:r>
      <w:r w:rsidR="00482535" w:rsidRPr="004E5E51">
        <w:rPr>
          <w:rFonts w:ascii="Times" w:hAnsi="Times"/>
        </w:rPr>
        <w:t xml:space="preserve">el </w:t>
      </w:r>
      <w:r w:rsidR="001A4664" w:rsidRPr="004E5E51">
        <w:rPr>
          <w:rFonts w:ascii="Times" w:hAnsi="Times"/>
        </w:rPr>
        <w:t xml:space="preserve">ámbito </w:t>
      </w:r>
      <w:r w:rsidR="00482535" w:rsidRPr="004E5E51">
        <w:rPr>
          <w:rFonts w:ascii="Times" w:hAnsi="Times"/>
        </w:rPr>
        <w:t xml:space="preserve">literario y </w:t>
      </w:r>
      <w:r w:rsidR="001A4664" w:rsidRPr="004E5E51">
        <w:rPr>
          <w:rFonts w:ascii="Times" w:hAnsi="Times"/>
        </w:rPr>
        <w:t xml:space="preserve">en </w:t>
      </w:r>
      <w:r w:rsidR="00482535" w:rsidRPr="004E5E51">
        <w:rPr>
          <w:rFonts w:ascii="Times" w:hAnsi="Times"/>
        </w:rPr>
        <w:t>el académico.</w:t>
      </w:r>
      <w:r w:rsidR="00F7245B" w:rsidRPr="004E5E51">
        <w:rPr>
          <w:rFonts w:ascii="Times" w:hAnsi="Times"/>
        </w:rPr>
        <w:t xml:space="preserve"> En el primero, se </w:t>
      </w:r>
      <w:ins w:id="3" w:author="Angélica Monroy" w:date="2014-10-19T12:31:00Z">
        <w:r w:rsidR="00F45523">
          <w:rPr>
            <w:rFonts w:ascii="Times" w:hAnsi="Times"/>
          </w:rPr>
          <w:t>utiliz</w:t>
        </w:r>
        <w:r w:rsidR="00F45523" w:rsidRPr="004E5E51">
          <w:rPr>
            <w:rFonts w:ascii="Times" w:hAnsi="Times"/>
          </w:rPr>
          <w:t>a</w:t>
        </w:r>
        <w:r w:rsidR="00F45523">
          <w:rPr>
            <w:rFonts w:ascii="Times" w:hAnsi="Times"/>
          </w:rPr>
          <w:t>n</w:t>
        </w:r>
        <w:r w:rsidR="00F45523" w:rsidRPr="004E5E51">
          <w:rPr>
            <w:rFonts w:ascii="Times" w:hAnsi="Times"/>
          </w:rPr>
          <w:t xml:space="preserve"> </w:t>
        </w:r>
      </w:ins>
      <w:r w:rsidR="00F7245B" w:rsidRPr="004E5E51">
        <w:rPr>
          <w:rFonts w:ascii="Times" w:hAnsi="Times"/>
        </w:rPr>
        <w:t xml:space="preserve">para </w:t>
      </w:r>
      <w:r w:rsidR="001A4664" w:rsidRPr="004E5E51">
        <w:rPr>
          <w:rFonts w:ascii="Times" w:hAnsi="Times"/>
        </w:rPr>
        <w:t xml:space="preserve">comentar la vida y obra de autores, </w:t>
      </w:r>
      <w:r w:rsidR="00F7245B" w:rsidRPr="004E5E51">
        <w:rPr>
          <w:rFonts w:ascii="Times" w:hAnsi="Times"/>
        </w:rPr>
        <w:t xml:space="preserve">analizar </w:t>
      </w:r>
      <w:r w:rsidR="001A4664" w:rsidRPr="004E5E51">
        <w:rPr>
          <w:rFonts w:ascii="Times" w:hAnsi="Times"/>
        </w:rPr>
        <w:t xml:space="preserve">el sentido de uno o varios textos y opinar </w:t>
      </w:r>
      <w:ins w:id="4" w:author="Angélica Monroy" w:date="2014-10-19T17:45:00Z">
        <w:r w:rsidR="00F528A6">
          <w:rPr>
            <w:rFonts w:ascii="Times" w:hAnsi="Times"/>
          </w:rPr>
          <w:t>sobre</w:t>
        </w:r>
      </w:ins>
      <w:r w:rsidR="001A4664" w:rsidRPr="004E5E51">
        <w:rPr>
          <w:rFonts w:ascii="Times" w:hAnsi="Times"/>
        </w:rPr>
        <w:t xml:space="preserve"> un tema de interés general. </w:t>
      </w:r>
      <w:r w:rsidR="00572B35" w:rsidRPr="004E5E51">
        <w:rPr>
          <w:rFonts w:ascii="Times" w:hAnsi="Times"/>
        </w:rPr>
        <w:t xml:space="preserve">Algunos </w:t>
      </w:r>
      <w:ins w:id="5" w:author="Angélica Monroy" w:date="2014-10-19T12:32:00Z">
        <w:r w:rsidR="00F45523">
          <w:rPr>
            <w:rFonts w:ascii="Times" w:hAnsi="Times"/>
          </w:rPr>
          <w:t xml:space="preserve">ensayistas </w:t>
        </w:r>
      </w:ins>
      <w:r w:rsidR="00572B35" w:rsidRPr="004E5E51">
        <w:rPr>
          <w:rFonts w:ascii="Times" w:hAnsi="Times"/>
        </w:rPr>
        <w:t>mexicanos son Vicente Riva Palacio, Justo Sierra, Alfonso Reyes y José Emilio Pache</w:t>
      </w:r>
      <w:r w:rsidR="00C10363" w:rsidRPr="004E5E51">
        <w:rPr>
          <w:rFonts w:ascii="Times" w:hAnsi="Times"/>
        </w:rPr>
        <w:t>co.</w:t>
      </w:r>
    </w:p>
    <w:p w14:paraId="09785A01" w14:textId="77777777" w:rsidR="00773587" w:rsidRPr="004E5E51" w:rsidRDefault="00773587" w:rsidP="00081745">
      <w:pPr>
        <w:spacing w:after="0"/>
        <w:rPr>
          <w:rFonts w:ascii="Times" w:hAnsi="Tim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773587" w:rsidRPr="00773587" w14:paraId="7398CEB2" w14:textId="77777777" w:rsidTr="00807AB1">
        <w:tc>
          <w:tcPr>
            <w:tcW w:w="9033" w:type="dxa"/>
            <w:gridSpan w:val="2"/>
            <w:shd w:val="clear" w:color="auto" w:fill="0D0D0D" w:themeFill="text1" w:themeFillTint="F2"/>
          </w:tcPr>
          <w:p w14:paraId="51BA4FEB" w14:textId="77777777" w:rsidR="00773587" w:rsidRPr="00773587" w:rsidRDefault="00773587" w:rsidP="0077358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773587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73587" w:rsidRPr="00773587" w14:paraId="7FB6DCC8" w14:textId="77777777" w:rsidTr="00807AB1">
        <w:tc>
          <w:tcPr>
            <w:tcW w:w="2518" w:type="dxa"/>
          </w:tcPr>
          <w:p w14:paraId="483E8B2F" w14:textId="77777777" w:rsidR="00773587" w:rsidRPr="00773587" w:rsidRDefault="00773587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26E621E" w14:textId="0FE32D0C" w:rsidR="00773587" w:rsidRPr="00773587" w:rsidRDefault="00910B7C" w:rsidP="0077358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</w:t>
            </w:r>
            <w:r w:rsidR="00BD427F">
              <w:rPr>
                <w:rFonts w:ascii="Times New Roman" w:hAnsi="Times New Roman" w:cs="Times New Roman"/>
                <w:color w:val="000000"/>
              </w:rPr>
              <w:t>_IMG01</w:t>
            </w:r>
          </w:p>
        </w:tc>
      </w:tr>
      <w:tr w:rsidR="00773587" w:rsidRPr="00773587" w14:paraId="69D5B5C0" w14:textId="77777777" w:rsidTr="00807AB1">
        <w:tc>
          <w:tcPr>
            <w:tcW w:w="2518" w:type="dxa"/>
          </w:tcPr>
          <w:p w14:paraId="2540D43A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31A7A61" w14:textId="385A1757" w:rsidR="00773587" w:rsidRPr="00773587" w:rsidRDefault="00BD427F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Michael de Montaigne</w:t>
            </w:r>
          </w:p>
        </w:tc>
      </w:tr>
      <w:tr w:rsidR="00773587" w:rsidRPr="00773587" w14:paraId="29FC36D1" w14:textId="77777777" w:rsidTr="00807AB1">
        <w:tc>
          <w:tcPr>
            <w:tcW w:w="2518" w:type="dxa"/>
          </w:tcPr>
          <w:p w14:paraId="46AA70C6" w14:textId="7777777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617FD66" w14:textId="61325B4B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 w:rsidRPr="00BD427F">
              <w:rPr>
                <w:rFonts w:ascii="Times New Roman" w:hAnsi="Times New Roman" w:cs="Times New Roman"/>
                <w:color w:val="FF0000"/>
              </w:rPr>
              <w:t>(Asignado por banco de im</w:t>
            </w:r>
            <w:r>
              <w:rPr>
                <w:rFonts w:ascii="Times New Roman" w:hAnsi="Times New Roman" w:cs="Times New Roman"/>
                <w:color w:val="FF0000"/>
              </w:rPr>
              <w:t xml:space="preserve">ágenes si es nuevo </w:t>
            </w:r>
            <w:r w:rsidRPr="001D5AA0">
              <w:rPr>
                <w:rFonts w:ascii="Times New Roman" w:hAnsi="Times New Roman" w:cs="Times New Roman"/>
              </w:rPr>
              <w:t>0545678</w:t>
            </w:r>
            <w:r w:rsidR="001D5AA0" w:rsidRPr="001D5AA0">
              <w:rPr>
                <w:rFonts w:ascii="Times New Roman" w:hAnsi="Times New Roman" w:cs="Times New Roman"/>
              </w:rPr>
              <w:t xml:space="preserve"> </w:t>
            </w:r>
            <w:r w:rsidR="00531011">
              <w:rPr>
                <w:rFonts w:ascii="Times New Roman" w:hAnsi="Times New Roman" w:cs="Times New Roman"/>
                <w:color w:val="FF0000"/>
              </w:rPr>
              <w:t>Código de shutter</w:t>
            </w:r>
            <w:r w:rsidR="001D5AA0">
              <w:rPr>
                <w:rFonts w:ascii="Times New Roman" w:hAnsi="Times New Roman" w:cs="Times New Roman"/>
                <w:color w:val="FF0000"/>
              </w:rPr>
              <w:t>stock)</w:t>
            </w:r>
            <w:r>
              <w:rPr>
                <w:rFonts w:ascii="Times New Roman" w:hAnsi="Times New Roman" w:cs="Times New Roman"/>
                <w:color w:val="FF0000"/>
              </w:rPr>
              <w:t xml:space="preserve"> Si es adaptado o tomado de la plataforma de Planeta se refiere la ruta</w:t>
            </w:r>
            <w:r w:rsidR="00531011">
              <w:rPr>
                <w:rFonts w:ascii="Times New Roman" w:hAnsi="Times New Roman" w:cs="Times New Roman"/>
                <w:color w:val="FF0000"/>
              </w:rPr>
              <w:t>:</w:t>
            </w:r>
          </w:p>
          <w:p w14:paraId="6A831FFB" w14:textId="63E52B1A" w:rsidR="00BD427F" w:rsidRDefault="001D5AA0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Eso/Lengua castellana</w:t>
            </w:r>
            <w:r w:rsidR="00531011">
              <w:rPr>
                <w:rFonts w:ascii="Times New Roman" w:hAnsi="Times New Roman" w:cs="Times New Roman"/>
              </w:rPr>
              <w:t xml:space="preserve"> y literatura</w:t>
            </w:r>
            <w:r w:rsidR="00BD427F">
              <w:rPr>
                <w:rFonts w:ascii="Times New Roman" w:hAnsi="Times New Roman" w:cs="Times New Roman"/>
              </w:rPr>
              <w:t>/El ensayo/Estructura del ensayo/</w:t>
            </w:r>
          </w:p>
          <w:p w14:paraId="6373AF9A" w14:textId="77777777" w:rsidR="00BD427F" w:rsidRDefault="00BD427F" w:rsidP="00773587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Si es página web, el link:</w:t>
            </w:r>
          </w:p>
          <w:p w14:paraId="13B53699" w14:textId="2A1D2F65" w:rsidR="00BD427F" w:rsidRPr="00773587" w:rsidRDefault="00BD427F" w:rsidP="007735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www.wikipedia.parrafo.cog.com</w:t>
            </w:r>
          </w:p>
        </w:tc>
      </w:tr>
      <w:tr w:rsidR="00773587" w:rsidRPr="00773587" w14:paraId="7BF0B896" w14:textId="77777777" w:rsidTr="00807AB1">
        <w:tc>
          <w:tcPr>
            <w:tcW w:w="2518" w:type="dxa"/>
          </w:tcPr>
          <w:p w14:paraId="4BCFC259" w14:textId="682486C7" w:rsidR="00773587" w:rsidRPr="00773587" w:rsidRDefault="00773587" w:rsidP="00773587">
            <w:pPr>
              <w:rPr>
                <w:rFonts w:ascii="Times New Roman" w:hAnsi="Times New Roman" w:cs="Times New Roman"/>
                <w:color w:val="000000"/>
              </w:rPr>
            </w:pPr>
            <w:r w:rsidRPr="0077358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7C5FA2AD" w14:textId="63014B96" w:rsidR="00773587" w:rsidRPr="00773587" w:rsidRDefault="00531011" w:rsidP="007735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Uno de los más importantes ensayistas…</w:t>
            </w:r>
            <w:r w:rsidRPr="00531011">
              <w:rPr>
                <w:rFonts w:ascii="Times New Roman" w:hAnsi="Times New Roman" w:cs="Times New Roman"/>
                <w:color w:val="FF0000"/>
              </w:rPr>
              <w:t xml:space="preserve"> (se amplía información, se propone una pregunta o reflexión, se describe la imagen…)</w:t>
            </w:r>
          </w:p>
        </w:tc>
      </w:tr>
    </w:tbl>
    <w:p w14:paraId="5CE64881" w14:textId="77777777" w:rsidR="00773587" w:rsidRPr="00773587" w:rsidRDefault="00773587" w:rsidP="00773587">
      <w:pPr>
        <w:spacing w:after="0"/>
        <w:rPr>
          <w:rFonts w:ascii="Times New Roman" w:hAnsi="Times New Roman" w:cs="Times New Roman"/>
          <w:color w:val="000000"/>
        </w:rPr>
      </w:pPr>
    </w:p>
    <w:p w14:paraId="137881BE" w14:textId="3BC705B7" w:rsidR="009C60FD" w:rsidRDefault="009C60FD" w:rsidP="00081745">
      <w:pPr>
        <w:spacing w:after="0"/>
        <w:rPr>
          <w:rFonts w:ascii="Times" w:hAnsi="Times"/>
        </w:rPr>
      </w:pPr>
      <w:r>
        <w:rPr>
          <w:rFonts w:ascii="Times" w:hAnsi="Times"/>
        </w:rPr>
        <w:t>Si quieres ampliar tus conocimientos sobre el ensayo consulta este video publicado en la web [</w:t>
      </w:r>
      <w:hyperlink r:id="rId8" w:history="1">
        <w:r w:rsidRPr="009C60FD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  <w:r w:rsidR="00773587">
        <w:rPr>
          <w:rFonts w:ascii="Times" w:hAnsi="Times"/>
        </w:rPr>
        <w:t xml:space="preserve"> </w:t>
      </w:r>
    </w:p>
    <w:p w14:paraId="62C85DE5" w14:textId="77777777" w:rsidR="00773587" w:rsidRDefault="00773587" w:rsidP="00081745">
      <w:pPr>
        <w:spacing w:after="0"/>
        <w:rPr>
          <w:rFonts w:ascii="Times" w:hAnsi="Times"/>
        </w:rPr>
      </w:pPr>
    </w:p>
    <w:p w14:paraId="3D92E9F7" w14:textId="77777777" w:rsidR="00773587" w:rsidRDefault="00773587" w:rsidP="00081745">
      <w:pPr>
        <w:spacing w:after="0"/>
        <w:rPr>
          <w:rFonts w:ascii="Times" w:hAnsi="Times"/>
        </w:rPr>
      </w:pPr>
    </w:p>
    <w:p w14:paraId="078C2979" w14:textId="05E80844" w:rsidR="003E39CA" w:rsidRDefault="003E39C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En el ámbito académico, el ensayo </w:t>
      </w:r>
      <w:ins w:id="6" w:author="Angélica Monroy" w:date="2014-10-19T12:33:00Z">
        <w:r w:rsidR="008C184A">
          <w:rPr>
            <w:rFonts w:ascii="Times" w:hAnsi="Times"/>
          </w:rPr>
          <w:t>es útil</w:t>
        </w:r>
        <w:r w:rsidR="008C184A" w:rsidRPr="004E5E51">
          <w:rPr>
            <w:rFonts w:ascii="Times" w:hAnsi="Times"/>
          </w:rPr>
          <w:t xml:space="preserve"> </w:t>
        </w:r>
      </w:ins>
      <w:r w:rsidRPr="004E5E51">
        <w:rPr>
          <w:rFonts w:ascii="Times" w:hAnsi="Times"/>
        </w:rPr>
        <w:t xml:space="preserve">para presentar información, hipótesis y </w:t>
      </w:r>
      <w:r w:rsidR="00904A13" w:rsidRPr="004E5E51">
        <w:rPr>
          <w:rFonts w:ascii="Times" w:hAnsi="Times"/>
        </w:rPr>
        <w:t xml:space="preserve">reflexiones acerca de un tema. </w:t>
      </w:r>
      <w:ins w:id="7" w:author="Angélica Monroy" w:date="2014-10-19T17:46:00Z">
        <w:r w:rsidR="00F528A6">
          <w:rPr>
            <w:rFonts w:ascii="Times" w:hAnsi="Times"/>
          </w:rPr>
          <w:t>Aquí</w:t>
        </w:r>
      </w:ins>
      <w:r w:rsidR="001C6229" w:rsidRPr="004E5E51">
        <w:rPr>
          <w:rFonts w:ascii="Times" w:hAnsi="Times"/>
        </w:rPr>
        <w:t>, estudiaremos</w:t>
      </w:r>
      <w:ins w:id="8" w:author="Angélica Monroy" w:date="2014-10-19T17:46:00Z">
        <w:r w:rsidR="00F528A6">
          <w:rPr>
            <w:rFonts w:ascii="Times" w:hAnsi="Times"/>
          </w:rPr>
          <w:t xml:space="preserve"> </w:t>
        </w:r>
      </w:ins>
      <w:r w:rsidR="001C6229" w:rsidRPr="004E5E51">
        <w:rPr>
          <w:rFonts w:ascii="Times" w:hAnsi="Times"/>
        </w:rPr>
        <w:t>ensayos</w:t>
      </w:r>
      <w:ins w:id="9" w:author="Angélica Monroy" w:date="2014-10-19T17:47:00Z">
        <w:r w:rsidR="00F528A6" w:rsidRPr="00F528A6">
          <w:rPr>
            <w:rFonts w:ascii="Times" w:hAnsi="Times"/>
          </w:rPr>
          <w:t xml:space="preserve"> </w:t>
        </w:r>
      </w:ins>
      <w:ins w:id="10" w:author="Angélica Monroy" w:date="2014-10-19T17:48:00Z">
        <w:r w:rsidR="00101D89">
          <w:rPr>
            <w:rFonts w:ascii="Times" w:hAnsi="Times"/>
          </w:rPr>
          <w:t xml:space="preserve">de ese </w:t>
        </w:r>
      </w:ins>
      <w:r w:rsidR="001C6229" w:rsidRPr="004E5E51">
        <w:rPr>
          <w:rFonts w:ascii="Times" w:hAnsi="Times"/>
        </w:rPr>
        <w:t>ámbito.</w:t>
      </w:r>
    </w:p>
    <w:p w14:paraId="0AAFD2AC" w14:textId="77777777" w:rsidR="00CB763A" w:rsidRPr="004E5E51" w:rsidRDefault="00CB763A" w:rsidP="00081745">
      <w:pPr>
        <w:spacing w:after="0"/>
        <w:rPr>
          <w:rFonts w:ascii="Times" w:hAnsi="Times"/>
        </w:rPr>
      </w:pPr>
    </w:p>
    <w:p w14:paraId="45B4FFBF" w14:textId="638D24F4" w:rsidR="009C17CF" w:rsidRPr="00DE5491" w:rsidRDefault="009C17CF" w:rsidP="001A2B3A">
      <w:pPr>
        <w:spacing w:after="0"/>
        <w:rPr>
          <w:rFonts w:ascii="Times" w:hAnsi="Times"/>
        </w:rPr>
      </w:pPr>
    </w:p>
    <w:p w14:paraId="04034499" w14:textId="77777777" w:rsidR="00446FBC" w:rsidRDefault="00446FBC" w:rsidP="001A2B3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DE5491" w:rsidRPr="005D1738" w14:paraId="52168205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3D088A1" w14:textId="77777777" w:rsidR="00DE5491" w:rsidRPr="005D1738" w:rsidRDefault="00DE5491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DE5491" w14:paraId="5BC34D02" w14:textId="77777777" w:rsidTr="00807AB1">
        <w:tc>
          <w:tcPr>
            <w:tcW w:w="2518" w:type="dxa"/>
          </w:tcPr>
          <w:p w14:paraId="4486EB7C" w14:textId="77777777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704BC95" w14:textId="5AEDDAE5" w:rsidR="00DE5491" w:rsidRPr="00053744" w:rsidRDefault="00DE5491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 xml:space="preserve">08_01_CO_REC10 </w:t>
            </w:r>
            <w:r w:rsidRPr="001D5AA0">
              <w:rPr>
                <w:rFonts w:ascii="Times New Roman" w:hAnsi="Times New Roman" w:cs="Times New Roman"/>
                <w:color w:val="FF0000"/>
              </w:rPr>
              <w:t>(Se numeran de 10 en 10)</w:t>
            </w:r>
          </w:p>
        </w:tc>
      </w:tr>
      <w:tr w:rsidR="00DE5491" w14:paraId="44D463DC" w14:textId="77777777" w:rsidTr="00807AB1">
        <w:tc>
          <w:tcPr>
            <w:tcW w:w="2518" w:type="dxa"/>
          </w:tcPr>
          <w:p w14:paraId="6E6E3E5C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BA6DCF5" w14:textId="77777777" w:rsidR="00DE5491" w:rsidRPr="004E5E51" w:rsidRDefault="00DE5491" w:rsidP="00DE5491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Leer un ensayo</w:t>
            </w:r>
          </w:p>
          <w:p w14:paraId="165B3A33" w14:textId="5B778B3A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1D5AA0">
              <w:rPr>
                <w:rFonts w:ascii="Times New Roman" w:hAnsi="Times New Roman" w:cs="Times New Roman"/>
                <w:color w:val="FF0000"/>
              </w:rPr>
              <w:t>(Se le da un nombre al recurso)</w:t>
            </w:r>
          </w:p>
        </w:tc>
      </w:tr>
      <w:tr w:rsidR="00DE5491" w14:paraId="7D8564FD" w14:textId="77777777" w:rsidTr="00807AB1">
        <w:tc>
          <w:tcPr>
            <w:tcW w:w="2518" w:type="dxa"/>
          </w:tcPr>
          <w:p w14:paraId="2307C4A4" w14:textId="77777777" w:rsidR="00DE5491" w:rsidRDefault="00DE54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0F999F" w14:textId="71488CD8" w:rsidR="00DE5491" w:rsidRPr="00F8484C" w:rsidRDefault="00F8484C" w:rsidP="00807AB1">
            <w:pPr>
              <w:rPr>
                <w:rFonts w:ascii="Times" w:hAnsi="Times"/>
              </w:rPr>
            </w:pPr>
            <w:r w:rsidRPr="004E5E51">
              <w:rPr>
                <w:rFonts w:ascii="Times" w:hAnsi="Times"/>
              </w:rPr>
              <w:t>Interactivo para analizar un ensayo</w:t>
            </w:r>
            <w:r w:rsidR="00CB763A">
              <w:rPr>
                <w:rFonts w:ascii="Times" w:hAnsi="Times"/>
              </w:rPr>
              <w:t>.</w:t>
            </w:r>
            <w:r w:rsidR="001D5AA0">
              <w:rPr>
                <w:rFonts w:ascii="Times" w:hAnsi="Times"/>
              </w:rPr>
              <w:t xml:space="preserve"> </w:t>
            </w:r>
            <w:r w:rsidR="001D5AA0" w:rsidRPr="001D5AA0">
              <w:rPr>
                <w:rFonts w:ascii="Times" w:hAnsi="Times"/>
                <w:color w:val="FF0000"/>
              </w:rPr>
              <w:t>(Se describe</w:t>
            </w:r>
            <w:r w:rsidR="00531011">
              <w:rPr>
                <w:rFonts w:ascii="Times" w:hAnsi="Times"/>
                <w:color w:val="FF0000"/>
              </w:rPr>
              <w:t xml:space="preserve">. Se puede decir cuál es su propósito como en este caso o se invita al estudiante a realizar la actividad, por ejemplo: Conoce más acerca de la estructura del ensayo </w:t>
            </w:r>
            <w:r w:rsidR="001D5AA0" w:rsidRPr="001D5AA0">
              <w:rPr>
                <w:rFonts w:ascii="Times" w:hAnsi="Times"/>
                <w:color w:val="FF0000"/>
              </w:rPr>
              <w:t>)</w:t>
            </w:r>
          </w:p>
        </w:tc>
      </w:tr>
    </w:tbl>
    <w:p w14:paraId="118F4F2E" w14:textId="77777777" w:rsidR="00DE5491" w:rsidRDefault="00DE5491" w:rsidP="001A2B3A">
      <w:pPr>
        <w:spacing w:after="0"/>
        <w:rPr>
          <w:rFonts w:ascii="Times" w:hAnsi="Times"/>
          <w:highlight w:val="yellow"/>
        </w:rPr>
      </w:pPr>
    </w:p>
    <w:p w14:paraId="41DD59F3" w14:textId="77777777" w:rsidR="00DE5491" w:rsidRPr="004E5E51" w:rsidRDefault="00DE5491" w:rsidP="001A2B3A">
      <w:pPr>
        <w:spacing w:after="0"/>
        <w:rPr>
          <w:rFonts w:ascii="Times" w:hAnsi="Times"/>
          <w:highlight w:val="yellow"/>
        </w:rPr>
      </w:pPr>
    </w:p>
    <w:p w14:paraId="6D4DBB81" w14:textId="416F7AD2" w:rsidR="0046182F" w:rsidRPr="004E5E51" w:rsidRDefault="00081745" w:rsidP="001A2B3A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7F4CA9" w:rsidRPr="004E5E51">
        <w:rPr>
          <w:rFonts w:ascii="Times" w:hAnsi="Times"/>
          <w:b/>
        </w:rPr>
        <w:t>.1</w:t>
      </w:r>
      <w:r w:rsidR="00A3663B" w:rsidRPr="004E5E51">
        <w:rPr>
          <w:rFonts w:ascii="Times" w:hAnsi="Times"/>
          <w:b/>
        </w:rPr>
        <w:t xml:space="preserve"> </w:t>
      </w:r>
      <w:r w:rsidR="00695B29" w:rsidRPr="004E5E51">
        <w:rPr>
          <w:rFonts w:ascii="Times" w:hAnsi="Times"/>
          <w:b/>
        </w:rPr>
        <w:t>Características</w:t>
      </w:r>
    </w:p>
    <w:p w14:paraId="54314C56" w14:textId="77777777" w:rsidR="00695B29" w:rsidRPr="004E5E51" w:rsidRDefault="00695B29" w:rsidP="001A2B3A">
      <w:pPr>
        <w:spacing w:after="0"/>
        <w:rPr>
          <w:rFonts w:ascii="Times" w:hAnsi="Times"/>
        </w:rPr>
      </w:pPr>
    </w:p>
    <w:p w14:paraId="024A5D5B" w14:textId="2AB24D00" w:rsidR="00695B29" w:rsidRPr="004E5E51" w:rsidRDefault="00101D89" w:rsidP="001A2B3A">
      <w:pPr>
        <w:spacing w:after="0"/>
        <w:rPr>
          <w:rFonts w:ascii="Times" w:hAnsi="Times"/>
        </w:rPr>
      </w:pPr>
      <w:ins w:id="11" w:author="Angélica Monroy" w:date="2014-10-19T17:49:00Z">
        <w:r>
          <w:rPr>
            <w:rFonts w:ascii="Times" w:hAnsi="Times"/>
          </w:rPr>
          <w:t>L</w:t>
        </w:r>
        <w:r w:rsidRPr="004E5E51">
          <w:rPr>
            <w:rFonts w:ascii="Times" w:hAnsi="Times"/>
          </w:rPr>
          <w:t xml:space="preserve">as </w:t>
        </w:r>
      </w:ins>
      <w:r w:rsidR="00695B29" w:rsidRPr="004E5E51">
        <w:rPr>
          <w:rFonts w:ascii="Times" w:hAnsi="Times"/>
        </w:rPr>
        <w:t>características</w:t>
      </w:r>
      <w:r w:rsidR="00E73BCB" w:rsidRPr="004E5E51">
        <w:rPr>
          <w:rFonts w:ascii="Times" w:hAnsi="Times"/>
        </w:rPr>
        <w:t xml:space="preserve"> de los ensayos</w:t>
      </w:r>
      <w:ins w:id="12" w:author="Angélica Monroy" w:date="2014-10-19T12:36:00Z">
        <w:r w:rsidR="008C184A">
          <w:rPr>
            <w:rFonts w:ascii="Times" w:hAnsi="Times"/>
          </w:rPr>
          <w:t xml:space="preserve"> son las siguientes</w:t>
        </w:r>
      </w:ins>
      <w:r w:rsidR="00695B29" w:rsidRPr="004E5E51">
        <w:rPr>
          <w:rFonts w:ascii="Times" w:hAnsi="Times"/>
        </w:rPr>
        <w:t>:</w:t>
      </w:r>
    </w:p>
    <w:p w14:paraId="3060E3F4" w14:textId="77777777" w:rsidR="00E73BCB" w:rsidRPr="004E5E51" w:rsidRDefault="00E73BCB" w:rsidP="001A2B3A">
      <w:pPr>
        <w:spacing w:after="0"/>
        <w:rPr>
          <w:rFonts w:ascii="Times" w:hAnsi="Times"/>
        </w:rPr>
      </w:pPr>
    </w:p>
    <w:p w14:paraId="4261054F" w14:textId="2EC8CFF5" w:rsidR="00695B29" w:rsidRPr="004E5E51" w:rsidRDefault="00A47C12" w:rsidP="001A2B3A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Comparten</w:t>
      </w:r>
      <w:r w:rsidR="0007415B" w:rsidRPr="004E5E51">
        <w:rPr>
          <w:rFonts w:ascii="Times" w:hAnsi="Times"/>
        </w:rPr>
        <w:t xml:space="preserve"> información </w:t>
      </w:r>
      <w:r w:rsidRPr="004E5E51">
        <w:rPr>
          <w:rFonts w:ascii="Times" w:hAnsi="Times"/>
        </w:rPr>
        <w:t>acerca de</w:t>
      </w:r>
      <w:r w:rsidR="0007415B" w:rsidRPr="004E5E51">
        <w:rPr>
          <w:rFonts w:ascii="Times" w:hAnsi="Times"/>
        </w:rPr>
        <w:t xml:space="preserve"> un tema.</w:t>
      </w:r>
      <w:r w:rsidR="00121317" w:rsidRPr="004E5E51">
        <w:rPr>
          <w:rFonts w:ascii="Times" w:hAnsi="Times"/>
        </w:rPr>
        <w:t xml:space="preserve"> </w:t>
      </w:r>
    </w:p>
    <w:p w14:paraId="5A5E48B4" w14:textId="1480C777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Expresa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la opinión del autor y se sustenta</w:t>
      </w:r>
      <w:ins w:id="13" w:author="Angélica Monroy" w:date="2014-10-19T17:49:00Z">
        <w:r w:rsidR="00101D89">
          <w:rPr>
            <w:rFonts w:ascii="Times" w:hAnsi="Times"/>
          </w:rPr>
          <w:t>n</w:t>
        </w:r>
      </w:ins>
      <w:r w:rsidRPr="004E5E51">
        <w:rPr>
          <w:rFonts w:ascii="Times" w:hAnsi="Times"/>
        </w:rPr>
        <w:t xml:space="preserve"> con argumentos.</w:t>
      </w:r>
    </w:p>
    <w:p w14:paraId="057FB364" w14:textId="0F11A8B8" w:rsidR="00FB30B8" w:rsidRPr="004E5E51" w:rsidRDefault="00FB30B8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lastRenderedPageBreak/>
        <w:t>Se estructuran en introducción, desarrollo y cierre.</w:t>
      </w:r>
    </w:p>
    <w:p w14:paraId="586ADA95" w14:textId="6A6A4CE9" w:rsidR="0007415B" w:rsidRPr="004E5E51" w:rsidRDefault="0007415B" w:rsidP="0007415B">
      <w:pPr>
        <w:pStyle w:val="Prrafodelista"/>
        <w:numPr>
          <w:ilvl w:val="0"/>
          <w:numId w:val="17"/>
        </w:numPr>
        <w:spacing w:after="0"/>
        <w:rPr>
          <w:rFonts w:ascii="Times" w:hAnsi="Times"/>
        </w:rPr>
      </w:pPr>
      <w:r w:rsidRPr="004E5E51">
        <w:rPr>
          <w:rFonts w:ascii="Times" w:hAnsi="Times"/>
        </w:rPr>
        <w:t>Incluye</w:t>
      </w:r>
      <w:r w:rsidR="00FB30B8" w:rsidRPr="004E5E51">
        <w:rPr>
          <w:rFonts w:ascii="Times" w:hAnsi="Times"/>
        </w:rPr>
        <w:t>n</w:t>
      </w:r>
      <w:r w:rsidRPr="004E5E51">
        <w:rPr>
          <w:rFonts w:ascii="Times" w:hAnsi="Times"/>
        </w:rPr>
        <w:t xml:space="preserve"> discurso expositivo y argumentativo</w:t>
      </w:r>
      <w:r w:rsidR="00121317" w:rsidRPr="004E5E51">
        <w:rPr>
          <w:rFonts w:ascii="Times" w:hAnsi="Times"/>
        </w:rPr>
        <w:t>.</w:t>
      </w:r>
    </w:p>
    <w:p w14:paraId="2B9C03A9" w14:textId="77777777" w:rsidR="00695B29" w:rsidRPr="004E5E51" w:rsidRDefault="00695B29" w:rsidP="00081745">
      <w:pPr>
        <w:spacing w:after="0"/>
        <w:rPr>
          <w:rFonts w:ascii="Times" w:hAnsi="Times"/>
        </w:rPr>
      </w:pPr>
    </w:p>
    <w:p w14:paraId="7D24DBAC" w14:textId="007C54CF" w:rsidR="00984C03" w:rsidRPr="004E5E51" w:rsidRDefault="00984C03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Los ensayos pueden funcionar para diversos ámbitos (</w:t>
      </w:r>
      <w:ins w:id="14" w:author="Angélica Monroy" w:date="2014-10-19T12:36:00Z">
        <w:r w:rsidR="00F51C55" w:rsidRPr="004E5E51">
          <w:rPr>
            <w:rFonts w:ascii="Times" w:hAnsi="Times"/>
          </w:rPr>
          <w:t xml:space="preserve">por ejemplo, </w:t>
        </w:r>
      </w:ins>
      <w:r w:rsidRPr="004E5E51">
        <w:rPr>
          <w:rFonts w:ascii="Times" w:hAnsi="Times"/>
        </w:rPr>
        <w:t>la ciencia y la literatura).</w:t>
      </w:r>
    </w:p>
    <w:p w14:paraId="6D267434" w14:textId="36A21F80" w:rsidR="0042512A" w:rsidRPr="00CB763A" w:rsidRDefault="0042512A" w:rsidP="0042512A">
      <w:pPr>
        <w:spacing w:after="0"/>
        <w:rPr>
          <w:rFonts w:ascii="Times" w:hAnsi="Times"/>
        </w:rPr>
      </w:pPr>
    </w:p>
    <w:p w14:paraId="29E8C53A" w14:textId="58396D6A" w:rsidR="0042512A" w:rsidRPr="004E5E51" w:rsidRDefault="0042512A" w:rsidP="0042512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CB763A" w:rsidRPr="005D1738" w14:paraId="3B17074D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2446617F" w14:textId="77777777" w:rsidR="00CB763A" w:rsidRPr="005D1738" w:rsidRDefault="00CB763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B763A" w14:paraId="3BAF267C" w14:textId="77777777" w:rsidTr="00807AB1">
        <w:tc>
          <w:tcPr>
            <w:tcW w:w="2518" w:type="dxa"/>
          </w:tcPr>
          <w:p w14:paraId="7D7FD75B" w14:textId="77777777" w:rsidR="00CB763A" w:rsidRPr="00053744" w:rsidRDefault="00CB763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C75BBB7" w14:textId="237AE898" w:rsidR="00CB763A" w:rsidRPr="00053744" w:rsidRDefault="001D5AA0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08_01_CO_REC20</w:t>
            </w:r>
          </w:p>
        </w:tc>
      </w:tr>
      <w:tr w:rsidR="00CB763A" w14:paraId="3BAC4195" w14:textId="77777777" w:rsidTr="00807AB1">
        <w:tc>
          <w:tcPr>
            <w:tcW w:w="2518" w:type="dxa"/>
          </w:tcPr>
          <w:p w14:paraId="4964361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47B0DE8" w14:textId="0CC1A14B" w:rsidR="00CB763A" w:rsidRPr="004E5E51" w:rsidRDefault="00CB763A" w:rsidP="00807AB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Características del ensayo</w:t>
            </w:r>
          </w:p>
          <w:p w14:paraId="1FD14E0E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(Se le da un nombre al recurso)</w:t>
            </w:r>
          </w:p>
        </w:tc>
      </w:tr>
      <w:tr w:rsidR="00CB763A" w14:paraId="0DA41C5D" w14:textId="77777777" w:rsidTr="00807AB1">
        <w:tc>
          <w:tcPr>
            <w:tcW w:w="2518" w:type="dxa"/>
          </w:tcPr>
          <w:p w14:paraId="5A5CCA71" w14:textId="77777777" w:rsidR="00CB763A" w:rsidRDefault="00CB763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4CF3EAC" w14:textId="2E27647C" w:rsidR="00CB763A" w:rsidRPr="00F8484C" w:rsidRDefault="00CB763A" w:rsidP="00807AB1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Conoce las características del ensayo.</w:t>
            </w:r>
          </w:p>
        </w:tc>
      </w:tr>
    </w:tbl>
    <w:p w14:paraId="5D45A877" w14:textId="77777777" w:rsidR="00783621" w:rsidRDefault="00783621" w:rsidP="00081745">
      <w:pPr>
        <w:spacing w:after="0"/>
        <w:rPr>
          <w:rFonts w:ascii="Times" w:hAnsi="Times"/>
        </w:rPr>
      </w:pPr>
    </w:p>
    <w:p w14:paraId="4EF394C8" w14:textId="77777777" w:rsidR="00CB763A" w:rsidRDefault="00CB763A" w:rsidP="00081745">
      <w:pPr>
        <w:spacing w:after="0"/>
        <w:rPr>
          <w:rFonts w:ascii="Times" w:hAnsi="Times"/>
        </w:rPr>
      </w:pPr>
    </w:p>
    <w:p w14:paraId="04FBDF1B" w14:textId="6CC7AADF" w:rsidR="00550CBB" w:rsidRPr="004E5E51" w:rsidRDefault="00550CBB" w:rsidP="00550CB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1.2 </w:t>
      </w:r>
      <w:r w:rsidR="00AD61DD" w:rsidRPr="004E5E51">
        <w:rPr>
          <w:rFonts w:ascii="Times" w:hAnsi="Times"/>
          <w:b/>
        </w:rPr>
        <w:t>Los discursos en un ensayo</w:t>
      </w:r>
    </w:p>
    <w:p w14:paraId="42F1CDE5" w14:textId="77777777" w:rsidR="00550CBB" w:rsidRPr="004E5E51" w:rsidRDefault="00550CBB" w:rsidP="00081745">
      <w:pPr>
        <w:spacing w:after="0"/>
        <w:rPr>
          <w:rFonts w:ascii="Times" w:hAnsi="Times"/>
        </w:rPr>
      </w:pPr>
    </w:p>
    <w:p w14:paraId="75D1C9FC" w14:textId="6F3E681F" w:rsidR="00DD534A" w:rsidRPr="004E5E51" w:rsidRDefault="00DD534A" w:rsidP="00081745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Un autor se vale de dos tipos de discurso para desarrollar sus ideas en un ensayo: el expositivo y el argumentativo.</w:t>
      </w:r>
      <w:r w:rsidR="000278CC" w:rsidRPr="004E5E51">
        <w:rPr>
          <w:rFonts w:ascii="Times" w:hAnsi="Times"/>
        </w:rPr>
        <w:t xml:space="preserve"> Esto se debe a que el ensayo cumple dos propósitos generales: exponer información y sustentar una opinión.</w:t>
      </w:r>
      <w:r w:rsidR="00046F41" w:rsidRPr="004E5E51">
        <w:rPr>
          <w:rFonts w:ascii="Times" w:hAnsi="Times"/>
        </w:rPr>
        <w:t xml:space="preserve"> Es importante que estudies ambos tipos de discurso para que comprendas el contenido de los ensayos y, si es necesario, seas capaz de redactar uno.</w:t>
      </w:r>
    </w:p>
    <w:p w14:paraId="657016AA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38119B" w:rsidRPr="005D1738" w14:paraId="642A352A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575E9FED" w14:textId="77777777" w:rsidR="0038119B" w:rsidRPr="005D1738" w:rsidRDefault="0038119B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8119B" w:rsidRPr="00726376" w14:paraId="1507F70A" w14:textId="77777777" w:rsidTr="00807AB1">
        <w:tc>
          <w:tcPr>
            <w:tcW w:w="2518" w:type="dxa"/>
          </w:tcPr>
          <w:p w14:paraId="424685F1" w14:textId="77777777" w:rsidR="0038119B" w:rsidRPr="00726376" w:rsidRDefault="0038119B" w:rsidP="00807AB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0614FFAD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 xml:space="preserve">Un discurso es un escrito o una exposición oral en que se manifiesta lo que se piensa o se siente. </w:t>
            </w:r>
          </w:p>
          <w:p w14:paraId="6EA1554E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</w:p>
          <w:p w14:paraId="3E5279C9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El tipo de discurso varía en función del propósito:</w:t>
            </w:r>
          </w:p>
          <w:p w14:paraId="7D16F5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Expositivo: exponer información.</w:t>
            </w:r>
          </w:p>
          <w:p w14:paraId="74E654A0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Argumentativo: sustentar una opinión.</w:t>
            </w:r>
          </w:p>
          <w:p w14:paraId="434966F3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Instructivo: dar instrucciones.</w:t>
            </w:r>
          </w:p>
          <w:p w14:paraId="71FF569C" w14:textId="77777777" w:rsidR="0038119B" w:rsidRPr="0038119B" w:rsidRDefault="0038119B" w:rsidP="0038119B">
            <w:pPr>
              <w:rPr>
                <w:rFonts w:ascii="Times" w:hAnsi="Times"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Descriptivo: expresar cómo es alguien o algo.</w:t>
            </w:r>
          </w:p>
          <w:p w14:paraId="268D47CB" w14:textId="6BAA92CF" w:rsidR="0038119B" w:rsidRPr="00726376" w:rsidRDefault="0038119B" w:rsidP="0038119B">
            <w:pPr>
              <w:rPr>
                <w:rFonts w:ascii="Times" w:hAnsi="Times"/>
                <w:b/>
                <w:sz w:val="18"/>
                <w:szCs w:val="18"/>
              </w:rPr>
            </w:pPr>
            <w:r w:rsidRPr="0038119B">
              <w:rPr>
                <w:rFonts w:ascii="Times" w:hAnsi="Times"/>
                <w:sz w:val="18"/>
                <w:szCs w:val="18"/>
              </w:rPr>
              <w:t>•</w:t>
            </w:r>
            <w:r w:rsidRPr="0038119B">
              <w:rPr>
                <w:rFonts w:ascii="Times" w:hAnsi="Times"/>
                <w:sz w:val="18"/>
                <w:szCs w:val="18"/>
              </w:rPr>
              <w:tab/>
              <w:t>Narrativo: relatar hechos reales o ficticios.</w:t>
            </w:r>
          </w:p>
        </w:tc>
      </w:tr>
    </w:tbl>
    <w:p w14:paraId="182263F5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7A616C91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068EEA38" w14:textId="77777777" w:rsidR="0038119B" w:rsidRDefault="0038119B" w:rsidP="00081745">
      <w:pPr>
        <w:spacing w:after="0"/>
        <w:rPr>
          <w:rFonts w:ascii="Times" w:hAnsi="Times"/>
          <w:highlight w:val="yellow"/>
        </w:rPr>
      </w:pPr>
    </w:p>
    <w:p w14:paraId="4119FF92" w14:textId="5AED8765" w:rsidR="00CD751A" w:rsidRPr="004E5E51" w:rsidRDefault="0038119B" w:rsidP="00081745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6022C7">
        <w:rPr>
          <w:rFonts w:ascii="Times" w:hAnsi="Times"/>
          <w:highlight w:val="yellow"/>
        </w:rPr>
        <w:t>[SECCIÓN 3</w:t>
      </w:r>
      <w:r w:rsidR="006022C7" w:rsidRPr="004E5E51">
        <w:rPr>
          <w:rFonts w:ascii="Times" w:hAnsi="Times"/>
          <w:highlight w:val="yellow"/>
        </w:rPr>
        <w:t>]</w:t>
      </w:r>
      <w:r w:rsidR="00CB763A">
        <w:rPr>
          <w:rFonts w:ascii="Times" w:hAnsi="Times"/>
          <w:b/>
        </w:rPr>
        <w:t xml:space="preserve">1.2.1 </w:t>
      </w:r>
      <w:r w:rsidR="00CD751A" w:rsidRPr="004E5E51">
        <w:rPr>
          <w:rFonts w:ascii="Times" w:hAnsi="Times"/>
          <w:b/>
        </w:rPr>
        <w:t>El discurso expositivo</w:t>
      </w:r>
    </w:p>
    <w:p w14:paraId="5141CE17" w14:textId="77777777" w:rsidR="001F391D" w:rsidRPr="004E5E51" w:rsidRDefault="001F391D" w:rsidP="00695B29">
      <w:pPr>
        <w:spacing w:after="0"/>
        <w:rPr>
          <w:rFonts w:ascii="Times" w:hAnsi="Times"/>
        </w:rPr>
      </w:pPr>
    </w:p>
    <w:p w14:paraId="576EE25B" w14:textId="4E5F5181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Cuando queremos dar a conocer </w:t>
      </w:r>
      <w:r w:rsidR="00CD751A" w:rsidRPr="004E5E51">
        <w:rPr>
          <w:rFonts w:ascii="Times" w:hAnsi="Times"/>
        </w:rPr>
        <w:t>un tema y difundirlo</w:t>
      </w:r>
      <w:r w:rsidRPr="004E5E51">
        <w:rPr>
          <w:rFonts w:ascii="Times" w:hAnsi="Times"/>
        </w:rPr>
        <w:t xml:space="preserve"> de manera </w:t>
      </w:r>
      <w:r w:rsidR="00CD751A" w:rsidRPr="004E5E51">
        <w:rPr>
          <w:rFonts w:ascii="Times" w:hAnsi="Times"/>
        </w:rPr>
        <w:t>comprensible</w:t>
      </w:r>
      <w:r w:rsidRPr="004E5E51">
        <w:rPr>
          <w:rFonts w:ascii="Times" w:hAnsi="Times"/>
        </w:rPr>
        <w:t xml:space="preserve">, utilizamos </w:t>
      </w:r>
      <w:r w:rsidR="00CD751A" w:rsidRPr="004E5E51">
        <w:rPr>
          <w:rFonts w:ascii="Times" w:hAnsi="Times"/>
        </w:rPr>
        <w:t xml:space="preserve">el </w:t>
      </w:r>
      <w:r w:rsidR="00CD751A" w:rsidRPr="004E5E51">
        <w:rPr>
          <w:rFonts w:ascii="Times" w:hAnsi="Times"/>
          <w:b/>
        </w:rPr>
        <w:t>discurso expositivo</w:t>
      </w:r>
      <w:r w:rsidRPr="004E5E51">
        <w:rPr>
          <w:rFonts w:ascii="Times" w:hAnsi="Times"/>
        </w:rPr>
        <w:t>.</w:t>
      </w:r>
      <w:r w:rsidR="00CD751A" w:rsidRPr="004E5E51">
        <w:rPr>
          <w:rFonts w:ascii="Times" w:hAnsi="Times"/>
        </w:rPr>
        <w:t xml:space="preserve"> Ejemplos de textos que emplean este tipo de discurso son los</w:t>
      </w:r>
      <w:r w:rsidRPr="004E5E51">
        <w:rPr>
          <w:rFonts w:ascii="Times" w:hAnsi="Times"/>
        </w:rPr>
        <w:t xml:space="preserve"> enciclopédicos,</w:t>
      </w:r>
      <w:r w:rsidR="00CD751A" w:rsidRPr="004E5E51">
        <w:rPr>
          <w:rFonts w:ascii="Times" w:hAnsi="Times"/>
        </w:rPr>
        <w:t xml:space="preserve"> los artículos de divulgación, los </w:t>
      </w:r>
      <w:r w:rsidR="00531CF8" w:rsidRPr="004E5E51">
        <w:rPr>
          <w:rFonts w:ascii="Times" w:hAnsi="Times"/>
        </w:rPr>
        <w:t>carteles,</w:t>
      </w:r>
      <w:r w:rsidRPr="004E5E51">
        <w:rPr>
          <w:rFonts w:ascii="Times" w:hAnsi="Times"/>
        </w:rPr>
        <w:t xml:space="preserve"> </w:t>
      </w:r>
      <w:r w:rsidR="00CD751A" w:rsidRPr="004E5E51">
        <w:rPr>
          <w:rFonts w:ascii="Times" w:hAnsi="Times"/>
        </w:rPr>
        <w:t xml:space="preserve">los </w:t>
      </w:r>
      <w:r w:rsidRPr="004E5E51">
        <w:rPr>
          <w:rFonts w:ascii="Times" w:hAnsi="Times"/>
        </w:rPr>
        <w:t xml:space="preserve">reportajes, </w:t>
      </w:r>
      <w:r w:rsidR="004C46B1" w:rsidRPr="004E5E51">
        <w:rPr>
          <w:rFonts w:ascii="Times" w:hAnsi="Times"/>
        </w:rPr>
        <w:t>entre otros.</w:t>
      </w:r>
    </w:p>
    <w:p w14:paraId="63634DD4" w14:textId="77777777" w:rsidR="00BD281F" w:rsidRDefault="00BD281F" w:rsidP="00491E50">
      <w:pPr>
        <w:spacing w:after="0"/>
        <w:rPr>
          <w:rFonts w:ascii="Times" w:hAnsi="Times"/>
        </w:rPr>
      </w:pPr>
    </w:p>
    <w:p w14:paraId="060565DD" w14:textId="13D1743F" w:rsidR="00695B29" w:rsidRPr="004E5E51" w:rsidRDefault="00695B29" w:rsidP="00491E50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conseguir que los receptores comprendan la explicación e información que se facilita, los </w:t>
      </w:r>
      <w:r w:rsidR="002A1E54" w:rsidRPr="004E5E51">
        <w:rPr>
          <w:rFonts w:ascii="Times" w:hAnsi="Times"/>
        </w:rPr>
        <w:t>discursos</w:t>
      </w:r>
      <w:r w:rsidRPr="004E5E51">
        <w:rPr>
          <w:rFonts w:ascii="Times" w:hAnsi="Times"/>
        </w:rPr>
        <w:t xml:space="preserve"> expositivos deben </w:t>
      </w:r>
      <w:ins w:id="15" w:author="Angélica Monroy" w:date="2014-10-19T17:51:00Z">
        <w:r w:rsidR="00FB5911">
          <w:rPr>
            <w:rFonts w:ascii="Times" w:hAnsi="Times"/>
          </w:rPr>
          <w:t>cont</w:t>
        </w:r>
        <w:r w:rsidR="00FB5911" w:rsidRPr="004E5E51">
          <w:rPr>
            <w:rFonts w:ascii="Times" w:hAnsi="Times"/>
          </w:rPr>
          <w:t xml:space="preserve">ar </w:t>
        </w:r>
        <w:r w:rsidR="00FB5911">
          <w:rPr>
            <w:rFonts w:ascii="Times" w:hAnsi="Times"/>
          </w:rPr>
          <w:t xml:space="preserve">con </w:t>
        </w:r>
      </w:ins>
      <w:r w:rsidRPr="004E5E51">
        <w:rPr>
          <w:rFonts w:ascii="Times" w:hAnsi="Times"/>
        </w:rPr>
        <w:t>una</w:t>
      </w:r>
      <w:r w:rsidR="00096510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Cs/>
        </w:rPr>
        <w:t>estructura clara</w:t>
      </w:r>
      <w:r w:rsidR="002A1E54" w:rsidRPr="004E5E51">
        <w:rPr>
          <w:rFonts w:ascii="Times" w:hAnsi="Times"/>
        </w:rPr>
        <w:t>. P</w:t>
      </w:r>
      <w:r w:rsidRPr="004E5E51">
        <w:rPr>
          <w:rFonts w:ascii="Times" w:hAnsi="Times"/>
        </w:rPr>
        <w:t>or ejemplo:</w:t>
      </w:r>
    </w:p>
    <w:p w14:paraId="54B6C712" w14:textId="77777777" w:rsidR="002A1E54" w:rsidRPr="004E5E51" w:rsidRDefault="002A1E54" w:rsidP="00491E50">
      <w:pPr>
        <w:spacing w:after="0"/>
        <w:rPr>
          <w:rFonts w:ascii="Times" w:hAnsi="Times"/>
        </w:rPr>
      </w:pPr>
    </w:p>
    <w:p w14:paraId="18218D41" w14:textId="40246822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6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y los puntos que se tratar</w:t>
      </w:r>
      <w:ins w:id="17" w:author="Angélica Monroy" w:date="2014-10-19T17:51:00Z">
        <w:r w:rsidR="00FB5911">
          <w:rPr>
            <w:rFonts w:ascii="Times" w:hAnsi="Times"/>
          </w:rPr>
          <w:t>án</w:t>
        </w:r>
      </w:ins>
      <w:r w:rsidR="00695B29" w:rsidRPr="004E5E51">
        <w:rPr>
          <w:rFonts w:ascii="Times" w:hAnsi="Times"/>
        </w:rPr>
        <w:t>.</w:t>
      </w:r>
    </w:p>
    <w:p w14:paraId="5A34B268" w14:textId="71F0C3CE" w:rsidR="00695B29" w:rsidRPr="004E5E51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8" w:author="Angélica Monroy" w:date="2014-10-19T12:41:00Z">
        <w:r w:rsidRPr="002632B2">
          <w:rPr>
            <w:rFonts w:ascii="Times" w:hAnsi="Times"/>
            <w:b/>
          </w:rPr>
          <w:t>D</w:t>
        </w:r>
      </w:ins>
      <w:r w:rsidR="00695B29" w:rsidRPr="004E5E51">
        <w:rPr>
          <w:rFonts w:ascii="Times" w:hAnsi="Times"/>
          <w:b/>
          <w:bCs/>
        </w:rPr>
        <w:t>esarrollo</w:t>
      </w:r>
      <w:r w:rsidR="00695B29" w:rsidRPr="004E5E51">
        <w:rPr>
          <w:rFonts w:ascii="Times" w:hAnsi="Times"/>
        </w:rPr>
        <w:t>: se exponen los hechos y se profundiza en ellos.</w:t>
      </w:r>
    </w:p>
    <w:p w14:paraId="32AD17AC" w14:textId="2C3E7BAA" w:rsidR="00695B29" w:rsidRDefault="0048119B" w:rsidP="00491E50">
      <w:pPr>
        <w:numPr>
          <w:ilvl w:val="0"/>
          <w:numId w:val="11"/>
        </w:numPr>
        <w:spacing w:after="0"/>
        <w:rPr>
          <w:rFonts w:ascii="Times" w:hAnsi="Times"/>
        </w:rPr>
      </w:pPr>
      <w:ins w:id="19" w:author="Angélica Monroy" w:date="2014-10-19T12:41:00Z">
        <w:r>
          <w:rPr>
            <w:rFonts w:ascii="Times" w:hAnsi="Times"/>
            <w:b/>
          </w:rPr>
          <w:t>C</w:t>
        </w:r>
      </w:ins>
      <w:r w:rsidR="00695B29" w:rsidRPr="004E5E51">
        <w:rPr>
          <w:rFonts w:ascii="Times" w:hAnsi="Times"/>
          <w:b/>
          <w:bCs/>
        </w:rPr>
        <w:t>onclusión</w:t>
      </w:r>
      <w:r w:rsidR="00695B29" w:rsidRPr="004E5E51">
        <w:rPr>
          <w:rFonts w:ascii="Times" w:hAnsi="Times"/>
        </w:rPr>
        <w:t>: se indican de nuevo las ideas centrales de forma sintetizada.</w:t>
      </w:r>
    </w:p>
    <w:p w14:paraId="3F348CB2" w14:textId="77777777" w:rsidR="00FE063A" w:rsidRPr="004E5E51" w:rsidRDefault="00FE063A" w:rsidP="00491E50">
      <w:pPr>
        <w:numPr>
          <w:ilvl w:val="0"/>
          <w:numId w:val="11"/>
        </w:numPr>
        <w:spacing w:after="0"/>
        <w:rPr>
          <w:rFonts w:ascii="Times" w:hAnsi="Times"/>
        </w:rPr>
      </w:pPr>
    </w:p>
    <w:p w14:paraId="3571FDCC" w14:textId="77777777" w:rsidR="00695B29" w:rsidRPr="004E5E51" w:rsidRDefault="00695B29" w:rsidP="00491E50">
      <w:pPr>
        <w:spacing w:after="0"/>
        <w:rPr>
          <w:rFonts w:ascii="Times" w:hAnsi="Times"/>
        </w:rPr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FE063A" w:rsidRPr="00FE063A" w14:paraId="6E781C11" w14:textId="77777777" w:rsidTr="00807AB1">
        <w:tc>
          <w:tcPr>
            <w:tcW w:w="8978" w:type="dxa"/>
            <w:gridSpan w:val="2"/>
            <w:shd w:val="clear" w:color="auto" w:fill="000000" w:themeFill="text1"/>
          </w:tcPr>
          <w:p w14:paraId="75C3AAB0" w14:textId="77777777" w:rsidR="00FE063A" w:rsidRPr="00FE063A" w:rsidRDefault="00FE063A" w:rsidP="00FE06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E063A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FE063A" w:rsidRPr="00FE063A" w14:paraId="7E485987" w14:textId="77777777" w:rsidTr="00807AB1">
        <w:tc>
          <w:tcPr>
            <w:tcW w:w="2518" w:type="dxa"/>
          </w:tcPr>
          <w:p w14:paraId="10D9BB61" w14:textId="77777777" w:rsidR="00FE063A" w:rsidRPr="00FE063A" w:rsidRDefault="00FE063A" w:rsidP="00FE063A">
            <w:pPr>
              <w:rPr>
                <w:rFonts w:ascii="Times" w:hAnsi="Times"/>
                <w:b/>
                <w:sz w:val="18"/>
                <w:szCs w:val="18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0BF62DD1" w14:textId="407E0959" w:rsidR="00FE063A" w:rsidRPr="00FE063A" w:rsidRDefault="00BA16CA" w:rsidP="00FE063A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 párrafo</w:t>
            </w:r>
          </w:p>
        </w:tc>
      </w:tr>
      <w:tr w:rsidR="00FE063A" w:rsidRPr="00FE063A" w14:paraId="23DF0E4E" w14:textId="77777777" w:rsidTr="00807AB1">
        <w:tc>
          <w:tcPr>
            <w:tcW w:w="2518" w:type="dxa"/>
          </w:tcPr>
          <w:p w14:paraId="389F8F7F" w14:textId="77777777" w:rsidR="00FE063A" w:rsidRPr="00FE063A" w:rsidRDefault="00FE063A" w:rsidP="00FE063A">
            <w:pPr>
              <w:rPr>
                <w:rFonts w:ascii="Times" w:hAnsi="Times"/>
              </w:rPr>
            </w:pPr>
            <w:r w:rsidRPr="00FE063A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5C50D3ED" w14:textId="292A1550" w:rsidR="00FE063A" w:rsidRPr="00FE063A" w:rsidRDefault="00BA16CA" w:rsidP="00FE063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Un párrafo es la unidad de…..</w:t>
            </w:r>
          </w:p>
        </w:tc>
      </w:tr>
    </w:tbl>
    <w:p w14:paraId="55226560" w14:textId="77777777" w:rsidR="00695B29" w:rsidRDefault="00695B29" w:rsidP="00695B29">
      <w:pPr>
        <w:spacing w:after="0"/>
        <w:rPr>
          <w:rFonts w:ascii="Times" w:hAnsi="Times"/>
        </w:rPr>
      </w:pPr>
    </w:p>
    <w:p w14:paraId="53FC68E4" w14:textId="31B22E2D" w:rsidR="004D3002" w:rsidRPr="004E5E51" w:rsidRDefault="004D3002" w:rsidP="004D3002">
      <w:pPr>
        <w:spacing w:after="0"/>
        <w:rPr>
          <w:rFonts w:ascii="Times" w:hAnsi="Times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A16CA" w:rsidRPr="005D1738" w14:paraId="5D2E4B27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627C7F58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BA16CA" w14:paraId="156DB5C4" w14:textId="77777777" w:rsidTr="00807AB1">
        <w:tc>
          <w:tcPr>
            <w:tcW w:w="2518" w:type="dxa"/>
          </w:tcPr>
          <w:p w14:paraId="5405FE7E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5011420" w14:textId="6D75E6BF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08_01_CO_REC30</w:t>
            </w:r>
          </w:p>
        </w:tc>
      </w:tr>
      <w:tr w:rsidR="00BA16CA" w14:paraId="3D1C9704" w14:textId="77777777" w:rsidTr="00807AB1">
        <w:tc>
          <w:tcPr>
            <w:tcW w:w="2518" w:type="dxa"/>
          </w:tcPr>
          <w:p w14:paraId="2CE2E523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7A716D" w14:textId="77777777" w:rsidR="00BA16CA" w:rsidRPr="004E5E51" w:rsidRDefault="00BA16CA" w:rsidP="00BA16CA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expositivo</w:t>
            </w:r>
          </w:p>
          <w:p w14:paraId="177D4DC1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14:paraId="72249A4A" w14:textId="77777777" w:rsidTr="00807AB1">
        <w:tc>
          <w:tcPr>
            <w:tcW w:w="2518" w:type="dxa"/>
          </w:tcPr>
          <w:p w14:paraId="0CDA4D3F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1C0C30" w14:textId="6C0C5F55" w:rsidR="00BA16CA" w:rsidRPr="004E5E51" w:rsidRDefault="00BA16CA" w:rsidP="00BA16CA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exponer información de un tema de tu interés</w:t>
            </w:r>
            <w:r>
              <w:rPr>
                <w:rFonts w:ascii="Times" w:hAnsi="Times"/>
                <w:color w:val="000000" w:themeColor="text1"/>
              </w:rPr>
              <w:t>.</w:t>
            </w:r>
          </w:p>
          <w:p w14:paraId="2DD226BB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D2F4D8" w14:textId="77777777" w:rsidR="00036F85" w:rsidRPr="004E5E51" w:rsidRDefault="00036F85" w:rsidP="004D3002">
      <w:pPr>
        <w:spacing w:after="0"/>
        <w:rPr>
          <w:rFonts w:ascii="Times" w:hAnsi="Times"/>
          <w:color w:val="000000" w:themeColor="text1"/>
        </w:rPr>
      </w:pPr>
    </w:p>
    <w:p w14:paraId="2D369919" w14:textId="49C9038D" w:rsidR="00864FE2" w:rsidRPr="004E5E51" w:rsidRDefault="00BA16CA" w:rsidP="00864FE2">
      <w:pPr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  <w:b/>
        </w:rPr>
        <w:t xml:space="preserve">1.2.2 </w:t>
      </w:r>
      <w:r w:rsidR="00864FE2" w:rsidRPr="004E5E51">
        <w:rPr>
          <w:rFonts w:ascii="Times" w:hAnsi="Times"/>
          <w:b/>
        </w:rPr>
        <w:t xml:space="preserve">El discurso </w:t>
      </w:r>
      <w:r w:rsidR="00A51BE5" w:rsidRPr="004E5E51">
        <w:rPr>
          <w:rFonts w:ascii="Times" w:hAnsi="Times"/>
          <w:b/>
        </w:rPr>
        <w:t>argumentativo</w:t>
      </w:r>
    </w:p>
    <w:p w14:paraId="229C1F3D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1A8C68DB" w14:textId="3FBA635F" w:rsidR="00695B29" w:rsidRPr="004E5E51" w:rsidRDefault="00695B29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Cuando nos preguntan nuestra opinión sobre un tema concreto, buscamos toda aquella información, razonam</w:t>
      </w:r>
      <w:r w:rsidR="00DD09E0">
        <w:rPr>
          <w:rFonts w:ascii="Times" w:hAnsi="Times"/>
        </w:rPr>
        <w:t>ientos, ejemplos y experiencias</w:t>
      </w:r>
      <w:r w:rsidRPr="004E5E51">
        <w:rPr>
          <w:rFonts w:ascii="Times" w:hAnsi="Times"/>
        </w:rPr>
        <w:t xml:space="preserve"> que puedan servir como base sólida para poder </w:t>
      </w:r>
      <w:ins w:id="20" w:author="Angélica Monroy" w:date="2014-10-19T12:39:00Z">
        <w:r w:rsidR="00F51C55">
          <w:rPr>
            <w:rFonts w:ascii="Times" w:hAnsi="Times"/>
          </w:rPr>
          <w:t>sustenta</w:t>
        </w:r>
        <w:r w:rsidR="00F51C55" w:rsidRPr="004E5E51">
          <w:rPr>
            <w:rFonts w:ascii="Times" w:hAnsi="Times"/>
          </w:rPr>
          <w:t>rla</w:t>
        </w:r>
      </w:ins>
      <w:r w:rsidRPr="004E5E51">
        <w:rPr>
          <w:rFonts w:ascii="Times" w:hAnsi="Times"/>
        </w:rPr>
        <w:t>. Este tipo de discurso se conoce como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discurso argumentativo</w:t>
      </w:r>
      <w:r w:rsidRPr="004E5E51">
        <w:rPr>
          <w:rFonts w:ascii="Times" w:hAnsi="Times"/>
        </w:rPr>
        <w:t>.</w:t>
      </w:r>
      <w:r w:rsidR="00864FE2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>Las razones o pruebas con las que justificamos nuestra posición se denominan</w:t>
      </w:r>
      <w:r w:rsidR="00572014" w:rsidRPr="004E5E51">
        <w:rPr>
          <w:rFonts w:ascii="Times" w:hAnsi="Times"/>
        </w:rPr>
        <w:t xml:space="preserve"> </w:t>
      </w:r>
      <w:r w:rsidRPr="004E5E51">
        <w:rPr>
          <w:rFonts w:ascii="Times" w:hAnsi="Times"/>
          <w:b/>
          <w:bCs/>
          <w:iCs/>
        </w:rPr>
        <w:t>argumentos</w:t>
      </w:r>
      <w:r w:rsidRPr="004E5E51">
        <w:rPr>
          <w:rFonts w:ascii="Times" w:hAnsi="Times"/>
        </w:rPr>
        <w:t>.</w:t>
      </w:r>
    </w:p>
    <w:p w14:paraId="60A2ECBA" w14:textId="77777777" w:rsidR="0009314C" w:rsidRDefault="0009314C" w:rsidP="0009314C">
      <w:pPr>
        <w:spacing w:after="0"/>
        <w:rPr>
          <w:rFonts w:ascii="Times" w:hAnsi="Times"/>
        </w:rPr>
      </w:pPr>
    </w:p>
    <w:p w14:paraId="586900C3" w14:textId="17818BC2" w:rsidR="00695B29" w:rsidRPr="004E5E51" w:rsidRDefault="00695B29" w:rsidP="0009314C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Para convencer a alguien de una idea u opinión, </w:t>
      </w:r>
      <w:r w:rsidR="00ED3C09" w:rsidRPr="004E5E51">
        <w:rPr>
          <w:rFonts w:ascii="Times" w:hAnsi="Times"/>
        </w:rPr>
        <w:t xml:space="preserve">el </w:t>
      </w:r>
      <w:r w:rsidRPr="004E5E51">
        <w:rPr>
          <w:rFonts w:ascii="Times" w:hAnsi="Times"/>
          <w:bCs/>
        </w:rPr>
        <w:t>texto argumentativo</w:t>
      </w:r>
      <w:r w:rsidR="00ED3C09" w:rsidRPr="004E5E51">
        <w:rPr>
          <w:rFonts w:ascii="Times" w:hAnsi="Times"/>
        </w:rPr>
        <w:t xml:space="preserve"> </w:t>
      </w:r>
      <w:r w:rsidRPr="004E5E51">
        <w:rPr>
          <w:rFonts w:ascii="Times" w:hAnsi="Times"/>
        </w:rPr>
        <w:t xml:space="preserve">deberá </w:t>
      </w:r>
      <w:ins w:id="21" w:author="Angélica Monroy" w:date="2014-10-19T17:53:00Z">
        <w:r w:rsidR="00FB5911">
          <w:rPr>
            <w:rFonts w:ascii="Times" w:hAnsi="Times"/>
          </w:rPr>
          <w:t>tener la</w:t>
        </w:r>
        <w:r w:rsidR="00FB5911" w:rsidRPr="004E5E51">
          <w:rPr>
            <w:rFonts w:ascii="Times" w:hAnsi="Times"/>
          </w:rPr>
          <w:t xml:space="preserve"> </w:t>
        </w:r>
        <w:r w:rsidR="00FB5911">
          <w:rPr>
            <w:rFonts w:ascii="Times" w:hAnsi="Times"/>
          </w:rPr>
          <w:t xml:space="preserve">siguiente </w:t>
        </w:r>
      </w:ins>
      <w:r w:rsidRPr="004E5E51">
        <w:rPr>
          <w:rFonts w:ascii="Times" w:hAnsi="Times"/>
          <w:b/>
          <w:bCs/>
        </w:rPr>
        <w:t>estructura</w:t>
      </w:r>
      <w:r w:rsidRPr="004E5E51">
        <w:rPr>
          <w:rFonts w:ascii="Times" w:hAnsi="Times"/>
        </w:rPr>
        <w:t>:</w:t>
      </w:r>
    </w:p>
    <w:p w14:paraId="4DC88ED3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4F4F3033" w14:textId="3CD7A143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2" w:author="Angélica Monroy" w:date="2014-10-19T12:41:00Z">
        <w:r w:rsidRPr="002632B2">
          <w:rPr>
            <w:rFonts w:ascii="Times" w:hAnsi="Times"/>
            <w:b/>
          </w:rPr>
          <w:t>I</w:t>
        </w:r>
      </w:ins>
      <w:r w:rsidR="00695B29" w:rsidRPr="004E5E51">
        <w:rPr>
          <w:rFonts w:ascii="Times" w:hAnsi="Times"/>
          <w:b/>
          <w:bCs/>
        </w:rPr>
        <w:t>ntroducción</w:t>
      </w:r>
      <w:r w:rsidR="00695B29" w:rsidRPr="004E5E51">
        <w:rPr>
          <w:rFonts w:ascii="Times" w:hAnsi="Times"/>
        </w:rPr>
        <w:t>: se presenta el tema principal.</w:t>
      </w:r>
    </w:p>
    <w:p w14:paraId="2BF8FBEE" w14:textId="7088E4E6" w:rsidR="00695B2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3" w:author="Angélica Monroy" w:date="2014-10-19T12:42:00Z">
        <w:r w:rsidRPr="002632B2">
          <w:rPr>
            <w:rFonts w:ascii="Times" w:hAnsi="Times"/>
            <w:b/>
          </w:rPr>
          <w:t>T</w:t>
        </w:r>
      </w:ins>
      <w:r w:rsidR="00695B29" w:rsidRPr="004E5E51">
        <w:rPr>
          <w:rFonts w:ascii="Times" w:hAnsi="Times"/>
          <w:b/>
          <w:bCs/>
        </w:rPr>
        <w:t>esis</w:t>
      </w:r>
      <w:r w:rsidR="00695B29" w:rsidRPr="004E5E51">
        <w:rPr>
          <w:rFonts w:ascii="Times" w:hAnsi="Times"/>
        </w:rPr>
        <w:t>: se expone y defiende la postura del emisor.</w:t>
      </w:r>
    </w:p>
    <w:p w14:paraId="0C18B49C" w14:textId="44AB0F71" w:rsidR="00D72969" w:rsidRPr="004E5E51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4" w:author="Angélica Monroy" w:date="2014-10-19T12:42:00Z">
        <w:r w:rsidRPr="002632B2">
          <w:rPr>
            <w:rFonts w:ascii="Times" w:hAnsi="Times"/>
            <w:b/>
          </w:rPr>
          <w:t>A</w:t>
        </w:r>
      </w:ins>
      <w:r w:rsidR="00695B29" w:rsidRPr="004E5E51">
        <w:rPr>
          <w:rFonts w:ascii="Times" w:hAnsi="Times"/>
          <w:b/>
          <w:bCs/>
        </w:rPr>
        <w:t>rgumentos y contraargumentos</w:t>
      </w:r>
      <w:r w:rsidR="00695B29" w:rsidRPr="004E5E51">
        <w:rPr>
          <w:rFonts w:ascii="Times" w:hAnsi="Times"/>
        </w:rPr>
        <w:t>: exposición de las razones y pruebas que justifican la postura o tesis defendida, y de los argumentos que podrían aducirse en contra de ell</w:t>
      </w:r>
      <w:r w:rsidR="00D72969" w:rsidRPr="004E5E51">
        <w:rPr>
          <w:rFonts w:ascii="Times" w:hAnsi="Times"/>
        </w:rPr>
        <w:t>a y que debemos refutar.</w:t>
      </w:r>
    </w:p>
    <w:p w14:paraId="5C71A453" w14:textId="450FB724" w:rsidR="00D72969" w:rsidRDefault="0048119B" w:rsidP="00695B29">
      <w:pPr>
        <w:numPr>
          <w:ilvl w:val="0"/>
          <w:numId w:val="12"/>
        </w:numPr>
        <w:spacing w:after="0"/>
        <w:rPr>
          <w:rFonts w:ascii="Times" w:hAnsi="Times"/>
        </w:rPr>
      </w:pPr>
      <w:ins w:id="25" w:author="Angélica Monroy" w:date="2014-10-19T12:42:00Z">
        <w:r w:rsidRPr="002632B2">
          <w:rPr>
            <w:rFonts w:ascii="Times" w:hAnsi="Times"/>
            <w:b/>
          </w:rPr>
          <w:t>C</w:t>
        </w:r>
      </w:ins>
      <w:r w:rsidR="00D72969" w:rsidRPr="004E5E51">
        <w:rPr>
          <w:rFonts w:ascii="Times" w:hAnsi="Times"/>
          <w:b/>
          <w:bCs/>
        </w:rPr>
        <w:t>onclusión</w:t>
      </w:r>
      <w:r w:rsidR="00D72969" w:rsidRPr="004E5E51">
        <w:rPr>
          <w:rFonts w:ascii="Times" w:hAnsi="Times"/>
        </w:rPr>
        <w:t>: se recopilan los argumentos más sólidos para poder cerrar el tema afirmando la tesis defendida.</w:t>
      </w:r>
    </w:p>
    <w:p w14:paraId="61272AB5" w14:textId="77777777" w:rsidR="00622B41" w:rsidRDefault="00622B41" w:rsidP="00622B41">
      <w:pPr>
        <w:spacing w:after="0"/>
        <w:ind w:left="720"/>
        <w:rPr>
          <w:rFonts w:ascii="Times" w:hAnsi="Times"/>
          <w:b/>
        </w:rPr>
      </w:pPr>
    </w:p>
    <w:p w14:paraId="70C857B9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A continuación</w:t>
      </w:r>
      <w:ins w:id="26" w:author="Angélica Monroy" w:date="2014-10-19T12:54:00Z">
        <w:r>
          <w:rPr>
            <w:rFonts w:ascii="Times" w:hAnsi="Times"/>
          </w:rPr>
          <w:t>,</w:t>
        </w:r>
      </w:ins>
      <w:r w:rsidRPr="004E5E51">
        <w:rPr>
          <w:rFonts w:ascii="Times" w:hAnsi="Times"/>
        </w:rPr>
        <w:t xml:space="preserve"> presentamos algunos tipos de argumento.</w:t>
      </w:r>
    </w:p>
    <w:p w14:paraId="50DA438D" w14:textId="77777777" w:rsidR="00622B41" w:rsidRPr="004E5E51" w:rsidRDefault="00622B41" w:rsidP="00622B41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4561"/>
      </w:tblGrid>
      <w:tr w:rsidR="00622B41" w:rsidRPr="004E5E51" w14:paraId="71683FCF" w14:textId="77777777" w:rsidTr="00807AB1">
        <w:tc>
          <w:tcPr>
            <w:tcW w:w="4077" w:type="dxa"/>
          </w:tcPr>
          <w:p w14:paraId="605E4F10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Tipo de argumento</w:t>
            </w:r>
          </w:p>
        </w:tc>
        <w:tc>
          <w:tcPr>
            <w:tcW w:w="4561" w:type="dxa"/>
          </w:tcPr>
          <w:p w14:paraId="1D0C06A9" w14:textId="77777777" w:rsidR="00622B41" w:rsidRPr="00E45FD0" w:rsidRDefault="00622B41" w:rsidP="00807AB1">
            <w:pPr>
              <w:jc w:val="center"/>
              <w:rPr>
                <w:rFonts w:ascii="Times" w:hAnsi="Times"/>
                <w:b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</w:t>
            </w:r>
          </w:p>
        </w:tc>
      </w:tr>
      <w:tr w:rsidR="00622B41" w:rsidRPr="004E5E51" w14:paraId="5FD7398F" w14:textId="77777777" w:rsidTr="00807AB1">
        <w:tc>
          <w:tcPr>
            <w:tcW w:w="4077" w:type="dxa"/>
          </w:tcPr>
          <w:p w14:paraId="4764CDC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Datos y hechos: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7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e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expone información comprobable.</w:t>
            </w:r>
          </w:p>
        </w:tc>
        <w:tc>
          <w:tcPr>
            <w:tcW w:w="4561" w:type="dxa"/>
          </w:tcPr>
          <w:p w14:paraId="0138170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En México, en 2014, se registró que 90% de los internautas usan una red social.</w:t>
            </w:r>
          </w:p>
        </w:tc>
      </w:tr>
      <w:tr w:rsidR="00622B41" w:rsidRPr="004E5E51" w14:paraId="495DC4C9" w14:textId="77777777" w:rsidTr="00807AB1">
        <w:tc>
          <w:tcPr>
            <w:tcW w:w="4077" w:type="dxa"/>
          </w:tcPr>
          <w:p w14:paraId="5EC805A1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Ejemplos: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8" w:author="Angélica Monroy" w:date="2014-10-19T18:05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presentan acontecimientos, casos e ideas que sirvan como muestra de lo que se expone.</w:t>
            </w:r>
          </w:p>
        </w:tc>
        <w:tc>
          <w:tcPr>
            <w:tcW w:w="4561" w:type="dxa"/>
          </w:tcPr>
          <w:p w14:paraId="3A8CDF42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utilidad de las redes sociales se nota en actividades escolares, como en el envío de mensajes, compartir enlaces y mandar tareas a los profesores.</w:t>
            </w:r>
          </w:p>
        </w:tc>
      </w:tr>
      <w:tr w:rsidR="00622B41" w:rsidRPr="004E5E51" w14:paraId="6AB4E26D" w14:textId="77777777" w:rsidTr="00807AB1">
        <w:tc>
          <w:tcPr>
            <w:tcW w:w="4077" w:type="dxa"/>
          </w:tcPr>
          <w:p w14:paraId="2D533CBF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Causas y consecuencias: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29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explica la relación de razones y efectos de un suceso o una situación. </w:t>
            </w:r>
          </w:p>
        </w:tc>
        <w:tc>
          <w:tcPr>
            <w:tcW w:w="4561" w:type="dxa"/>
          </w:tcPr>
          <w:p w14:paraId="6D4E2A2D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razón para no emplear las redes sociales es proteger los datos personales. </w:t>
            </w:r>
          </w:p>
        </w:tc>
      </w:tr>
      <w:tr w:rsidR="00622B41" w:rsidRPr="004E5E51" w14:paraId="24CBDEBC" w14:textId="77777777" w:rsidTr="00807AB1">
        <w:tc>
          <w:tcPr>
            <w:tcW w:w="4077" w:type="dxa"/>
          </w:tcPr>
          <w:p w14:paraId="385F66F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t>Definiciones: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30" w:author="Angélica Monroy" w:date="2014-10-19T18:06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e </w:t>
            </w:r>
            <w:ins w:id="31" w:author="Angélica Monroy" w:date="2014-10-19T18:07:00Z"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>exp</w:t>
              </w:r>
              <w:r>
                <w:rPr>
                  <w:rFonts w:ascii="Times" w:hAnsi="Times"/>
                  <w:sz w:val="24"/>
                  <w:szCs w:val="24"/>
                  <w:lang w:val="es-ES_tradnl"/>
                </w:rPr>
                <w:t>one</w:t>
              </w:r>
              <w:r w:rsidRPr="00E45FD0">
                <w:rPr>
                  <w:rFonts w:ascii="Times" w:hAnsi="Times"/>
                  <w:sz w:val="24"/>
                  <w:szCs w:val="24"/>
                  <w:lang w:val="es-ES_tradnl"/>
                </w:rPr>
                <w:t xml:space="preserve"> 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un concepto que sirve para comprender la tesis.</w:t>
            </w:r>
          </w:p>
        </w:tc>
        <w:tc>
          <w:tcPr>
            <w:tcW w:w="4561" w:type="dxa"/>
          </w:tcPr>
          <w:p w14:paraId="3EFDAC68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Una red social es la estructura en que un conjunto de personas interactúa entre sí. Esta puede existir de manera presencial y por medio de Internet. </w:t>
            </w:r>
          </w:p>
        </w:tc>
      </w:tr>
      <w:tr w:rsidR="00622B41" w:rsidRPr="004E5E51" w14:paraId="4F042AD4" w14:textId="77777777" w:rsidTr="00807AB1">
        <w:tc>
          <w:tcPr>
            <w:tcW w:w="4077" w:type="dxa"/>
          </w:tcPr>
          <w:p w14:paraId="3C2C9AAE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b/>
                <w:sz w:val="24"/>
                <w:szCs w:val="24"/>
                <w:lang w:val="es-ES_tradnl"/>
              </w:rPr>
              <w:lastRenderedPageBreak/>
              <w:t>Citas y referencias a autoridades:</w:t>
            </w: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 xml:space="preserve"> </w:t>
            </w:r>
            <w:ins w:id="32" w:author="Angélica Monroy" w:date="2014-10-19T18:07:00Z">
              <w:r>
                <w:rPr>
                  <w:rFonts w:ascii="Times" w:hAnsi="Times"/>
                  <w:sz w:val="24"/>
                  <w:szCs w:val="24"/>
                  <w:lang w:val="es-ES_tradnl"/>
                </w:rPr>
                <w:t>s</w:t>
              </w:r>
            </w:ins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e manifiesta lo que especialistas o personas involucradas saben acerca de la tesis.</w:t>
            </w:r>
          </w:p>
        </w:tc>
        <w:tc>
          <w:tcPr>
            <w:tcW w:w="4561" w:type="dxa"/>
          </w:tcPr>
          <w:p w14:paraId="1636CA86" w14:textId="77777777" w:rsidR="00622B41" w:rsidRPr="00E45FD0" w:rsidRDefault="00622B41" w:rsidP="00807AB1">
            <w:pPr>
              <w:rPr>
                <w:rFonts w:ascii="Times" w:hAnsi="Times"/>
                <w:sz w:val="24"/>
                <w:szCs w:val="24"/>
                <w:lang w:val="es-ES_tradnl"/>
              </w:rPr>
            </w:pPr>
            <w:r w:rsidRPr="00E45FD0">
              <w:rPr>
                <w:rFonts w:ascii="Times" w:hAnsi="Times"/>
                <w:sz w:val="24"/>
                <w:szCs w:val="24"/>
                <w:lang w:val="es-ES_tradnl"/>
              </w:rPr>
              <w:t>La Asociación Mexicana de Internet concluye en su estudio que “Las principales actividades del internauta son el uso del correo electrónico y las redes sociales, desplazando a la búsqueda de información”.</w:t>
            </w:r>
          </w:p>
        </w:tc>
      </w:tr>
    </w:tbl>
    <w:p w14:paraId="6DEBF109" w14:textId="77777777" w:rsidR="00622B41" w:rsidRDefault="00622B41" w:rsidP="00622B41">
      <w:pPr>
        <w:spacing w:after="0"/>
        <w:rPr>
          <w:rFonts w:ascii="Times" w:hAnsi="Times"/>
        </w:rPr>
      </w:pPr>
    </w:p>
    <w:p w14:paraId="0F8AE74D" w14:textId="77777777" w:rsidR="00622B41" w:rsidRPr="004E5E51" w:rsidRDefault="00622B41" w:rsidP="00622B41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>El autor debe valorar qué argumentos resultan más adecuados para sustentar sus opiniones. Esto dependerá de su propósito, del tema y del tipo de lector al que se dirige.</w:t>
      </w:r>
    </w:p>
    <w:p w14:paraId="369E44F6" w14:textId="77777777" w:rsidR="00622B41" w:rsidRPr="004E5E51" w:rsidRDefault="00622B41" w:rsidP="00622B41">
      <w:pPr>
        <w:spacing w:after="0"/>
        <w:ind w:left="720"/>
        <w:rPr>
          <w:rFonts w:ascii="Times" w:hAnsi="Times"/>
        </w:rPr>
      </w:pPr>
    </w:p>
    <w:p w14:paraId="221C262C" w14:textId="77777777" w:rsidR="00864FE2" w:rsidRPr="004E5E51" w:rsidRDefault="00864FE2" w:rsidP="00695B29">
      <w:pPr>
        <w:spacing w:after="0"/>
        <w:rPr>
          <w:rFonts w:ascii="Times" w:hAnsi="Times"/>
        </w:rPr>
      </w:pPr>
    </w:p>
    <w:p w14:paraId="07B8D8E7" w14:textId="06F1ACBC" w:rsidR="008A0D4A" w:rsidRPr="004E5E51" w:rsidRDefault="00362BCE" w:rsidP="00695B29">
      <w:pPr>
        <w:spacing w:after="0"/>
        <w:rPr>
          <w:rFonts w:ascii="Times" w:hAnsi="Times"/>
        </w:rPr>
      </w:pPr>
      <w:r w:rsidRPr="004E5E51">
        <w:rPr>
          <w:rFonts w:ascii="Times" w:hAnsi="Times"/>
        </w:rPr>
        <w:t xml:space="preserve">De acuerdo con la información anterior, los discursos expositivo y argumentativo </w:t>
      </w:r>
      <w:r w:rsidR="00155DDA" w:rsidRPr="004E5E51">
        <w:rPr>
          <w:rFonts w:ascii="Times" w:hAnsi="Times"/>
        </w:rPr>
        <w:t>requieren una estructura semejante</w:t>
      </w:r>
      <w:ins w:id="33" w:author="Angélica Monroy" w:date="2014-10-19T12:43:00Z">
        <w:r w:rsidR="00864B03">
          <w:rPr>
            <w:rFonts w:ascii="Times" w:hAnsi="Times"/>
          </w:rPr>
          <w:t>; p</w:t>
        </w:r>
      </w:ins>
      <w:r w:rsidR="00155DDA" w:rsidRPr="004E5E51">
        <w:rPr>
          <w:rFonts w:ascii="Times" w:hAnsi="Times"/>
        </w:rPr>
        <w:t>or eso</w:t>
      </w:r>
      <w:ins w:id="34" w:author="Angélica Monroy" w:date="2014-10-19T12:43:00Z">
        <w:r w:rsidR="00864B03">
          <w:rPr>
            <w:rFonts w:ascii="Times" w:hAnsi="Times"/>
          </w:rPr>
          <w:t>,</w:t>
        </w:r>
      </w:ins>
      <w:r w:rsidR="00155DDA" w:rsidRPr="004E5E51">
        <w:rPr>
          <w:rFonts w:ascii="Times" w:hAnsi="Times"/>
        </w:rPr>
        <w:t xml:space="preserve"> es posible integrarlos en un ensayo. </w:t>
      </w:r>
    </w:p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BA16CA" w:rsidRPr="005D1738" w14:paraId="74F8ED3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931E2A" w14:textId="77777777" w:rsidR="00BA16CA" w:rsidRPr="005D1738" w:rsidRDefault="00BA16CA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BA16CA" w:rsidRPr="00053744" w14:paraId="5D62DA0E" w14:textId="77777777" w:rsidTr="00807AB1">
        <w:tc>
          <w:tcPr>
            <w:tcW w:w="2518" w:type="dxa"/>
          </w:tcPr>
          <w:p w14:paraId="0CB0A35C" w14:textId="77777777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F77AE33" w14:textId="39A9B4BB" w:rsidR="00BA16CA" w:rsidRPr="00053744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08_01_CO_REC40</w:t>
            </w:r>
          </w:p>
        </w:tc>
      </w:tr>
      <w:tr w:rsidR="00BA16CA" w:rsidRPr="00053744" w14:paraId="2EFC9B36" w14:textId="77777777" w:rsidTr="00807AB1">
        <w:tc>
          <w:tcPr>
            <w:tcW w:w="2518" w:type="dxa"/>
          </w:tcPr>
          <w:p w14:paraId="34542AEC" w14:textId="77777777" w:rsidR="00BA16CA" w:rsidRPr="00053744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BFF5F6D" w14:textId="1F507909" w:rsidR="00BA16CA" w:rsidRPr="005D27C0" w:rsidRDefault="00C41E91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5D27C0">
              <w:rPr>
                <w:rFonts w:ascii="Times New Roman" w:hAnsi="Times New Roman" w:cs="Times New Roman"/>
                <w:color w:val="000000"/>
              </w:rPr>
              <w:t>3 ESO/</w:t>
            </w:r>
            <w:r w:rsidRPr="005D27C0">
              <w:rPr>
                <w:rFonts w:ascii="Times" w:hAnsi="Times"/>
              </w:rPr>
              <w:t>Lengua castellana y literatura/Los textos expositivos y argumentativos/Refuerza tu aprendizaje: El discurso argumentativo</w:t>
            </w:r>
          </w:p>
        </w:tc>
      </w:tr>
      <w:tr w:rsidR="00BA16CA" w:rsidRPr="00053744" w14:paraId="006B18EF" w14:textId="77777777" w:rsidTr="00807AB1">
        <w:tc>
          <w:tcPr>
            <w:tcW w:w="2518" w:type="dxa"/>
          </w:tcPr>
          <w:p w14:paraId="2BDB2C74" w14:textId="77777777" w:rsidR="00BA16CA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A89A64A" w14:textId="1B7B9B66" w:rsidR="005D27C0" w:rsidRPr="005D27C0" w:rsidRDefault="005D27C0" w:rsidP="005D27C0">
            <w:pPr>
              <w:rPr>
                <w:rFonts w:ascii="Times" w:hAnsi="Times"/>
              </w:rPr>
            </w:pPr>
            <w:r w:rsidRPr="005D27C0">
              <w:rPr>
                <w:rFonts w:ascii="Times" w:hAnsi="Times"/>
                <w:color w:val="FF0000"/>
              </w:rPr>
              <w:t>Cambia descripción de recurso. En la instrucción, donde dice: “...basándote en la estructura del texto argumentativo, y utilizando argumentos racionales y argumentos de autoridad.” Debe decir: “...basándote en la estructura del discurso argumentativo.”</w:t>
            </w:r>
          </w:p>
          <w:p w14:paraId="12451CB5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7C8AD0CD" w14:textId="77777777" w:rsidTr="00807AB1">
        <w:tc>
          <w:tcPr>
            <w:tcW w:w="2518" w:type="dxa"/>
          </w:tcPr>
          <w:p w14:paraId="27A83FC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082A185" w14:textId="77777777" w:rsidR="00D71B88" w:rsidRPr="004E5E51" w:rsidRDefault="00D71B88" w:rsidP="00D71B88">
            <w:pPr>
              <w:rPr>
                <w:rFonts w:ascii="Times" w:hAnsi="Times"/>
                <w:b/>
              </w:rPr>
            </w:pPr>
            <w:r w:rsidRPr="004E5E51">
              <w:rPr>
                <w:rFonts w:ascii="Times" w:hAnsi="Times"/>
                <w:b/>
              </w:rPr>
              <w:t>Refuerza tu aprendizaje: El discurso argumentativo</w:t>
            </w:r>
          </w:p>
          <w:p w14:paraId="7CA261B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A16CA" w:rsidRPr="00053744" w14:paraId="0BC8EFE5" w14:textId="77777777" w:rsidTr="00807AB1">
        <w:tc>
          <w:tcPr>
            <w:tcW w:w="2518" w:type="dxa"/>
          </w:tcPr>
          <w:p w14:paraId="747936B0" w14:textId="77777777" w:rsidR="00BA16CA" w:rsidRDefault="00BA16CA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289E8E2" w14:textId="77777777" w:rsidR="00D71B88" w:rsidRPr="004E5E51" w:rsidRDefault="00D71B88" w:rsidP="00D71B88">
            <w:pPr>
              <w:rPr>
                <w:rFonts w:ascii="Times" w:hAnsi="Times"/>
                <w:color w:val="000000" w:themeColor="text1"/>
              </w:rPr>
            </w:pPr>
            <w:r w:rsidRPr="004E5E51">
              <w:rPr>
                <w:rFonts w:ascii="Times" w:hAnsi="Times"/>
                <w:color w:val="000000" w:themeColor="text1"/>
              </w:rPr>
              <w:t>Actividad para redactar un breve discurso argumentativo</w:t>
            </w:r>
          </w:p>
          <w:p w14:paraId="693405A1" w14:textId="77777777" w:rsidR="00BA16CA" w:rsidRPr="005D27C0" w:rsidRDefault="00BA16CA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E5792B5" w14:textId="77777777" w:rsidR="00BA16CA" w:rsidRDefault="00BA16CA" w:rsidP="00695B29">
      <w:pPr>
        <w:spacing w:after="0"/>
        <w:rPr>
          <w:rFonts w:ascii="Times" w:hAnsi="Times"/>
        </w:rPr>
      </w:pPr>
    </w:p>
    <w:p w14:paraId="60A40F48" w14:textId="77777777" w:rsidR="00BA16CA" w:rsidRDefault="00BA16CA" w:rsidP="00695B29">
      <w:pPr>
        <w:spacing w:after="0"/>
        <w:rPr>
          <w:rFonts w:ascii="Times" w:hAnsi="Times"/>
        </w:rPr>
      </w:pPr>
    </w:p>
    <w:p w14:paraId="10EB1BB8" w14:textId="77777777" w:rsidR="00BA16CA" w:rsidRPr="004E5E51" w:rsidRDefault="00BA16CA" w:rsidP="00695B29">
      <w:pPr>
        <w:spacing w:after="0"/>
        <w:rPr>
          <w:rFonts w:ascii="Times" w:hAnsi="Times"/>
        </w:rPr>
      </w:pPr>
    </w:p>
    <w:p w14:paraId="5174B2CA" w14:textId="0F1F4B2E" w:rsidR="00550CBB" w:rsidRPr="004E5E51" w:rsidRDefault="00550CBB" w:rsidP="00081745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2"/>
        <w:gridCol w:w="6696"/>
      </w:tblGrid>
      <w:tr w:rsidR="009F2D4E" w:rsidRPr="005D1738" w14:paraId="527D1B03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E620C42" w14:textId="77777777" w:rsidR="009F2D4E" w:rsidRPr="005D1738" w:rsidRDefault="009F2D4E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9F2D4E" w:rsidRPr="00053744" w14:paraId="76D207EC" w14:textId="77777777" w:rsidTr="00807AB1">
        <w:tc>
          <w:tcPr>
            <w:tcW w:w="2518" w:type="dxa"/>
          </w:tcPr>
          <w:p w14:paraId="24823688" w14:textId="77777777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272BD39" w14:textId="6265E0F5" w:rsidR="009F2D4E" w:rsidRPr="00053744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08_01_CO_REC50</w:t>
            </w:r>
          </w:p>
        </w:tc>
      </w:tr>
      <w:tr w:rsidR="009F2D4E" w:rsidRPr="00053744" w14:paraId="05E84014" w14:textId="77777777" w:rsidTr="00807AB1">
        <w:tc>
          <w:tcPr>
            <w:tcW w:w="2518" w:type="dxa"/>
          </w:tcPr>
          <w:p w14:paraId="7286EF3A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3D948612" w14:textId="0038DBD4" w:rsidR="009F2D4E" w:rsidRP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 New Roman" w:hAnsi="Times New Roman" w:cs="Times New Roman"/>
                <w:color w:val="000000"/>
              </w:rPr>
              <w:t>3 ESO/</w:t>
            </w:r>
            <w:r w:rsidRPr="009F2D4E">
              <w:rPr>
                <w:rFonts w:ascii="Times" w:hAnsi="Times"/>
              </w:rPr>
              <w:t xml:space="preserve"> Lengua castellana y literatura/Los textos expositivos y argumentativos/Competencias: comprensión de texto</w:t>
            </w:r>
          </w:p>
        </w:tc>
      </w:tr>
      <w:tr w:rsidR="009F2D4E" w:rsidRPr="00053744" w14:paraId="05ECF6E9" w14:textId="77777777" w:rsidTr="00807AB1">
        <w:tc>
          <w:tcPr>
            <w:tcW w:w="2518" w:type="dxa"/>
          </w:tcPr>
          <w:p w14:paraId="39EEE315" w14:textId="77777777" w:rsidR="009F2D4E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3ECDB85D" w14:textId="64F794DF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>Cambia descripción de recurso.</w:t>
            </w:r>
          </w:p>
          <w:p w14:paraId="75269509" w14:textId="62449035" w:rsidR="009F2D4E" w:rsidRPr="009F2D4E" w:rsidRDefault="009F2D4E" w:rsidP="009F2D4E">
            <w:pPr>
              <w:rPr>
                <w:rFonts w:ascii="Times" w:hAnsi="Times"/>
              </w:rPr>
            </w:pPr>
            <w:r w:rsidRPr="009F2D4E">
              <w:rPr>
                <w:rFonts w:ascii="Times" w:hAnsi="Times"/>
              </w:rPr>
              <w:t>En la pestaña “Comprensión”, tercera pantalla, párrafo inferior: quitar instrucción referente a hiperónimos e hipónimos</w:t>
            </w:r>
          </w:p>
          <w:p w14:paraId="64305E86" w14:textId="66E1486D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>
              <w:rPr>
                <w:rFonts w:ascii="Times" w:hAnsi="Times"/>
                <w:noProof/>
                <w:color w:val="FF0000"/>
                <w:lang w:val="es-ES" w:eastAsia="es-E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BA46320" wp14:editId="4478D982">
                      <wp:simplePos x="0" y="0"/>
                      <wp:positionH relativeFrom="column">
                        <wp:posOffset>1715135</wp:posOffset>
                      </wp:positionH>
                      <wp:positionV relativeFrom="paragraph">
                        <wp:posOffset>579532</wp:posOffset>
                      </wp:positionV>
                      <wp:extent cx="2131620" cy="504702"/>
                      <wp:effectExtent l="0" t="0" r="21590" b="1016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1620" cy="5047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E36AE7" w14:textId="7CB7F514" w:rsidR="009F2D4E" w:rsidRDefault="009F2D4E">
                                  <w:r>
                                    <w:t>Cambiar “Comprension” por “Bla”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463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7" o:spid="_x0000_s1026" type="#_x0000_t202" style="position:absolute;margin-left:135.05pt;margin-top:45.65pt;width:167.8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" fillcolor="white [3201]" strokeweight=".5pt">
                      <v:textbox>
                        <w:txbxContent>
                          <w:p w14:paraId="4DE36AE7" w14:textId="7CB7F514" w:rsidR="009F2D4E" w:rsidRDefault="009F2D4E">
                            <w:r>
                              <w:t>Cambiar “Comprension” por “Bla”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E5201D" wp14:editId="2F0DCE4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1736090</wp:posOffset>
                      </wp:positionV>
                      <wp:extent cx="767080" cy="306705"/>
                      <wp:effectExtent l="0" t="0" r="20320" b="23495"/>
                      <wp:wrapNone/>
                      <wp:docPr id="2" name="Forma libr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080" cy="306705"/>
                              </a:xfrm>
                              <a:custGeom>
                                <a:avLst/>
                                <a:gdLst>
                                  <a:gd name="connsiteX0" fmla="*/ 767379 w 767379"/>
                                  <a:gd name="connsiteY0" fmla="*/ 0 h 306932"/>
                                  <a:gd name="connsiteX1" fmla="*/ 620308 w 767379"/>
                                  <a:gd name="connsiteY1" fmla="*/ 6395 h 306932"/>
                                  <a:gd name="connsiteX2" fmla="*/ 556364 w 767379"/>
                                  <a:gd name="connsiteY2" fmla="*/ 19184 h 306932"/>
                                  <a:gd name="connsiteX3" fmla="*/ 537181 w 767379"/>
                                  <a:gd name="connsiteY3" fmla="*/ 38367 h 306932"/>
                                  <a:gd name="connsiteX4" fmla="*/ 498814 w 767379"/>
                                  <a:gd name="connsiteY4" fmla="*/ 70339 h 306932"/>
                                  <a:gd name="connsiteX5" fmla="*/ 486026 w 767379"/>
                                  <a:gd name="connsiteY5" fmla="*/ 115100 h 306932"/>
                                  <a:gd name="connsiteX6" fmla="*/ 466842 w 767379"/>
                                  <a:gd name="connsiteY6" fmla="*/ 147072 h 306932"/>
                                  <a:gd name="connsiteX7" fmla="*/ 466842 w 767379"/>
                                  <a:gd name="connsiteY7" fmla="*/ 255777 h 306932"/>
                                  <a:gd name="connsiteX8" fmla="*/ 511603 w 767379"/>
                                  <a:gd name="connsiteY8" fmla="*/ 300537 h 306932"/>
                                  <a:gd name="connsiteX9" fmla="*/ 537181 w 767379"/>
                                  <a:gd name="connsiteY9" fmla="*/ 306932 h 306932"/>
                                  <a:gd name="connsiteX10" fmla="*/ 607519 w 767379"/>
                                  <a:gd name="connsiteY10" fmla="*/ 287749 h 306932"/>
                                  <a:gd name="connsiteX11" fmla="*/ 645886 w 767379"/>
                                  <a:gd name="connsiteY11" fmla="*/ 262171 h 306932"/>
                                  <a:gd name="connsiteX12" fmla="*/ 658675 w 767379"/>
                                  <a:gd name="connsiteY12" fmla="*/ 230199 h 306932"/>
                                  <a:gd name="connsiteX13" fmla="*/ 665069 w 767379"/>
                                  <a:gd name="connsiteY13" fmla="*/ 211016 h 306932"/>
                                  <a:gd name="connsiteX14" fmla="*/ 658675 w 767379"/>
                                  <a:gd name="connsiteY14" fmla="*/ 172649 h 306932"/>
                                  <a:gd name="connsiteX15" fmla="*/ 639491 w 767379"/>
                                  <a:gd name="connsiteY15" fmla="*/ 134283 h 306932"/>
                                  <a:gd name="connsiteX16" fmla="*/ 613914 w 767379"/>
                                  <a:gd name="connsiteY16" fmla="*/ 115100 h 306932"/>
                                  <a:gd name="connsiteX17" fmla="*/ 588336 w 767379"/>
                                  <a:gd name="connsiteY17" fmla="*/ 83128 h 306932"/>
                                  <a:gd name="connsiteX18" fmla="*/ 569153 w 767379"/>
                                  <a:gd name="connsiteY18" fmla="*/ 76733 h 306932"/>
                                  <a:gd name="connsiteX19" fmla="*/ 517998 w 767379"/>
                                  <a:gd name="connsiteY19" fmla="*/ 51156 h 306932"/>
                                  <a:gd name="connsiteX20" fmla="*/ 479631 w 767379"/>
                                  <a:gd name="connsiteY20" fmla="*/ 38367 h 306932"/>
                                  <a:gd name="connsiteX21" fmla="*/ 345349 w 767379"/>
                                  <a:gd name="connsiteY21" fmla="*/ 44761 h 306932"/>
                                  <a:gd name="connsiteX22" fmla="*/ 313377 w 767379"/>
                                  <a:gd name="connsiteY22" fmla="*/ 51156 h 306932"/>
                                  <a:gd name="connsiteX23" fmla="*/ 294193 w 767379"/>
                                  <a:gd name="connsiteY23" fmla="*/ 63944 h 306932"/>
                                  <a:gd name="connsiteX24" fmla="*/ 275010 w 767379"/>
                                  <a:gd name="connsiteY24" fmla="*/ 70339 h 306932"/>
                                  <a:gd name="connsiteX25" fmla="*/ 255827 w 767379"/>
                                  <a:gd name="connsiteY25" fmla="*/ 83128 h 306932"/>
                                  <a:gd name="connsiteX26" fmla="*/ 211066 w 767379"/>
                                  <a:gd name="connsiteY26" fmla="*/ 95916 h 306932"/>
                                  <a:gd name="connsiteX27" fmla="*/ 134333 w 767379"/>
                                  <a:gd name="connsiteY27" fmla="*/ 147072 h 306932"/>
                                  <a:gd name="connsiteX28" fmla="*/ 115150 w 767379"/>
                                  <a:gd name="connsiteY28" fmla="*/ 159860 h 306932"/>
                                  <a:gd name="connsiteX29" fmla="*/ 95967 w 767379"/>
                                  <a:gd name="connsiteY29" fmla="*/ 179044 h 306932"/>
                                  <a:gd name="connsiteX30" fmla="*/ 57600 w 767379"/>
                                  <a:gd name="connsiteY30" fmla="*/ 204621 h 306932"/>
                                  <a:gd name="connsiteX31" fmla="*/ 38417 w 767379"/>
                                  <a:gd name="connsiteY31" fmla="*/ 217410 h 306932"/>
                                  <a:gd name="connsiteX32" fmla="*/ 19234 w 767379"/>
                                  <a:gd name="connsiteY32" fmla="*/ 236593 h 306932"/>
                                  <a:gd name="connsiteX33" fmla="*/ 51 w 767379"/>
                                  <a:gd name="connsiteY33" fmla="*/ 249382 h 3069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</a:cxnLst>
                                <a:rect l="l" t="t" r="r" b="b"/>
                                <a:pathLst>
                                  <a:path w="767379" h="306932">
                                    <a:moveTo>
                                      <a:pt x="767379" y="0"/>
                                    </a:moveTo>
                                    <a:cubicBezTo>
                                      <a:pt x="718355" y="2132"/>
                                      <a:pt x="669176" y="1952"/>
                                      <a:pt x="620308" y="6395"/>
                                    </a:cubicBezTo>
                                    <a:cubicBezTo>
                                      <a:pt x="598660" y="8363"/>
                                      <a:pt x="556364" y="19184"/>
                                      <a:pt x="556364" y="19184"/>
                                    </a:cubicBezTo>
                                    <a:cubicBezTo>
                                      <a:pt x="549970" y="25578"/>
                                      <a:pt x="544128" y="32578"/>
                                      <a:pt x="537181" y="38367"/>
                                    </a:cubicBezTo>
                                    <a:cubicBezTo>
                                      <a:pt x="483758" y="82887"/>
                                      <a:pt x="554869" y="14287"/>
                                      <a:pt x="498814" y="70339"/>
                                    </a:cubicBezTo>
                                    <a:cubicBezTo>
                                      <a:pt x="496766" y="78530"/>
                                      <a:pt x="490611" y="105929"/>
                                      <a:pt x="486026" y="115100"/>
                                    </a:cubicBezTo>
                                    <a:cubicBezTo>
                                      <a:pt x="480468" y="126216"/>
                                      <a:pt x="473237" y="136415"/>
                                      <a:pt x="466842" y="147072"/>
                                    </a:cubicBezTo>
                                    <a:cubicBezTo>
                                      <a:pt x="464110" y="171664"/>
                                      <a:pt x="453104" y="230019"/>
                                      <a:pt x="466842" y="255777"/>
                                    </a:cubicBezTo>
                                    <a:cubicBezTo>
                                      <a:pt x="476772" y="274395"/>
                                      <a:pt x="491133" y="295419"/>
                                      <a:pt x="511603" y="300537"/>
                                    </a:cubicBezTo>
                                    <a:lnTo>
                                      <a:pt x="537181" y="306932"/>
                                    </a:lnTo>
                                    <a:cubicBezTo>
                                      <a:pt x="560627" y="300538"/>
                                      <a:pt x="585047" y="297002"/>
                                      <a:pt x="607519" y="287749"/>
                                    </a:cubicBezTo>
                                    <a:cubicBezTo>
                                      <a:pt x="621732" y="281897"/>
                                      <a:pt x="645886" y="262171"/>
                                      <a:pt x="645886" y="262171"/>
                                    </a:cubicBezTo>
                                    <a:cubicBezTo>
                                      <a:pt x="650149" y="251514"/>
                                      <a:pt x="654645" y="240946"/>
                                      <a:pt x="658675" y="230199"/>
                                    </a:cubicBezTo>
                                    <a:cubicBezTo>
                                      <a:pt x="661042" y="223888"/>
                                      <a:pt x="665069" y="217756"/>
                                      <a:pt x="665069" y="211016"/>
                                    </a:cubicBezTo>
                                    <a:cubicBezTo>
                                      <a:pt x="665069" y="198051"/>
                                      <a:pt x="661488" y="185306"/>
                                      <a:pt x="658675" y="172649"/>
                                    </a:cubicBezTo>
                                    <a:cubicBezTo>
                                      <a:pt x="655703" y="159277"/>
                                      <a:pt x="649345" y="144137"/>
                                      <a:pt x="639491" y="134283"/>
                                    </a:cubicBezTo>
                                    <a:cubicBezTo>
                                      <a:pt x="631955" y="126747"/>
                                      <a:pt x="621450" y="122636"/>
                                      <a:pt x="613914" y="115100"/>
                                    </a:cubicBezTo>
                                    <a:cubicBezTo>
                                      <a:pt x="604263" y="105449"/>
                                      <a:pt x="598698" y="92010"/>
                                      <a:pt x="588336" y="83128"/>
                                    </a:cubicBezTo>
                                    <a:cubicBezTo>
                                      <a:pt x="583218" y="78741"/>
                                      <a:pt x="575289" y="79522"/>
                                      <a:pt x="569153" y="76733"/>
                                    </a:cubicBezTo>
                                    <a:cubicBezTo>
                                      <a:pt x="551798" y="68844"/>
                                      <a:pt x="536084" y="57185"/>
                                      <a:pt x="517998" y="51156"/>
                                    </a:cubicBezTo>
                                    <a:lnTo>
                                      <a:pt x="479631" y="38367"/>
                                    </a:lnTo>
                                    <a:cubicBezTo>
                                      <a:pt x="434870" y="40498"/>
                                      <a:pt x="390028" y="41324"/>
                                      <a:pt x="345349" y="44761"/>
                                    </a:cubicBezTo>
                                    <a:cubicBezTo>
                                      <a:pt x="334513" y="45595"/>
                                      <a:pt x="323553" y="47340"/>
                                      <a:pt x="313377" y="51156"/>
                                    </a:cubicBezTo>
                                    <a:cubicBezTo>
                                      <a:pt x="306181" y="53854"/>
                                      <a:pt x="301067" y="60507"/>
                                      <a:pt x="294193" y="63944"/>
                                    </a:cubicBezTo>
                                    <a:cubicBezTo>
                                      <a:pt x="288164" y="66958"/>
                                      <a:pt x="281039" y="67325"/>
                                      <a:pt x="275010" y="70339"/>
                                    </a:cubicBezTo>
                                    <a:cubicBezTo>
                                      <a:pt x="268136" y="73776"/>
                                      <a:pt x="262701" y="79691"/>
                                      <a:pt x="255827" y="83128"/>
                                    </a:cubicBezTo>
                                    <a:cubicBezTo>
                                      <a:pt x="246654" y="87714"/>
                                      <a:pt x="219260" y="93868"/>
                                      <a:pt x="211066" y="95916"/>
                                    </a:cubicBezTo>
                                    <a:cubicBezTo>
                                      <a:pt x="153271" y="124815"/>
                                      <a:pt x="222527" y="88279"/>
                                      <a:pt x="134333" y="147072"/>
                                    </a:cubicBezTo>
                                    <a:cubicBezTo>
                                      <a:pt x="127939" y="151335"/>
                                      <a:pt x="121054" y="154940"/>
                                      <a:pt x="115150" y="159860"/>
                                    </a:cubicBezTo>
                                    <a:cubicBezTo>
                                      <a:pt x="108203" y="165649"/>
                                      <a:pt x="103105" y="173492"/>
                                      <a:pt x="95967" y="179044"/>
                                    </a:cubicBezTo>
                                    <a:cubicBezTo>
                                      <a:pt x="83834" y="188480"/>
                                      <a:pt x="70389" y="196095"/>
                                      <a:pt x="57600" y="204621"/>
                                    </a:cubicBezTo>
                                    <a:cubicBezTo>
                                      <a:pt x="51206" y="208884"/>
                                      <a:pt x="43851" y="211976"/>
                                      <a:pt x="38417" y="217410"/>
                                    </a:cubicBezTo>
                                    <a:cubicBezTo>
                                      <a:pt x="32023" y="223804"/>
                                      <a:pt x="26758" y="231577"/>
                                      <a:pt x="19234" y="236593"/>
                                    </a:cubicBezTo>
                                    <a:cubicBezTo>
                                      <a:pt x="-1971" y="250730"/>
                                      <a:pt x="51" y="234013"/>
                                      <a:pt x="51" y="249382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32FE8" id="Forma libre 2" o:spid="_x0000_s1026" style="position:absolute;margin-left:4in;margin-top:136.7pt;width:60.4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7379,306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" path="m767379,c718355,2132,669176,1952,620308,6395,598660,8363,556364,19184,556364,19184v-6394,6394,-12236,13394,-19183,19183c483758,82887,554869,14287,498814,70339v-2048,8191,-8203,35590,-12788,44761c480468,126216,473237,136415,466842,147072v-2732,24592,-13738,82947,,108705c476772,274395,491133,295419,511603,300537r25578,6395c560627,300538,585047,297002,607519,287749v14213,-5852,38367,-25578,38367,-25578c650149,251514,654645,240946,658675,230199v2367,-6311,6394,-12443,6394,-19183c665069,198051,661488,185306,658675,172649v-2972,-13372,-9330,-28512,-19184,-38366c631955,126747,621450,122636,613914,115100,604263,105449,598698,92010,588336,83128v-5118,-4387,-13047,-3606,-19183,-6395c551798,68844,536084,57185,517998,51156l479631,38367v-44761,2131,-89603,2957,-134282,6394c334513,45595,323553,47340,313377,51156v-7196,2698,-12310,9351,-19184,12788c288164,66958,281039,67325,275010,70339v-6874,3437,-12309,9352,-19183,12789c246654,87714,219260,93868,211066,95916v-57795,28899,11461,-7637,-76733,51156c127939,151335,121054,154940,115150,159860v-6947,5789,-12045,13632,-19183,19184c83834,188480,70389,196095,57600,204621v-6394,4263,-13749,7355,-19183,12789c32023,223804,26758,231577,19234,236593,-1971,250730,51,234013,51,249382e" filled="f" strokecolor="red" strokeweight="2pt">
                      <v:path arrowok="t" o:connecttype="custom" o:connectlocs="767080,0;620066,6390;556147,19170;536972,38339;498620,70287;485837,115015;466660,146963;466660,255588;511404,300315;536972,306705;607282,287536;645634,261977;658418,230029;664810,210860;658418,172521;639242,134184;613675,115015;588107,83067;568931,76676;517796,51118;479444,38339;345214,44728;313255,51118;294078,63897;274903,70287;255727,83067;210984,95845;134281,146963;115105,159742;95930,178912;57578,204470;38402,217249;19227,236418;51,249198" o:connectangles="0,0,0,0,0,0,0,0,0,0,0,0,0,0,0,0,0,0,0,0,0,0,0,0,0,0,0,0,0,0,0,0,0,0"/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AE65A9" wp14:editId="2889102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1736090</wp:posOffset>
                      </wp:positionV>
                      <wp:extent cx="2971800" cy="457200"/>
                      <wp:effectExtent l="0" t="0" r="25400" b="254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4FC0E" id="Rectángulo 3" o:spid="_x0000_s1026" style="position:absolute;margin-left:54pt;margin-top:136.7pt;width:23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" filled="f" strokecolor="red"/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w:drawing>
                <wp:inline distT="0" distB="0" distL="0" distR="0" wp14:anchorId="3D881C53" wp14:editId="29B369C8">
                  <wp:extent cx="4114280" cy="2692551"/>
                  <wp:effectExtent l="0" t="0" r="635" b="0"/>
                  <wp:docPr id="5" name="Imagen 5" descr="Maquia:Users:Cristian:Desktop:Captura de pantalla 2014-09-25 a la(s) 14.19.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quia:Users:Cristian:Desktop:Captura de pantalla 2014-09-25 a la(s) 14.19.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280" cy="2692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A71605" w14:textId="77777777" w:rsidR="009F2D4E" w:rsidRPr="009F2D4E" w:rsidRDefault="009F2D4E" w:rsidP="009F2D4E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FF0000"/>
              </w:rPr>
              <w:t>((En la pestaña “Comprensión”, cuarta pantalla, última oración, dice “No olvides señalar su estructura y los tipos de argumentos que utiliza”, debe decir: “Identifica las partes de su estructura.”))</w:t>
            </w:r>
          </w:p>
          <w:p w14:paraId="1C8A6FBA" w14:textId="4FA9DFC1" w:rsidR="009F2D4E" w:rsidRPr="009F2D4E" w:rsidRDefault="009F2D4E" w:rsidP="009F2D4E">
            <w:pPr>
              <w:rPr>
                <w:rFonts w:ascii="Times New Roman" w:hAnsi="Times New Roman" w:cs="Times New Roman"/>
                <w:color w:val="000000"/>
              </w:rPr>
            </w:pP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EDD806" wp14:editId="59854B2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1507490</wp:posOffset>
                      </wp:positionV>
                      <wp:extent cx="1828800" cy="457200"/>
                      <wp:effectExtent l="0" t="0" r="25400" b="2540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09B14" w14:textId="77777777" w:rsidR="009F2D4E" w:rsidRDefault="009F2D4E" w:rsidP="009F2D4E">
                                  <w:r w:rsidRPr="00140D65">
                                    <w:rPr>
                                      <w:rFonts w:ascii="Times" w:hAnsi="Times"/>
                                      <w:color w:val="FF0000"/>
                                      <w:lang w:val="es-MX"/>
                                    </w:rPr>
                                    <w:t>Identifica las partes de su estructura.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DD806" id="Cuadro de texto 4" o:spid="_x0000_s1027" type="#_x0000_t202" style="position:absolute;margin-left:90pt;margin-top:118.7pt;width:2in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" filled="f" strokecolor="red">
                      <v:textbox>
                        <w:txbxContent>
                          <w:p w14:paraId="2A809B14" w14:textId="77777777" w:rsidR="009F2D4E" w:rsidRDefault="009F2D4E" w:rsidP="009F2D4E">
                            <w:r w:rsidRPr="00140D65">
                              <w:rPr>
                                <w:rFonts w:ascii="Times" w:hAnsi="Times"/>
                                <w:color w:val="FF0000"/>
                                <w:lang w:val="es-MX"/>
                              </w:rPr>
                              <w:t>Identifica las partes de su estructura.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2D4E">
              <w:rPr>
                <w:rFonts w:ascii="Times" w:hAnsi="Times"/>
                <w:noProof/>
                <w:color w:val="FF0000"/>
                <w:lang w:val="es-ES" w:eastAsia="es-ES"/>
              </w:rPr>
              <w:drawing>
                <wp:inline distT="0" distB="0" distL="0" distR="0" wp14:anchorId="699FE882" wp14:editId="36A7B3EB">
                  <wp:extent cx="3658443" cy="2363598"/>
                  <wp:effectExtent l="0" t="0" r="0" b="0"/>
                  <wp:docPr id="6" name="Imagen 6" descr="Maquia:Users:Cristian:Desktop:Captura de pantalla 2014-09-25 a la(s) 14.27.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quia:Users:Cristian:Desktop:Captura de pantalla 2014-09-25 a la(s) 14.27.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443" cy="236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2D4E">
              <w:rPr>
                <w:rFonts w:ascii="Times" w:hAnsi="Times"/>
                <w:color w:val="FF0000"/>
              </w:rPr>
              <w:br/>
            </w:r>
            <w:r w:rsidRPr="009F2D4E">
              <w:rPr>
                <w:rFonts w:ascii="Times" w:hAnsi="Times"/>
                <w:b/>
              </w:rPr>
              <w:br/>
            </w:r>
          </w:p>
        </w:tc>
      </w:tr>
      <w:tr w:rsidR="009F2D4E" w:rsidRPr="00053744" w14:paraId="197D979C" w14:textId="77777777" w:rsidTr="00807AB1">
        <w:tc>
          <w:tcPr>
            <w:tcW w:w="2518" w:type="dxa"/>
          </w:tcPr>
          <w:p w14:paraId="6EC8EEEE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D8319B2" w14:textId="7B1ECF5F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b/>
              </w:rPr>
              <w:t>C</w:t>
            </w:r>
            <w:r w:rsidRPr="009F2D4E">
              <w:rPr>
                <w:rFonts w:ascii="Times" w:hAnsi="Times"/>
                <w:b/>
              </w:rPr>
              <w:t>omprensión de texto</w:t>
            </w:r>
          </w:p>
        </w:tc>
      </w:tr>
      <w:tr w:rsidR="009F2D4E" w:rsidRPr="00053744" w14:paraId="02F0C295" w14:textId="77777777" w:rsidTr="00807AB1">
        <w:tc>
          <w:tcPr>
            <w:tcW w:w="2518" w:type="dxa"/>
          </w:tcPr>
          <w:p w14:paraId="022DFC44" w14:textId="77777777" w:rsidR="009F2D4E" w:rsidRDefault="009F2D4E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B466B1F" w14:textId="77777777" w:rsidR="000352E8" w:rsidRPr="009F2D4E" w:rsidRDefault="000352E8" w:rsidP="000352E8">
            <w:pPr>
              <w:rPr>
                <w:rFonts w:ascii="Times" w:hAnsi="Times"/>
                <w:color w:val="FF0000"/>
              </w:rPr>
            </w:pPr>
            <w:r w:rsidRPr="009F2D4E">
              <w:rPr>
                <w:rFonts w:ascii="Times" w:hAnsi="Times"/>
                <w:color w:val="000000" w:themeColor="text1"/>
              </w:rPr>
              <w:t>Actividad que propone el análisis de un texto argumentativo para desarrollar la comprensión de lectura</w:t>
            </w:r>
          </w:p>
          <w:p w14:paraId="39335FD8" w14:textId="77777777" w:rsidR="009F2D4E" w:rsidRPr="00053744" w:rsidRDefault="009F2D4E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675EAF2" w14:textId="77777777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44C30B4C" w14:textId="2FD8C84C" w:rsidR="009F2D4E" w:rsidRDefault="00622B41" w:rsidP="00515332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1.3 Consolidación</w:t>
      </w:r>
      <w:r>
        <w:rPr>
          <w:rFonts w:ascii="Times" w:hAnsi="Times"/>
          <w:highlight w:val="yellow"/>
        </w:rPr>
        <w:t xml:space="preserve"> </w:t>
      </w:r>
    </w:p>
    <w:p w14:paraId="09954418" w14:textId="0BF8F0A3" w:rsidR="009F2D4E" w:rsidRDefault="009F2D4E" w:rsidP="00515332">
      <w:pPr>
        <w:spacing w:after="0"/>
        <w:rPr>
          <w:rFonts w:ascii="Times" w:hAnsi="Times"/>
          <w:highlight w:val="yellow"/>
        </w:rPr>
      </w:pPr>
    </w:p>
    <w:p w14:paraId="694E7233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01800119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4C19E7" w:rsidRPr="004C19E7" w14:paraId="4CB5E499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26B6C525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4C19E7" w:rsidRPr="004C19E7" w14:paraId="7058696F" w14:textId="77777777" w:rsidTr="00807AB1">
        <w:tc>
          <w:tcPr>
            <w:tcW w:w="2518" w:type="dxa"/>
          </w:tcPr>
          <w:p w14:paraId="790FA3D9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680DB151" w14:textId="2346BDDC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08_01_CO_REC60</w:t>
            </w:r>
          </w:p>
        </w:tc>
      </w:tr>
      <w:tr w:rsidR="004C19E7" w:rsidRPr="004C19E7" w14:paraId="43FFE305" w14:textId="77777777" w:rsidTr="00807AB1">
        <w:tc>
          <w:tcPr>
            <w:tcW w:w="2518" w:type="dxa"/>
          </w:tcPr>
          <w:p w14:paraId="0AD1AE94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92322E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351777E1" w14:textId="77777777" w:rsidTr="00807AB1">
        <w:tc>
          <w:tcPr>
            <w:tcW w:w="2518" w:type="dxa"/>
          </w:tcPr>
          <w:p w14:paraId="4AB5197F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209FFF72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88A977F" w14:textId="77777777" w:rsidTr="00807AB1">
        <w:tc>
          <w:tcPr>
            <w:tcW w:w="2518" w:type="dxa"/>
          </w:tcPr>
          <w:p w14:paraId="605EC6C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36" w:type="dxa"/>
          </w:tcPr>
          <w:p w14:paraId="2EFDC566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D31EA3A" w14:textId="77777777" w:rsidTr="00807AB1">
        <w:tc>
          <w:tcPr>
            <w:tcW w:w="2518" w:type="dxa"/>
          </w:tcPr>
          <w:p w14:paraId="57E2BAE0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3028181D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EF376CE" w14:textId="77777777" w:rsidR="004C19E7" w:rsidRPr="004C19E7" w:rsidRDefault="004C19E7" w:rsidP="004C19E7">
      <w:pPr>
        <w:spacing w:after="0"/>
        <w:rPr>
          <w:rFonts w:ascii="Times" w:hAnsi="Times"/>
        </w:rPr>
      </w:pPr>
    </w:p>
    <w:p w14:paraId="6D219E77" w14:textId="77777777" w:rsidR="004C19E7" w:rsidRPr="004C19E7" w:rsidRDefault="004C19E7" w:rsidP="004C19E7">
      <w:pPr>
        <w:spacing w:after="0"/>
        <w:rPr>
          <w:rFonts w:ascii="Times" w:hAnsi="Times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4C19E7" w:rsidRPr="004C19E7" w14:paraId="6A1F987C" w14:textId="77777777" w:rsidTr="00807AB1">
        <w:tc>
          <w:tcPr>
            <w:tcW w:w="9054" w:type="dxa"/>
            <w:gridSpan w:val="2"/>
            <w:shd w:val="clear" w:color="auto" w:fill="000000" w:themeFill="text1"/>
          </w:tcPr>
          <w:p w14:paraId="3DC92F12" w14:textId="77777777" w:rsidR="004C19E7" w:rsidRPr="004C19E7" w:rsidRDefault="004C19E7" w:rsidP="004C1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4C19E7" w:rsidRPr="004C19E7" w14:paraId="56D54DD7" w14:textId="77777777" w:rsidTr="00807AB1">
        <w:tc>
          <w:tcPr>
            <w:tcW w:w="2518" w:type="dxa"/>
          </w:tcPr>
          <w:p w14:paraId="5929A9CF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2E643F18" w14:textId="31735B5E" w:rsidR="004C19E7" w:rsidRPr="004C19E7" w:rsidRDefault="00791156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08_01_CO_REC70</w:t>
            </w:r>
          </w:p>
        </w:tc>
      </w:tr>
      <w:tr w:rsidR="004C19E7" w:rsidRPr="004C19E7" w14:paraId="18585A83" w14:textId="77777777" w:rsidTr="00807AB1">
        <w:tc>
          <w:tcPr>
            <w:tcW w:w="2518" w:type="dxa"/>
          </w:tcPr>
          <w:p w14:paraId="50180DF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5DBB26A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5E1E434D" w14:textId="77777777" w:rsidTr="00807AB1">
        <w:tc>
          <w:tcPr>
            <w:tcW w:w="2518" w:type="dxa"/>
          </w:tcPr>
          <w:p w14:paraId="10950A71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BE4307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010BBE89" w14:textId="77777777" w:rsidTr="00807AB1">
        <w:tc>
          <w:tcPr>
            <w:tcW w:w="2518" w:type="dxa"/>
          </w:tcPr>
          <w:p w14:paraId="4A08C00E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4CBCC62E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C19E7" w:rsidRPr="004C19E7" w14:paraId="65F7FE7B" w14:textId="77777777" w:rsidTr="00807AB1">
        <w:tc>
          <w:tcPr>
            <w:tcW w:w="2518" w:type="dxa"/>
          </w:tcPr>
          <w:p w14:paraId="3A994FDB" w14:textId="77777777" w:rsidR="004C19E7" w:rsidRPr="004C19E7" w:rsidRDefault="004C19E7" w:rsidP="004C19E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26996658" w14:textId="77777777" w:rsidR="004C19E7" w:rsidRPr="004C19E7" w:rsidRDefault="004C19E7" w:rsidP="004C1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B3080A3" w14:textId="77777777" w:rsidR="00515332" w:rsidRPr="004E5E51" w:rsidRDefault="00515332" w:rsidP="00081745">
      <w:pPr>
        <w:spacing w:after="0"/>
        <w:rPr>
          <w:rFonts w:ascii="Times" w:hAnsi="Times"/>
          <w:highlight w:val="yellow"/>
        </w:rPr>
      </w:pP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6E929C" w14:textId="77777777" w:rsidR="007A7625" w:rsidRPr="004E5E51" w:rsidRDefault="007A7625" w:rsidP="002E0A3A">
      <w:pPr>
        <w:spacing w:after="0"/>
        <w:rPr>
          <w:rFonts w:ascii="Times" w:hAnsi="Times"/>
          <w:color w:val="000000" w:themeColor="text1"/>
          <w:highlight w:val="yellow"/>
        </w:rPr>
      </w:pPr>
    </w:p>
    <w:p w14:paraId="494757F1" w14:textId="77777777" w:rsidR="00CB1917" w:rsidRPr="004E5E51" w:rsidRDefault="00CB1917" w:rsidP="00CC5C2E">
      <w:pPr>
        <w:spacing w:after="0"/>
        <w:rPr>
          <w:rFonts w:ascii="Times" w:hAnsi="Times"/>
        </w:rPr>
      </w:pPr>
    </w:p>
    <w:p w14:paraId="09271198" w14:textId="77777777" w:rsidR="007A7625" w:rsidRPr="004E5E51" w:rsidRDefault="007A7625" w:rsidP="00CC5C2E">
      <w:pPr>
        <w:spacing w:after="0"/>
        <w:rPr>
          <w:rFonts w:ascii="Times" w:hAnsi="Times"/>
        </w:rPr>
      </w:pPr>
    </w:p>
    <w:p w14:paraId="738AF060" w14:textId="77777777" w:rsidR="007A7625" w:rsidRPr="004E5E51" w:rsidRDefault="007A7625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br w:type="page"/>
      </w:r>
    </w:p>
    <w:p w14:paraId="1ED7AB69" w14:textId="3BBDD0FB" w:rsidR="00054A93" w:rsidRDefault="00054A93" w:rsidP="00F21DA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 w:rsidR="00F30763" w:rsidRPr="00F30763">
        <w:rPr>
          <w:rFonts w:ascii="Times" w:hAnsi="Times"/>
          <w:b/>
        </w:rPr>
        <w:t>Fin de tema</w:t>
      </w:r>
    </w:p>
    <w:p w14:paraId="71920AA3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0AAF02C2" w14:textId="5196B6DD" w:rsidR="00791156" w:rsidRDefault="00791156" w:rsidP="00F21DA8">
      <w:pPr>
        <w:spacing w:after="0"/>
        <w:rPr>
          <w:rFonts w:ascii="Times" w:hAnsi="Times"/>
          <w:b/>
          <w:color w:val="FF0000"/>
        </w:rPr>
      </w:pPr>
      <w:r w:rsidRPr="00791156">
        <w:rPr>
          <w:rFonts w:ascii="Times" w:hAnsi="Times"/>
          <w:b/>
          <w:color w:val="FF0000"/>
        </w:rPr>
        <w:t>(Se envía un archivo</w:t>
      </w:r>
      <w:r w:rsidR="001D5AA0">
        <w:rPr>
          <w:rFonts w:ascii="Times" w:hAnsi="Times"/>
          <w:b/>
          <w:color w:val="FF0000"/>
        </w:rPr>
        <w:t xml:space="preserve"> del mapa conceptual</w:t>
      </w:r>
      <w:r w:rsidRPr="00791156">
        <w:rPr>
          <w:rFonts w:ascii="Times" w:hAnsi="Times"/>
          <w:b/>
          <w:color w:val="FF0000"/>
        </w:rPr>
        <w:t xml:space="preserve"> aparte con el código correspondiente a la actividad</w:t>
      </w:r>
      <w:r w:rsidR="00202B09">
        <w:rPr>
          <w:rFonts w:ascii="Times" w:hAnsi="Times"/>
          <w:b/>
          <w:color w:val="FF0000"/>
        </w:rPr>
        <w:t xml:space="preserve">. </w:t>
      </w:r>
      <w:r w:rsidR="001D5AA0">
        <w:rPr>
          <w:rFonts w:ascii="Times" w:hAnsi="Times"/>
          <w:b/>
          <w:color w:val="FF0000"/>
        </w:rPr>
        <w:t xml:space="preserve">Del FIN DE TEMA solo el mapa conceptual va en un archivo aparte </w:t>
      </w:r>
      <w:r w:rsidR="00202B09" w:rsidRPr="00202B09">
        <w:rPr>
          <w:rFonts w:ascii="Times New Roman" w:hAnsi="Times New Roman" w:cs="Times New Roman"/>
          <w:color w:val="FF0000"/>
        </w:rPr>
        <w:t>LE</w:t>
      </w:r>
      <w:r w:rsidR="00B31C99">
        <w:rPr>
          <w:rFonts w:ascii="Times New Roman" w:hAnsi="Times New Roman" w:cs="Times New Roman"/>
          <w:color w:val="FF0000"/>
        </w:rPr>
        <w:t>_</w:t>
      </w:r>
      <w:r w:rsidR="00202B09" w:rsidRPr="00202B09">
        <w:rPr>
          <w:rFonts w:ascii="Times New Roman" w:hAnsi="Times New Roman" w:cs="Times New Roman"/>
          <w:color w:val="FF0000"/>
        </w:rPr>
        <w:t>08_01_CO_REC80</w:t>
      </w:r>
      <w:r w:rsidRPr="00202B09">
        <w:rPr>
          <w:rFonts w:ascii="Times" w:hAnsi="Times"/>
          <w:b/>
          <w:color w:val="FF0000"/>
        </w:rPr>
        <w:t>)</w:t>
      </w:r>
    </w:p>
    <w:p w14:paraId="0C2F9D15" w14:textId="77777777" w:rsidR="00202B09" w:rsidRPr="00791156" w:rsidRDefault="00202B09" w:rsidP="00F21DA8">
      <w:pPr>
        <w:spacing w:after="0"/>
        <w:rPr>
          <w:rFonts w:ascii="Times" w:hAnsi="Times"/>
          <w:b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791156" w:rsidRPr="005D1738" w14:paraId="0EA07D3B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10BBC5D0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791156" w14:paraId="0B8C5F7C" w14:textId="77777777" w:rsidTr="00807AB1">
        <w:tc>
          <w:tcPr>
            <w:tcW w:w="2518" w:type="dxa"/>
          </w:tcPr>
          <w:p w14:paraId="3DF0EA8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E62B37B" w14:textId="72FF9D27" w:rsidR="00791156" w:rsidRPr="00053744" w:rsidRDefault="006D0268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</w:t>
            </w:r>
            <w:r w:rsidR="00791156">
              <w:rPr>
                <w:rFonts w:ascii="Times New Roman" w:hAnsi="Times New Roman" w:cs="Times New Roman"/>
                <w:color w:val="000000"/>
              </w:rPr>
              <w:t>08_01_CO_REC80</w:t>
            </w:r>
          </w:p>
        </w:tc>
      </w:tr>
      <w:tr w:rsidR="00791156" w14:paraId="3FFC3468" w14:textId="77777777" w:rsidTr="00807AB1">
        <w:tc>
          <w:tcPr>
            <w:tcW w:w="2518" w:type="dxa"/>
          </w:tcPr>
          <w:p w14:paraId="2337DDC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4505CC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791156" w14:paraId="4E058D3B" w14:textId="77777777" w:rsidTr="00807AB1">
        <w:tc>
          <w:tcPr>
            <w:tcW w:w="2518" w:type="dxa"/>
          </w:tcPr>
          <w:p w14:paraId="497356B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8D1A721" w14:textId="28C5AE3D" w:rsidR="00791156" w:rsidRDefault="00531011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 sobre la estructura del ensayo</w:t>
            </w:r>
          </w:p>
        </w:tc>
      </w:tr>
    </w:tbl>
    <w:p w14:paraId="57036A04" w14:textId="77777777" w:rsidR="001D5AA0" w:rsidRDefault="001D5AA0" w:rsidP="00791156">
      <w:pPr>
        <w:spacing w:after="0"/>
        <w:rPr>
          <w:rFonts w:ascii="Times" w:hAnsi="Times"/>
          <w:highlight w:val="yellow"/>
        </w:rPr>
      </w:pPr>
    </w:p>
    <w:p w14:paraId="332DBDEF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791156" w:rsidRPr="005D1738" w14:paraId="5BFBDA5E" w14:textId="77777777" w:rsidTr="00807AB1">
        <w:tc>
          <w:tcPr>
            <w:tcW w:w="9033" w:type="dxa"/>
            <w:gridSpan w:val="2"/>
            <w:shd w:val="clear" w:color="auto" w:fill="000000" w:themeFill="text1"/>
          </w:tcPr>
          <w:p w14:paraId="39430AA3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91156" w14:paraId="28485122" w14:textId="77777777" w:rsidTr="00807AB1">
        <w:tc>
          <w:tcPr>
            <w:tcW w:w="2518" w:type="dxa"/>
          </w:tcPr>
          <w:p w14:paraId="67F5291B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336CC4C" w14:textId="6298E015" w:rsidR="00791156" w:rsidRPr="00053744" w:rsidRDefault="006D0268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LE_</w:t>
            </w:r>
            <w:r w:rsidR="00791156">
              <w:rPr>
                <w:rFonts w:ascii="Times New Roman" w:hAnsi="Times New Roman" w:cs="Times New Roman"/>
                <w:color w:val="000000"/>
              </w:rPr>
              <w:t>08_01_CO_REC90</w:t>
            </w:r>
          </w:p>
        </w:tc>
      </w:tr>
      <w:tr w:rsidR="00791156" w14:paraId="552B0C7D" w14:textId="77777777" w:rsidTr="00807AB1">
        <w:tc>
          <w:tcPr>
            <w:tcW w:w="2518" w:type="dxa"/>
          </w:tcPr>
          <w:p w14:paraId="795D50C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F1C54F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1156" w14:paraId="28E983D0" w14:textId="77777777" w:rsidTr="00807AB1">
        <w:tc>
          <w:tcPr>
            <w:tcW w:w="2518" w:type="dxa"/>
          </w:tcPr>
          <w:p w14:paraId="6F8AF85D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6709A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7294FC" w14:textId="77777777" w:rsidR="00791156" w:rsidRDefault="00791156" w:rsidP="00791156">
      <w:pPr>
        <w:spacing w:after="0"/>
        <w:rPr>
          <w:rFonts w:ascii="Times" w:hAnsi="Times"/>
          <w:highlight w:val="yellow"/>
        </w:rPr>
      </w:pPr>
    </w:p>
    <w:p w14:paraId="7CDC572E" w14:textId="77777777" w:rsidR="00202B09" w:rsidRDefault="00202B09" w:rsidP="00791156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3176"/>
        <w:gridCol w:w="3216"/>
      </w:tblGrid>
      <w:tr w:rsidR="00791156" w:rsidRPr="005D1738" w14:paraId="44E77192" w14:textId="77777777" w:rsidTr="00807AB1">
        <w:tc>
          <w:tcPr>
            <w:tcW w:w="9033" w:type="dxa"/>
            <w:gridSpan w:val="3"/>
            <w:shd w:val="clear" w:color="auto" w:fill="000000" w:themeFill="text1"/>
          </w:tcPr>
          <w:p w14:paraId="43CA59E5" w14:textId="77777777" w:rsidR="00791156" w:rsidRPr="005D1738" w:rsidRDefault="00791156" w:rsidP="00807AB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D87964" w14:paraId="74C8849F" w14:textId="77777777" w:rsidTr="00807AB1">
        <w:tc>
          <w:tcPr>
            <w:tcW w:w="2518" w:type="dxa"/>
          </w:tcPr>
          <w:p w14:paraId="7DFCBD89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64002641" w14:textId="6CB1CB00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LE</w:t>
            </w:r>
            <w:r w:rsidR="00B31C99">
              <w:rPr>
                <w:rFonts w:ascii="Times New Roman" w:hAnsi="Times New Roman" w:cs="Times New Roman"/>
                <w:color w:val="000000"/>
              </w:rPr>
              <w:t>_</w:t>
            </w:r>
            <w:r>
              <w:rPr>
                <w:rFonts w:ascii="Times New Roman" w:hAnsi="Times New Roman" w:cs="Times New Roman"/>
                <w:color w:val="000000"/>
              </w:rPr>
              <w:t>08_01_CO_REC100</w:t>
            </w:r>
          </w:p>
        </w:tc>
      </w:tr>
      <w:tr w:rsidR="00D87964" w14:paraId="032B9BB0" w14:textId="77777777" w:rsidTr="00807AB1">
        <w:tc>
          <w:tcPr>
            <w:tcW w:w="2518" w:type="dxa"/>
          </w:tcPr>
          <w:p w14:paraId="4B94AF03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220AEB9F" w14:textId="5232A718" w:rsidR="00791156" w:rsidRPr="00134A9E" w:rsidRDefault="00D87964" w:rsidP="00202B09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Los tipos de argumentación en la página del español</w:t>
            </w:r>
            <w:r w:rsidR="00202B09">
              <w:rPr>
                <w:rFonts w:ascii="Times New Roman" w:hAnsi="Times New Roman" w:cs="Times New Roman"/>
                <w:i/>
                <w:color w:val="BFBFBF" w:themeColor="background1" w:themeShade="BF"/>
              </w:rPr>
              <w:tab/>
            </w:r>
          </w:p>
        </w:tc>
        <w:tc>
          <w:tcPr>
            <w:tcW w:w="3258" w:type="dxa"/>
          </w:tcPr>
          <w:p w14:paraId="17FDEAF6" w14:textId="4DE68C44" w:rsidR="00791156" w:rsidRPr="00D87964" w:rsidRDefault="00910B7C" w:rsidP="008211E0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www.elespan</w:t>
            </w:r>
            <w:r w:rsidR="00D87964">
              <w:rPr>
                <w:rFonts w:ascii="Times New Roman" w:hAnsi="Times New Roman" w:cs="Times New Roman"/>
                <w:color w:val="BFBFBF" w:themeColor="background1" w:themeShade="BF"/>
              </w:rPr>
              <w:t>ol.org.com</w:t>
            </w:r>
          </w:p>
        </w:tc>
      </w:tr>
      <w:tr w:rsidR="00D87964" w14:paraId="5791D6E1" w14:textId="77777777" w:rsidTr="00807AB1">
        <w:tc>
          <w:tcPr>
            <w:tcW w:w="2518" w:type="dxa"/>
          </w:tcPr>
          <w:p w14:paraId="3B006AE1" w14:textId="77777777" w:rsidR="00791156" w:rsidRDefault="00791156" w:rsidP="00807AB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1A111F92" w14:textId="6C882E21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DF4E8C0" w14:textId="299E7D35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  <w:tr w:rsidR="00D87964" w14:paraId="72E486C3" w14:textId="77777777" w:rsidTr="00807AB1">
        <w:tc>
          <w:tcPr>
            <w:tcW w:w="2518" w:type="dxa"/>
          </w:tcPr>
          <w:p w14:paraId="10ED5A5F" w14:textId="77777777" w:rsidR="00791156" w:rsidRPr="00053744" w:rsidRDefault="00791156" w:rsidP="00807AB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257" w:type="dxa"/>
          </w:tcPr>
          <w:p w14:paraId="7CB09FD0" w14:textId="3F5E8EF1" w:rsidR="00791156" w:rsidRPr="00134A9E" w:rsidRDefault="00791156" w:rsidP="00807AB1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  <w:tc>
          <w:tcPr>
            <w:tcW w:w="3258" w:type="dxa"/>
          </w:tcPr>
          <w:p w14:paraId="1EEFDC56" w14:textId="403622EF" w:rsidR="00791156" w:rsidRPr="00134A9E" w:rsidRDefault="00791156" w:rsidP="00910B7C">
            <w:pPr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</w:p>
        </w:tc>
      </w:tr>
    </w:tbl>
    <w:p w14:paraId="7709838C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43087F1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3801025B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9C424D8" w14:textId="77777777" w:rsidR="00791156" w:rsidRDefault="00791156" w:rsidP="00F21DA8">
      <w:pPr>
        <w:spacing w:after="0"/>
        <w:rPr>
          <w:rFonts w:ascii="Times" w:hAnsi="Times"/>
          <w:b/>
        </w:rPr>
      </w:pPr>
    </w:p>
    <w:p w14:paraId="14C62666" w14:textId="77777777" w:rsidR="00791156" w:rsidRPr="004E5E51" w:rsidRDefault="00791156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11"/>
      <w:head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EC09A" w14:textId="77777777" w:rsidR="0012498C" w:rsidRDefault="0012498C">
      <w:pPr>
        <w:spacing w:after="0"/>
      </w:pPr>
      <w:r>
        <w:separator/>
      </w:r>
    </w:p>
  </w:endnote>
  <w:endnote w:type="continuationSeparator" w:id="0">
    <w:p w14:paraId="44606413" w14:textId="77777777" w:rsidR="0012498C" w:rsidRDefault="001249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C30B" w14:textId="77777777" w:rsidR="0012498C" w:rsidRDefault="0012498C">
      <w:pPr>
        <w:spacing w:after="0"/>
      </w:pPr>
      <w:r>
        <w:separator/>
      </w:r>
    </w:p>
  </w:footnote>
  <w:footnote w:type="continuationSeparator" w:id="0">
    <w:p w14:paraId="789449D1" w14:textId="77777777" w:rsidR="0012498C" w:rsidRDefault="001249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14FCE" w:rsidRDefault="00014FCE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14FCE" w:rsidRDefault="00014FCE" w:rsidP="00014FCE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1C9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692023D9" w:rsidR="00014FCE" w:rsidRPr="00F16D37" w:rsidRDefault="00014FCE" w:rsidP="0004489C">
    <w:pPr>
      <w:pStyle w:val="Encabezado"/>
      <w:ind w:right="360"/>
      <w:rPr>
        <w:sz w:val="20"/>
        <w:szCs w:val="20"/>
      </w:rPr>
    </w:pPr>
    <w:r w:rsidRPr="00F16D37">
      <w:rPr>
        <w:rFonts w:ascii="Times" w:hAnsi="Times"/>
        <w:sz w:val="20"/>
        <w:szCs w:val="20"/>
        <w:highlight w:val="yellow"/>
      </w:rPr>
      <w:t xml:space="preserve">[GUION </w:t>
    </w:r>
    <w:r w:rsidR="00880756">
      <w:rPr>
        <w:rFonts w:ascii="Times" w:hAnsi="Times"/>
        <w:sz w:val="20"/>
        <w:szCs w:val="20"/>
        <w:highlight w:val="yellow"/>
      </w:rPr>
      <w:t>LE</w:t>
    </w:r>
    <w:r w:rsidR="00B31C99">
      <w:rPr>
        <w:rFonts w:ascii="Times" w:hAnsi="Times"/>
        <w:sz w:val="20"/>
        <w:szCs w:val="20"/>
        <w:highlight w:val="yellow"/>
      </w:rPr>
      <w:t>_</w:t>
    </w:r>
    <w:r w:rsidR="00880756">
      <w:rPr>
        <w:rFonts w:ascii="Times" w:hAnsi="Times"/>
        <w:sz w:val="20"/>
        <w:szCs w:val="20"/>
        <w:highlight w:val="yellow"/>
      </w:rPr>
      <w:t>08</w:t>
    </w:r>
    <w:r w:rsidRPr="00F16D37">
      <w:rPr>
        <w:rFonts w:ascii="Times" w:hAnsi="Times"/>
        <w:sz w:val="20"/>
        <w:szCs w:val="20"/>
        <w:highlight w:val="yellow"/>
      </w:rPr>
      <w:t>_0</w:t>
    </w:r>
    <w:r>
      <w:rPr>
        <w:rFonts w:ascii="Times" w:hAnsi="Times"/>
        <w:sz w:val="20"/>
        <w:szCs w:val="20"/>
        <w:highlight w:val="yellow"/>
      </w:rPr>
      <w:t>1</w:t>
    </w:r>
    <w:r w:rsidR="00880756">
      <w:rPr>
        <w:rFonts w:ascii="Times" w:hAnsi="Times"/>
        <w:sz w:val="20"/>
        <w:szCs w:val="20"/>
        <w:highlight w:val="yellow"/>
      </w:rPr>
      <w:t>_CO</w:t>
    </w:r>
    <w:r w:rsidRPr="00F16D37">
      <w:rPr>
        <w:rFonts w:ascii="Times" w:hAnsi="Times"/>
        <w:sz w:val="20"/>
        <w:szCs w:val="20"/>
        <w:highlight w:val="yellow"/>
      </w:rPr>
      <w:t>]</w:t>
    </w:r>
    <w:r w:rsidRPr="00F16D37">
      <w:rPr>
        <w:rFonts w:ascii="Times" w:hAnsi="Times"/>
        <w:sz w:val="20"/>
        <w:szCs w:val="20"/>
      </w:rPr>
      <w:t xml:space="preserve"> </w:t>
    </w:r>
    <w:r>
      <w:rPr>
        <w:rFonts w:ascii="Times" w:hAnsi="Times"/>
        <w:sz w:val="20"/>
        <w:szCs w:val="20"/>
      </w:rPr>
      <w:t xml:space="preserve">Guion 1. </w:t>
    </w:r>
    <w:r w:rsidRPr="0004489C">
      <w:rPr>
        <w:b/>
        <w:sz w:val="22"/>
        <w:szCs w:val="22"/>
      </w:rPr>
      <w:t>El ensayo académico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"/>
  </w:num>
  <w:num w:numId="4">
    <w:abstractNumId w:val="2"/>
  </w:num>
  <w:num w:numId="5">
    <w:abstractNumId w:val="20"/>
  </w:num>
  <w:num w:numId="6">
    <w:abstractNumId w:val="10"/>
  </w:num>
  <w:num w:numId="7">
    <w:abstractNumId w:val="6"/>
  </w:num>
  <w:num w:numId="8">
    <w:abstractNumId w:val="12"/>
  </w:num>
  <w:num w:numId="9">
    <w:abstractNumId w:val="24"/>
  </w:num>
  <w:num w:numId="10">
    <w:abstractNumId w:val="4"/>
  </w:num>
  <w:num w:numId="11">
    <w:abstractNumId w:val="17"/>
  </w:num>
  <w:num w:numId="12">
    <w:abstractNumId w:val="30"/>
  </w:num>
  <w:num w:numId="13">
    <w:abstractNumId w:val="16"/>
  </w:num>
  <w:num w:numId="14">
    <w:abstractNumId w:val="18"/>
  </w:num>
  <w:num w:numId="15">
    <w:abstractNumId w:val="28"/>
  </w:num>
  <w:num w:numId="16">
    <w:abstractNumId w:val="26"/>
  </w:num>
  <w:num w:numId="17">
    <w:abstractNumId w:val="31"/>
  </w:num>
  <w:num w:numId="18">
    <w:abstractNumId w:val="21"/>
  </w:num>
  <w:num w:numId="19">
    <w:abstractNumId w:val="14"/>
  </w:num>
  <w:num w:numId="20">
    <w:abstractNumId w:val="8"/>
  </w:num>
  <w:num w:numId="21">
    <w:abstractNumId w:val="32"/>
  </w:num>
  <w:num w:numId="22">
    <w:abstractNumId w:val="9"/>
  </w:num>
  <w:num w:numId="23">
    <w:abstractNumId w:val="1"/>
  </w:num>
  <w:num w:numId="24">
    <w:abstractNumId w:val="23"/>
  </w:num>
  <w:num w:numId="25">
    <w:abstractNumId w:val="22"/>
  </w:num>
  <w:num w:numId="26">
    <w:abstractNumId w:val="25"/>
  </w:num>
  <w:num w:numId="27">
    <w:abstractNumId w:val="11"/>
  </w:num>
  <w:num w:numId="28">
    <w:abstractNumId w:val="7"/>
  </w:num>
  <w:num w:numId="29">
    <w:abstractNumId w:val="15"/>
  </w:num>
  <w:num w:numId="30">
    <w:abstractNumId w:val="0"/>
  </w:num>
  <w:num w:numId="31">
    <w:abstractNumId w:val="27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4FCE"/>
    <w:rsid w:val="00016723"/>
    <w:rsid w:val="000170D6"/>
    <w:rsid w:val="000177F1"/>
    <w:rsid w:val="000277F7"/>
    <w:rsid w:val="000278CC"/>
    <w:rsid w:val="00030E2D"/>
    <w:rsid w:val="00033394"/>
    <w:rsid w:val="00033A3A"/>
    <w:rsid w:val="000352E8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2B10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2498C"/>
    <w:rsid w:val="001300C4"/>
    <w:rsid w:val="001316BE"/>
    <w:rsid w:val="0013385F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18E4"/>
    <w:rsid w:val="001C6229"/>
    <w:rsid w:val="001D42D1"/>
    <w:rsid w:val="001D49CD"/>
    <w:rsid w:val="001D54D1"/>
    <w:rsid w:val="001D5AA0"/>
    <w:rsid w:val="001D6869"/>
    <w:rsid w:val="001D6E31"/>
    <w:rsid w:val="001F16AE"/>
    <w:rsid w:val="001F1D8F"/>
    <w:rsid w:val="001F26C5"/>
    <w:rsid w:val="001F2873"/>
    <w:rsid w:val="001F2DA4"/>
    <w:rsid w:val="001F391D"/>
    <w:rsid w:val="002022A7"/>
    <w:rsid w:val="00202B09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67F9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4CB5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0F1E"/>
    <w:rsid w:val="0038119B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19E7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011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27C0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22C7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2B41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0268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2A00"/>
    <w:rsid w:val="00723E98"/>
    <w:rsid w:val="00724705"/>
    <w:rsid w:val="00724CA8"/>
    <w:rsid w:val="00725D66"/>
    <w:rsid w:val="007311BE"/>
    <w:rsid w:val="00734535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587"/>
    <w:rsid w:val="00773DE0"/>
    <w:rsid w:val="00780218"/>
    <w:rsid w:val="007814A8"/>
    <w:rsid w:val="00782988"/>
    <w:rsid w:val="00782D81"/>
    <w:rsid w:val="00783621"/>
    <w:rsid w:val="007838F6"/>
    <w:rsid w:val="00785E93"/>
    <w:rsid w:val="00785F84"/>
    <w:rsid w:val="007864B8"/>
    <w:rsid w:val="00787A56"/>
    <w:rsid w:val="007911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1E0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7049"/>
    <w:rsid w:val="008648CE"/>
    <w:rsid w:val="00864B03"/>
    <w:rsid w:val="00864FE2"/>
    <w:rsid w:val="0086569F"/>
    <w:rsid w:val="00871D79"/>
    <w:rsid w:val="0087270D"/>
    <w:rsid w:val="00875612"/>
    <w:rsid w:val="00880756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4B10"/>
    <w:rsid w:val="009037BD"/>
    <w:rsid w:val="00904A13"/>
    <w:rsid w:val="00905F4B"/>
    <w:rsid w:val="00906CE6"/>
    <w:rsid w:val="009074D5"/>
    <w:rsid w:val="00907EC6"/>
    <w:rsid w:val="00910B7C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C60FD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2D4E"/>
    <w:rsid w:val="009F3E7C"/>
    <w:rsid w:val="00A00B50"/>
    <w:rsid w:val="00A02EDF"/>
    <w:rsid w:val="00A055BC"/>
    <w:rsid w:val="00A05739"/>
    <w:rsid w:val="00A103A2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B6E"/>
    <w:rsid w:val="00B2419E"/>
    <w:rsid w:val="00B25962"/>
    <w:rsid w:val="00B3006B"/>
    <w:rsid w:val="00B300F7"/>
    <w:rsid w:val="00B31C99"/>
    <w:rsid w:val="00B32575"/>
    <w:rsid w:val="00B32A55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968AA"/>
    <w:rsid w:val="00BA05B7"/>
    <w:rsid w:val="00BA1128"/>
    <w:rsid w:val="00BA16CA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27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1E91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B763A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118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1B88"/>
    <w:rsid w:val="00D72969"/>
    <w:rsid w:val="00D73498"/>
    <w:rsid w:val="00D73B7B"/>
    <w:rsid w:val="00D80AC4"/>
    <w:rsid w:val="00D821FA"/>
    <w:rsid w:val="00D8413A"/>
    <w:rsid w:val="00D844E0"/>
    <w:rsid w:val="00D87964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5491"/>
    <w:rsid w:val="00DE69EE"/>
    <w:rsid w:val="00DE6F1E"/>
    <w:rsid w:val="00DF1AEC"/>
    <w:rsid w:val="00DF25AE"/>
    <w:rsid w:val="00DF28B1"/>
    <w:rsid w:val="00DF2F4B"/>
    <w:rsid w:val="00DF44F5"/>
    <w:rsid w:val="00DF7895"/>
    <w:rsid w:val="00E00B89"/>
    <w:rsid w:val="00E01400"/>
    <w:rsid w:val="00E03BA9"/>
    <w:rsid w:val="00E04646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763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484C"/>
    <w:rsid w:val="00F85CA2"/>
    <w:rsid w:val="00F97348"/>
    <w:rsid w:val="00F974C1"/>
    <w:rsid w:val="00FA3E01"/>
    <w:rsid w:val="00FA4496"/>
    <w:rsid w:val="00FA5916"/>
    <w:rsid w:val="00FA7710"/>
    <w:rsid w:val="00FB060F"/>
    <w:rsid w:val="00FB30B8"/>
    <w:rsid w:val="00FB5911"/>
    <w:rsid w:val="00FB7B12"/>
    <w:rsid w:val="00FC30C2"/>
    <w:rsid w:val="00FD09C7"/>
    <w:rsid w:val="00FD2625"/>
    <w:rsid w:val="00FD2B9B"/>
    <w:rsid w:val="00FD562B"/>
    <w:rsid w:val="00FD5656"/>
    <w:rsid w:val="00FE063A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,"/>
  <w14:docId w14:val="02643B8E"/>
  <w15:docId w15:val="{EE40A635-DEBC-43A7-BC05-4B293BB8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D03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aconcuadrcula1">
    <w:name w:val="Tabla con cuadrícula1"/>
    <w:basedOn w:val="Tablanormal"/>
    <w:next w:val="Tablaconcuadrcula"/>
    <w:rsid w:val="0077358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2">
    <w:name w:val="Tabla con cuadrícula2"/>
    <w:basedOn w:val="Tablanormal"/>
    <w:next w:val="Tablaconcuadrcula"/>
    <w:rsid w:val="00FE063A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concuadrcula3">
    <w:name w:val="Tabla con cuadrícula3"/>
    <w:basedOn w:val="Tablanormal"/>
    <w:next w:val="Tablaconcuadrcula"/>
    <w:rsid w:val="004C19E7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MYtaqiYLl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1633B-58F0-4B90-AC9B-F0262155B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1364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8854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Oliver Castelblanco</cp:lastModifiedBy>
  <cp:revision>6</cp:revision>
  <dcterms:created xsi:type="dcterms:W3CDTF">2015-02-04T23:19:00Z</dcterms:created>
  <dcterms:modified xsi:type="dcterms:W3CDTF">2015-02-13T15:17:00Z</dcterms:modified>
  <cp:category/>
</cp:coreProperties>
</file>