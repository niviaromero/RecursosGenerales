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00A5A053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</w:t>
      </w:r>
    </w:p>
    <w:p w14:paraId="022A2DFC" w14:textId="77777777" w:rsidR="00D82497" w:rsidRPr="003A4925" w:rsidRDefault="00D82497" w:rsidP="00D82497">
      <w:pPr>
        <w:rPr>
          <w:rFonts w:ascii="Times" w:hAnsi="Times"/>
        </w:rPr>
      </w:pPr>
    </w:p>
    <w:p w14:paraId="2732C23D" w14:textId="55D4D899" w:rsidR="00D82497" w:rsidRPr="003A4925" w:rsidRDefault="005C2098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Emplea</w:t>
      </w:r>
      <w:r w:rsidR="00F55F50">
        <w:rPr>
          <w:rFonts w:ascii="Times" w:hAnsi="Times"/>
        </w:rPr>
        <w:t>r</w:t>
      </w:r>
      <w:r w:rsidRPr="003A4925">
        <w:rPr>
          <w:rFonts w:ascii="Times" w:hAnsi="Times"/>
        </w:rPr>
        <w:t xml:space="preserve"> la lectura como herramienta para seguir aprendiendo y comprender su entorno.</w:t>
      </w:r>
    </w:p>
    <w:p w14:paraId="61525FA6" w14:textId="618645B7" w:rsidR="00D82497" w:rsidRPr="003A4925" w:rsidRDefault="005C2098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Selecciona</w:t>
      </w:r>
      <w:r w:rsidR="00F55F50">
        <w:rPr>
          <w:rFonts w:ascii="Times" w:hAnsi="Times"/>
        </w:rPr>
        <w:t>r</w:t>
      </w:r>
      <w:r w:rsidRPr="003A4925">
        <w:rPr>
          <w:rFonts w:ascii="Times" w:hAnsi="Times"/>
        </w:rPr>
        <w:t xml:space="preserve"> de manera adecuada las fuentes de consulta de acuerdo con sus propósitos y temas de interés.</w:t>
      </w:r>
    </w:p>
    <w:p w14:paraId="302C4AB5" w14:textId="21BDD37D" w:rsidR="00D82497" w:rsidRPr="003A4925" w:rsidRDefault="00F55F50" w:rsidP="00D82497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Producir</w:t>
      </w:r>
      <w:r w:rsidR="005C2098" w:rsidRPr="003A4925">
        <w:rPr>
          <w:rFonts w:ascii="Times" w:hAnsi="Times"/>
        </w:rPr>
        <w:t xml:space="preserve"> textos en los que analiza información.</w:t>
      </w:r>
    </w:p>
    <w:p w14:paraId="2E3ACEB5" w14:textId="0A6729D2" w:rsidR="005C2098" w:rsidRPr="003A4925" w:rsidRDefault="005C2098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Usa</w:t>
      </w:r>
      <w:r w:rsidR="00F55F50">
        <w:rPr>
          <w:rFonts w:ascii="Times" w:hAnsi="Times"/>
        </w:rPr>
        <w:t>r</w:t>
      </w:r>
      <w:r w:rsidRPr="003A4925">
        <w:rPr>
          <w:rFonts w:ascii="Times" w:hAnsi="Times"/>
        </w:rPr>
        <w:t xml:space="preserve"> oraciones subordinadas, compuestas y coordinadas al producir textos que lo requieran.</w:t>
      </w:r>
    </w:p>
    <w:p w14:paraId="2118BE23" w14:textId="558E13CB" w:rsidR="005C2098" w:rsidRPr="003A4925" w:rsidRDefault="00F55F50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Discutir</w:t>
      </w:r>
      <w:r w:rsidR="005C2098" w:rsidRPr="003A4925">
        <w:rPr>
          <w:rFonts w:ascii="Times" w:hAnsi="Times"/>
        </w:rPr>
        <w:t xml:space="preserve"> sobre una variedad de temas de manera atenta y respeta</w:t>
      </w:r>
      <w:r w:rsidR="006E74B7">
        <w:rPr>
          <w:rFonts w:ascii="Times" w:hAnsi="Times"/>
        </w:rPr>
        <w:t>r</w:t>
      </w:r>
      <w:bookmarkStart w:id="0" w:name="_GoBack"/>
      <w:bookmarkEnd w:id="0"/>
      <w:r w:rsidR="005C2098" w:rsidRPr="003A4925">
        <w:rPr>
          <w:rFonts w:ascii="Times" w:hAnsi="Times"/>
        </w:rPr>
        <w:t xml:space="preserve"> los puntos de vista de otros.</w:t>
      </w:r>
    </w:p>
    <w:p w14:paraId="4D430A06" w14:textId="77777777" w:rsidR="00D82497" w:rsidRPr="003A4925" w:rsidRDefault="00D82497" w:rsidP="00D82497">
      <w:pPr>
        <w:rPr>
          <w:rFonts w:ascii="Times" w:hAnsi="Times"/>
        </w:rPr>
      </w:pPr>
    </w:p>
    <w:p w14:paraId="1FE462B2" w14:textId="583302B2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 competenciales</w:t>
      </w:r>
    </w:p>
    <w:p w14:paraId="17AB0A54" w14:textId="77777777" w:rsidR="00D82497" w:rsidRPr="003A4925" w:rsidRDefault="00D82497" w:rsidP="00D82497">
      <w:pPr>
        <w:rPr>
          <w:rFonts w:ascii="Times" w:hAnsi="Times"/>
        </w:rPr>
      </w:pPr>
    </w:p>
    <w:p w14:paraId="1DCCE511" w14:textId="77777777" w:rsidR="001A07C8" w:rsidRPr="003A4925" w:rsidRDefault="001A07C8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Emplear el lenguaje para comunicarse y como instrumento para aprender</w:t>
      </w:r>
    </w:p>
    <w:p w14:paraId="609FFE6E" w14:textId="77777777" w:rsidR="001A07C8" w:rsidRPr="003A4925" w:rsidRDefault="001A07C8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Identificar las propiedades del lenguaje en diversas situaciones comunicativas</w:t>
      </w:r>
    </w:p>
    <w:p w14:paraId="124375AD" w14:textId="77777777" w:rsidR="001A07C8" w:rsidRPr="003A4925" w:rsidRDefault="001A07C8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 xml:space="preserve">Analizar la información y emplear el lenguaje para la toma de decisiones </w:t>
      </w:r>
    </w:p>
    <w:p w14:paraId="03FFEA1B" w14:textId="2879B39E" w:rsidR="00D82497" w:rsidRPr="003A4925" w:rsidRDefault="001A07C8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Valorar la diversidad lingüística y cultural de México</w:t>
      </w:r>
    </w:p>
    <w:p w14:paraId="0BC4B9CC" w14:textId="77777777" w:rsidR="00D82497" w:rsidRPr="003A4925" w:rsidRDefault="00D82497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3961B5C0" w14:textId="5FED7F47" w:rsidR="00D82497" w:rsidRPr="003A4925" w:rsidRDefault="00D82497" w:rsidP="00D82497">
      <w:pPr>
        <w:rPr>
          <w:rFonts w:ascii="Times" w:hAnsi="Times"/>
        </w:rPr>
      </w:pPr>
      <w:r w:rsidRPr="003A4925">
        <w:rPr>
          <w:rFonts w:ascii="Times" w:hAnsi="Times"/>
        </w:rPr>
        <w:t xml:space="preserve">El </w:t>
      </w:r>
      <w:ins w:id="1" w:author="Belkis" w:date="2014-10-21T18:21:00Z">
        <w:r w:rsidR="004E5301">
          <w:rPr>
            <w:rFonts w:ascii="Times" w:hAnsi="Times"/>
          </w:rPr>
          <w:t>tema</w:t>
        </w:r>
        <w:r w:rsidR="004E5301" w:rsidRPr="003A4925">
          <w:rPr>
            <w:rFonts w:ascii="Times" w:hAnsi="Times"/>
          </w:rPr>
          <w:t xml:space="preserve"> </w:t>
        </w:r>
        <w:r w:rsidR="004E5301">
          <w:rPr>
            <w:rFonts w:ascii="Times" w:hAnsi="Times"/>
          </w:rPr>
          <w:t>“</w:t>
        </w:r>
      </w:ins>
      <w:r w:rsidR="006E1A88" w:rsidRPr="003A4925">
        <w:rPr>
          <w:rFonts w:ascii="Times" w:hAnsi="Times"/>
        </w:rPr>
        <w:t>El ensayo académico</w:t>
      </w:r>
      <w:ins w:id="2" w:author="Belkis" w:date="2014-10-21T18:21:00Z">
        <w:r w:rsidR="004E5301">
          <w:rPr>
            <w:rFonts w:ascii="Times" w:hAnsi="Times"/>
          </w:rPr>
          <w:t>”</w:t>
        </w:r>
      </w:ins>
      <w:r w:rsidRPr="003A4925">
        <w:rPr>
          <w:rFonts w:ascii="Times" w:hAnsi="Times"/>
        </w:rPr>
        <w:t xml:space="preserve"> </w:t>
      </w:r>
      <w:ins w:id="3" w:author="Belkis" w:date="2014-10-21T18:22:00Z">
        <w:r w:rsidR="004E5301">
          <w:rPr>
            <w:rFonts w:ascii="Times" w:hAnsi="Times"/>
          </w:rPr>
          <w:t>desarrolla</w:t>
        </w:r>
      </w:ins>
      <w:r w:rsidRPr="003A4925">
        <w:rPr>
          <w:rFonts w:ascii="Times" w:hAnsi="Times"/>
        </w:rPr>
        <w:t xml:space="preserve"> los</w:t>
      </w:r>
      <w:ins w:id="4" w:author="Belkis" w:date="2014-10-21T18:22:00Z">
        <w:r w:rsidR="004E5301">
          <w:rPr>
            <w:rFonts w:ascii="Times" w:hAnsi="Times"/>
          </w:rPr>
          <w:t xml:space="preserve"> siguientes</w:t>
        </w:r>
      </w:ins>
      <w:r w:rsidRPr="003A4925">
        <w:rPr>
          <w:rFonts w:ascii="Times" w:hAnsi="Times"/>
        </w:rPr>
        <w:t xml:space="preserve"> aprendizajes esperados</w:t>
      </w:r>
      <w:ins w:id="5" w:author="Belkis" w:date="2014-10-21T18:22:00Z">
        <w:r w:rsidR="004E5301">
          <w:rPr>
            <w:rFonts w:ascii="Times" w:hAnsi="Times"/>
          </w:rPr>
          <w:t xml:space="preserve"> y temas de reflexión</w:t>
        </w:r>
      </w:ins>
      <w:ins w:id="6" w:author="Belkis" w:date="2014-10-21T17:16:00Z">
        <w:r w:rsidR="000B6608">
          <w:rPr>
            <w:rFonts w:ascii="Times" w:hAnsi="Times"/>
          </w:rPr>
          <w:t>:</w:t>
        </w:r>
      </w:ins>
    </w:p>
    <w:p w14:paraId="74865965" w14:textId="77777777" w:rsidR="00D82497" w:rsidRPr="003A4925" w:rsidRDefault="00D82497" w:rsidP="00D82497">
      <w:pPr>
        <w:rPr>
          <w:rFonts w:ascii="Times" w:hAnsi="Times"/>
        </w:rPr>
      </w:pPr>
    </w:p>
    <w:p w14:paraId="61205EF1" w14:textId="77777777" w:rsidR="00D82497" w:rsidRPr="003A4925" w:rsidRDefault="006E1A88" w:rsidP="00D82497">
      <w:pPr>
        <w:rPr>
          <w:rFonts w:ascii="Times" w:hAnsi="Times"/>
          <w:i/>
        </w:rPr>
      </w:pPr>
      <w:r w:rsidRPr="003A4925">
        <w:rPr>
          <w:rFonts w:ascii="Times" w:hAnsi="Times"/>
          <w:i/>
        </w:rPr>
        <w:t>Conoce las características y función de los ensayos.</w:t>
      </w:r>
    </w:p>
    <w:p w14:paraId="31E72914" w14:textId="77777777" w:rsidR="00D82497" w:rsidRPr="003A4925" w:rsidRDefault="006E1A88" w:rsidP="00D82497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Función y características de los ensayos</w:t>
      </w:r>
    </w:p>
    <w:p w14:paraId="0C1FC2D4" w14:textId="77777777" w:rsidR="00D82497" w:rsidRPr="003A4925" w:rsidRDefault="00D82497" w:rsidP="00D82497">
      <w:pPr>
        <w:rPr>
          <w:rFonts w:ascii="Times" w:hAnsi="Times"/>
        </w:rPr>
      </w:pPr>
    </w:p>
    <w:p w14:paraId="68E7BBFC" w14:textId="1DC905F7" w:rsidR="001A07C8" w:rsidRPr="003A4925" w:rsidRDefault="001A07C8" w:rsidP="00D82497">
      <w:pPr>
        <w:rPr>
          <w:rFonts w:ascii="Times" w:hAnsi="Times"/>
        </w:rPr>
      </w:pPr>
      <w:r w:rsidRPr="003A4925">
        <w:rPr>
          <w:rFonts w:ascii="Times" w:hAnsi="Times"/>
        </w:rPr>
        <w:t>Para reforzar e</w:t>
      </w:r>
      <w:r w:rsidR="00803913" w:rsidRPr="003A4925">
        <w:rPr>
          <w:rFonts w:ascii="Times" w:hAnsi="Times"/>
        </w:rPr>
        <w:t>ste aprendizaje, trabaje con los alumnos el interactivo “Característ</w:t>
      </w:r>
      <w:r w:rsidR="00C74444">
        <w:rPr>
          <w:rFonts w:ascii="Times" w:hAnsi="Times"/>
        </w:rPr>
        <w:t xml:space="preserve">icas del ensayo”, en el que </w:t>
      </w:r>
      <w:r w:rsidR="00803913" w:rsidRPr="003A4925">
        <w:rPr>
          <w:rFonts w:ascii="Times" w:hAnsi="Times"/>
        </w:rPr>
        <w:t>podrán conocer y discutir los rasgos generales de este tipo de texto.</w:t>
      </w:r>
    </w:p>
    <w:p w14:paraId="1D23AF4E" w14:textId="77777777" w:rsidR="001A07C8" w:rsidRDefault="001A07C8" w:rsidP="00D82497">
      <w:pPr>
        <w:rPr>
          <w:rFonts w:ascii="Times" w:hAnsi="Times"/>
        </w:rPr>
      </w:pPr>
    </w:p>
    <w:p w14:paraId="0BC6C482" w14:textId="77777777" w:rsidR="004800E9" w:rsidRPr="003A4925" w:rsidRDefault="004800E9" w:rsidP="00D82497">
      <w:pPr>
        <w:rPr>
          <w:rFonts w:ascii="Times" w:hAnsi="Times"/>
        </w:rPr>
      </w:pPr>
    </w:p>
    <w:p w14:paraId="3981FB55" w14:textId="77777777" w:rsidR="00D82497" w:rsidRPr="003A4925" w:rsidRDefault="006E1A88" w:rsidP="006E1A88">
      <w:pPr>
        <w:rPr>
          <w:rFonts w:ascii="Times" w:hAnsi="Times"/>
          <w:i/>
        </w:rPr>
      </w:pPr>
      <w:r w:rsidRPr="003A4925">
        <w:rPr>
          <w:rFonts w:ascii="Times" w:hAnsi="Times"/>
          <w:i/>
        </w:rPr>
        <w:t>Reconoce el punto de vista del autor y diferencia entre datos, opiniones y argumentos en un texto.</w:t>
      </w:r>
    </w:p>
    <w:p w14:paraId="4A93CE2F" w14:textId="77777777" w:rsidR="00D82497" w:rsidRPr="003A4925" w:rsidRDefault="006E1A88" w:rsidP="00D82497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Diferencias entre datos, opiniones y argumentos en un texto.</w:t>
      </w:r>
    </w:p>
    <w:p w14:paraId="2359C6E7" w14:textId="77777777" w:rsidR="00D82497" w:rsidRPr="003A4925" w:rsidRDefault="006E1A88" w:rsidP="00D82497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Modos de explicar y argumentar en diferentes textos.</w:t>
      </w:r>
    </w:p>
    <w:p w14:paraId="46305FFD" w14:textId="77777777" w:rsidR="00D82497" w:rsidRPr="003A4925" w:rsidRDefault="006E1A88" w:rsidP="00D82497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3A4925">
        <w:rPr>
          <w:rFonts w:ascii="Times" w:hAnsi="Times"/>
        </w:rPr>
        <w:t>Recursos lingüísticos que se utilizan para desarrollar argumentos en los ensayos: nexos y expresiones con significado causal, concesivo y condicional.</w:t>
      </w:r>
    </w:p>
    <w:p w14:paraId="48DF3F1B" w14:textId="77777777" w:rsidR="00D82497" w:rsidRPr="003A4925" w:rsidRDefault="00D82497" w:rsidP="00D82497">
      <w:pPr>
        <w:rPr>
          <w:rFonts w:ascii="Times" w:hAnsi="Times"/>
        </w:rPr>
      </w:pPr>
    </w:p>
    <w:p w14:paraId="26F52DA6" w14:textId="57D05037" w:rsidR="007F34F4" w:rsidRPr="003A4925" w:rsidRDefault="007F34F4" w:rsidP="007F34F4">
      <w:pPr>
        <w:rPr>
          <w:rFonts w:ascii="Times" w:hAnsi="Times"/>
        </w:rPr>
      </w:pPr>
      <w:r w:rsidRPr="003A4925">
        <w:rPr>
          <w:rFonts w:ascii="Times" w:hAnsi="Times"/>
        </w:rPr>
        <w:t xml:space="preserve">Los recursos “Cómo argumentar en debates y reclamaciones” y “Escribir un argumento” fomentarán que los </w:t>
      </w:r>
      <w:ins w:id="7" w:author="Angélica Monroy" w:date="2014-10-19T11:06:00Z">
        <w:r w:rsidR="00AB0113">
          <w:rPr>
            <w:rFonts w:ascii="Times" w:hAnsi="Times"/>
          </w:rPr>
          <w:t>estudiante</w:t>
        </w:r>
        <w:r w:rsidR="00AB0113" w:rsidRPr="003A4925">
          <w:rPr>
            <w:rFonts w:ascii="Times" w:hAnsi="Times"/>
          </w:rPr>
          <w:t xml:space="preserve">s </w:t>
        </w:r>
      </w:ins>
      <w:r w:rsidRPr="003A4925">
        <w:rPr>
          <w:rFonts w:ascii="Times" w:hAnsi="Times"/>
        </w:rPr>
        <w:t>sean capaces de reconocer una opinión y de construirla.</w:t>
      </w:r>
    </w:p>
    <w:p w14:paraId="3E13768D" w14:textId="77777777" w:rsidR="007F34F4" w:rsidRPr="003A4925" w:rsidRDefault="007F34F4" w:rsidP="00D82497">
      <w:pPr>
        <w:rPr>
          <w:rFonts w:ascii="Times" w:hAnsi="Times"/>
        </w:rPr>
      </w:pPr>
    </w:p>
    <w:p w14:paraId="0BB7D864" w14:textId="77777777" w:rsidR="007F34F4" w:rsidRPr="003A4925" w:rsidRDefault="007F34F4" w:rsidP="00D82497">
      <w:pPr>
        <w:rPr>
          <w:rFonts w:ascii="Times" w:hAnsi="Times"/>
        </w:rPr>
      </w:pPr>
    </w:p>
    <w:p w14:paraId="3784D29D" w14:textId="77777777" w:rsidR="00D82497" w:rsidRPr="003A4925" w:rsidRDefault="006E1A88" w:rsidP="00D82497">
      <w:pPr>
        <w:rPr>
          <w:rFonts w:ascii="Times" w:hAnsi="Times"/>
          <w:i/>
        </w:rPr>
      </w:pPr>
      <w:r w:rsidRPr="003A4925">
        <w:rPr>
          <w:rFonts w:ascii="Times" w:hAnsi="Times"/>
          <w:i/>
        </w:rPr>
        <w:t>Contrasta la información obtenida en distintos textos y la integra para complementarla.</w:t>
      </w:r>
    </w:p>
    <w:p w14:paraId="7D90A8C6" w14:textId="77777777" w:rsidR="00D82497" w:rsidRPr="003A4925" w:rsidRDefault="006E1A88" w:rsidP="00D82497">
      <w:pPr>
        <w:pStyle w:val="Prrafodelista"/>
        <w:numPr>
          <w:ilvl w:val="0"/>
          <w:numId w:val="4"/>
        </w:numPr>
        <w:rPr>
          <w:rFonts w:ascii="Times" w:hAnsi="Times"/>
        </w:rPr>
      </w:pPr>
      <w:r w:rsidRPr="003A4925">
        <w:rPr>
          <w:rFonts w:ascii="Times" w:hAnsi="Times"/>
        </w:rPr>
        <w:t>Diferencias en el tratamiento de un mismo tema en diversas fuentes.</w:t>
      </w:r>
    </w:p>
    <w:p w14:paraId="31A7A8AB" w14:textId="77777777" w:rsidR="00D82497" w:rsidRPr="003A4925" w:rsidRDefault="007806EC" w:rsidP="00D82497">
      <w:pPr>
        <w:pStyle w:val="Prrafodelista"/>
        <w:numPr>
          <w:ilvl w:val="0"/>
          <w:numId w:val="4"/>
        </w:numPr>
        <w:rPr>
          <w:rFonts w:ascii="Times" w:hAnsi="Times"/>
        </w:rPr>
      </w:pPr>
      <w:r w:rsidRPr="003A4925">
        <w:rPr>
          <w:rFonts w:ascii="Times" w:hAnsi="Times"/>
        </w:rPr>
        <w:t>Notas y resúmenes para recuperar información.</w:t>
      </w:r>
    </w:p>
    <w:p w14:paraId="07FE81F7" w14:textId="75C5760A" w:rsidR="007806EC" w:rsidRPr="003A4925" w:rsidRDefault="007806EC" w:rsidP="007806EC">
      <w:pPr>
        <w:pStyle w:val="Prrafodelista"/>
        <w:numPr>
          <w:ilvl w:val="0"/>
          <w:numId w:val="4"/>
        </w:numPr>
        <w:rPr>
          <w:rFonts w:ascii="Times" w:hAnsi="Times"/>
        </w:rPr>
      </w:pPr>
      <w:r w:rsidRPr="003A4925">
        <w:rPr>
          <w:rFonts w:ascii="Times" w:hAnsi="Times"/>
        </w:rPr>
        <w:t xml:space="preserve">Organización e integración de información proveniente de </w:t>
      </w:r>
      <w:ins w:id="8" w:author="Angélica Monroy" w:date="2014-10-19T11:07:00Z">
        <w:r w:rsidR="00BC54CD" w:rsidRPr="003A4925">
          <w:rPr>
            <w:rFonts w:ascii="Times" w:hAnsi="Times"/>
          </w:rPr>
          <w:t>di</w:t>
        </w:r>
        <w:r w:rsidR="00BC54CD">
          <w:rPr>
            <w:rFonts w:ascii="Times" w:hAnsi="Times"/>
          </w:rPr>
          <w:t>stinto</w:t>
        </w:r>
        <w:r w:rsidR="00BC54CD" w:rsidRPr="003A4925">
          <w:rPr>
            <w:rFonts w:ascii="Times" w:hAnsi="Times"/>
          </w:rPr>
          <w:t xml:space="preserve">s </w:t>
        </w:r>
      </w:ins>
      <w:r w:rsidRPr="003A4925">
        <w:rPr>
          <w:rFonts w:ascii="Times" w:hAnsi="Times"/>
        </w:rPr>
        <w:t>textos.</w:t>
      </w:r>
    </w:p>
    <w:p w14:paraId="49CC8C0A" w14:textId="77777777" w:rsidR="007806EC" w:rsidRPr="003A4925" w:rsidRDefault="007806EC" w:rsidP="007806EC">
      <w:pPr>
        <w:pStyle w:val="Prrafodelista"/>
        <w:numPr>
          <w:ilvl w:val="0"/>
          <w:numId w:val="4"/>
        </w:numPr>
        <w:rPr>
          <w:rFonts w:ascii="Times" w:hAnsi="Times"/>
        </w:rPr>
      </w:pPr>
      <w:r w:rsidRPr="003A4925">
        <w:rPr>
          <w:rFonts w:ascii="Times" w:hAnsi="Times"/>
        </w:rPr>
        <w:lastRenderedPageBreak/>
        <w:t>Paráfrasis y citas textuales de información.</w:t>
      </w:r>
    </w:p>
    <w:p w14:paraId="47253506" w14:textId="77777777" w:rsidR="007806EC" w:rsidRPr="003A4925" w:rsidRDefault="007806EC" w:rsidP="007806EC">
      <w:pPr>
        <w:pStyle w:val="Prrafodelista"/>
        <w:numPr>
          <w:ilvl w:val="0"/>
          <w:numId w:val="4"/>
        </w:numPr>
        <w:rPr>
          <w:rFonts w:ascii="Times" w:hAnsi="Times"/>
        </w:rPr>
      </w:pPr>
      <w:r w:rsidRPr="003A4925">
        <w:rPr>
          <w:rFonts w:ascii="Times" w:hAnsi="Times"/>
        </w:rPr>
        <w:t>Formato y función del pie de página.</w:t>
      </w:r>
    </w:p>
    <w:p w14:paraId="796FF567" w14:textId="77777777" w:rsidR="00D82497" w:rsidRPr="003A4925" w:rsidRDefault="00D82497" w:rsidP="00D82497">
      <w:pPr>
        <w:rPr>
          <w:rFonts w:ascii="Times" w:hAnsi="Times"/>
        </w:rPr>
      </w:pPr>
    </w:p>
    <w:p w14:paraId="1B9C9047" w14:textId="334E5D89" w:rsidR="00105F80" w:rsidRPr="003A4925" w:rsidRDefault="00105F80" w:rsidP="00105F80">
      <w:pPr>
        <w:rPr>
          <w:rFonts w:ascii="Times" w:hAnsi="Times"/>
        </w:rPr>
      </w:pPr>
      <w:r w:rsidRPr="003A4925">
        <w:rPr>
          <w:rFonts w:ascii="Times" w:hAnsi="Times"/>
        </w:rPr>
        <w:t xml:space="preserve">El interactivo “Un tema, diversos tratamientos” aporta varios textos que abordan el mismo tema para que los jóvenes reconozcan </w:t>
      </w:r>
      <w:ins w:id="9" w:author="Angélica Monroy" w:date="2014-10-19T11:10:00Z">
        <w:r w:rsidR="00BC2944">
          <w:rPr>
            <w:rFonts w:ascii="Times" w:hAnsi="Times"/>
          </w:rPr>
          <w:t>múltiples</w:t>
        </w:r>
      </w:ins>
      <w:r w:rsidRPr="003A4925">
        <w:rPr>
          <w:rFonts w:ascii="Times" w:hAnsi="Times"/>
        </w:rPr>
        <w:t xml:space="preserve"> maneras de abordarlo y sean capaces de integrar la información.</w:t>
      </w:r>
    </w:p>
    <w:p w14:paraId="0A6821D6" w14:textId="77777777" w:rsidR="009E29DF" w:rsidRPr="003A4925" w:rsidRDefault="009E29DF" w:rsidP="00105F80">
      <w:pPr>
        <w:rPr>
          <w:rFonts w:ascii="Times" w:hAnsi="Times"/>
        </w:rPr>
      </w:pPr>
    </w:p>
    <w:p w14:paraId="067C9739" w14:textId="4FE59AD9" w:rsidR="009E29DF" w:rsidRPr="003A4925" w:rsidRDefault="009E29DF" w:rsidP="009E29DF">
      <w:pPr>
        <w:rPr>
          <w:rFonts w:ascii="Times" w:hAnsi="Times"/>
          <w:bCs/>
        </w:rPr>
      </w:pPr>
      <w:r w:rsidRPr="003A4925">
        <w:rPr>
          <w:rFonts w:ascii="Times" w:hAnsi="Times"/>
        </w:rPr>
        <w:t>Además, para reforzar la capacidad de comprender y registrar la información de textos, los alumnos pueden trabajar “</w:t>
      </w:r>
      <w:r w:rsidRPr="003A4925">
        <w:rPr>
          <w:rFonts w:ascii="Times" w:hAnsi="Times"/>
          <w:bCs/>
        </w:rPr>
        <w:t>Comprender e interpretar un texto” y “</w:t>
      </w:r>
      <w:r w:rsidRPr="003A4925">
        <w:rPr>
          <w:rFonts w:ascii="Times" w:hAnsi="Times"/>
        </w:rPr>
        <w:t xml:space="preserve">Resumir un texto”. </w:t>
      </w:r>
    </w:p>
    <w:p w14:paraId="6D9FB736" w14:textId="487069ED" w:rsidR="00105F80" w:rsidRDefault="00105F80" w:rsidP="00D82497">
      <w:pPr>
        <w:rPr>
          <w:rFonts w:ascii="Times" w:hAnsi="Times"/>
        </w:rPr>
      </w:pPr>
    </w:p>
    <w:p w14:paraId="276E4B56" w14:textId="77777777" w:rsidR="002D50E2" w:rsidRPr="003A4925" w:rsidRDefault="002D50E2" w:rsidP="00D82497">
      <w:pPr>
        <w:rPr>
          <w:rFonts w:ascii="Times" w:hAnsi="Times"/>
        </w:rPr>
      </w:pPr>
    </w:p>
    <w:p w14:paraId="57266288" w14:textId="60672D01" w:rsidR="007806EC" w:rsidRPr="003A4925" w:rsidRDefault="007806EC" w:rsidP="007806EC">
      <w:pPr>
        <w:rPr>
          <w:rFonts w:ascii="Times" w:hAnsi="Times"/>
          <w:i/>
        </w:rPr>
      </w:pPr>
      <w:r w:rsidRPr="003A4925">
        <w:rPr>
          <w:rFonts w:ascii="Times" w:hAnsi="Times"/>
          <w:i/>
        </w:rPr>
        <w:t xml:space="preserve">Argumenta sus puntos de vista respecto </w:t>
      </w:r>
      <w:ins w:id="10" w:author="Angélica Monroy" w:date="2014-10-19T11:08:00Z">
        <w:r w:rsidR="00BC54CD">
          <w:rPr>
            <w:rFonts w:ascii="Times" w:hAnsi="Times"/>
            <w:i/>
          </w:rPr>
          <w:t>de</w:t>
        </w:r>
        <w:r w:rsidR="00BC54CD" w:rsidRPr="003A4925">
          <w:rPr>
            <w:rFonts w:ascii="Times" w:hAnsi="Times"/>
            <w:i/>
          </w:rPr>
          <w:t xml:space="preserve">l </w:t>
        </w:r>
      </w:ins>
      <w:r w:rsidRPr="003A4925">
        <w:rPr>
          <w:rFonts w:ascii="Times" w:hAnsi="Times"/>
          <w:i/>
        </w:rPr>
        <w:t>tema que desarrolla en un ensayo y lo sustenta con información de las fuentes consultadas.</w:t>
      </w:r>
    </w:p>
    <w:p w14:paraId="769EEDD2" w14:textId="77777777" w:rsidR="007806EC" w:rsidRPr="003A4925" w:rsidRDefault="007806EC" w:rsidP="007806EC">
      <w:pPr>
        <w:pStyle w:val="Prrafodelista"/>
        <w:numPr>
          <w:ilvl w:val="0"/>
          <w:numId w:val="4"/>
        </w:numPr>
        <w:rPr>
          <w:rFonts w:ascii="Times" w:hAnsi="Times"/>
        </w:rPr>
      </w:pPr>
      <w:r w:rsidRPr="003A4925">
        <w:rPr>
          <w:rFonts w:ascii="Times" w:hAnsi="Times"/>
        </w:rPr>
        <w:t>Cohesión y coherencia en un ensayo.</w:t>
      </w:r>
    </w:p>
    <w:p w14:paraId="4A167924" w14:textId="77777777" w:rsidR="007806EC" w:rsidRPr="003A4925" w:rsidRDefault="007806EC" w:rsidP="007806EC">
      <w:pPr>
        <w:pStyle w:val="Prrafodelista"/>
        <w:numPr>
          <w:ilvl w:val="0"/>
          <w:numId w:val="4"/>
        </w:numPr>
        <w:rPr>
          <w:rFonts w:ascii="Times" w:hAnsi="Times"/>
        </w:rPr>
      </w:pPr>
      <w:r w:rsidRPr="003A4925">
        <w:rPr>
          <w:rFonts w:ascii="Times" w:hAnsi="Times"/>
        </w:rPr>
        <w:t>Signos para separar e incorporar ideas dentro de los párrafos.</w:t>
      </w:r>
    </w:p>
    <w:p w14:paraId="5B322AA0" w14:textId="77777777" w:rsidR="007806EC" w:rsidRPr="00DC3146" w:rsidRDefault="007806EC" w:rsidP="007806EC">
      <w:pPr>
        <w:pStyle w:val="Prrafodelista"/>
        <w:numPr>
          <w:ilvl w:val="0"/>
          <w:numId w:val="4"/>
        </w:numPr>
        <w:rPr>
          <w:rFonts w:ascii="Times" w:hAnsi="Times"/>
        </w:rPr>
      </w:pPr>
      <w:r w:rsidRPr="00DC3146">
        <w:rPr>
          <w:rFonts w:ascii="Times" w:hAnsi="Times"/>
        </w:rPr>
        <w:t>Ortografía y puntuación convencionales.</w:t>
      </w:r>
    </w:p>
    <w:p w14:paraId="2E9A2015" w14:textId="77777777" w:rsidR="00A375F9" w:rsidRPr="00DC3146" w:rsidRDefault="00A375F9">
      <w:pPr>
        <w:rPr>
          <w:rFonts w:ascii="Times" w:hAnsi="Times"/>
        </w:rPr>
      </w:pPr>
    </w:p>
    <w:p w14:paraId="4035302A" w14:textId="30FC0CA8" w:rsidR="009E29DF" w:rsidRPr="00DC3146" w:rsidRDefault="009E29DF">
      <w:pPr>
        <w:rPr>
          <w:rFonts w:ascii="Times" w:hAnsi="Times"/>
        </w:rPr>
      </w:pPr>
      <w:r w:rsidRPr="00DC3146">
        <w:rPr>
          <w:rFonts w:ascii="Times" w:hAnsi="Times"/>
        </w:rPr>
        <w:t xml:space="preserve">Para lograr este aprendizaje esperado, es necesario que los </w:t>
      </w:r>
      <w:r w:rsidR="0061350F">
        <w:rPr>
          <w:rFonts w:ascii="Times" w:hAnsi="Times"/>
        </w:rPr>
        <w:t>escolares</w:t>
      </w:r>
      <w:ins w:id="11" w:author="Angélica Monroy" w:date="2014-10-19T11:08:00Z">
        <w:r w:rsidR="00BC2944" w:rsidRPr="00DC3146">
          <w:rPr>
            <w:rFonts w:ascii="Times" w:hAnsi="Times"/>
          </w:rPr>
          <w:t xml:space="preserve"> </w:t>
        </w:r>
      </w:ins>
      <w:r w:rsidRPr="00DC3146">
        <w:rPr>
          <w:rFonts w:ascii="Times" w:hAnsi="Times"/>
        </w:rPr>
        <w:t>apliquen los conoc</w:t>
      </w:r>
      <w:r w:rsidR="006D3E09">
        <w:rPr>
          <w:rFonts w:ascii="Times" w:hAnsi="Times"/>
        </w:rPr>
        <w:t xml:space="preserve">imientos adquiridos en este </w:t>
      </w:r>
      <w:ins w:id="12" w:author="Belkis" w:date="2014-10-21T17:10:00Z">
        <w:r w:rsidR="00D24C9F">
          <w:rPr>
            <w:rFonts w:ascii="Times" w:hAnsi="Times"/>
          </w:rPr>
          <w:t>tema</w:t>
        </w:r>
      </w:ins>
      <w:r w:rsidRPr="00DC3146">
        <w:rPr>
          <w:rFonts w:ascii="Times" w:hAnsi="Times"/>
        </w:rPr>
        <w:t>. Por ello, proponemos el proyecto “</w:t>
      </w:r>
      <w:r w:rsidRPr="00DC3146">
        <w:rPr>
          <w:rFonts w:ascii="Times" w:hAnsi="Times"/>
          <w:bCs/>
        </w:rPr>
        <w:t xml:space="preserve">Escribir un ensayo”, en el que los alumnos argumentan su punto de vista de </w:t>
      </w:r>
      <w:ins w:id="13" w:author="Angélica Monroy" w:date="2014-10-19T11:11:00Z">
        <w:r w:rsidR="006F7553">
          <w:rPr>
            <w:rFonts w:ascii="Times" w:hAnsi="Times"/>
            <w:bCs/>
          </w:rPr>
          <w:t>un modo</w:t>
        </w:r>
      </w:ins>
      <w:r w:rsidRPr="00DC3146">
        <w:rPr>
          <w:rFonts w:ascii="Times" w:hAnsi="Times"/>
          <w:bCs/>
        </w:rPr>
        <w:t xml:space="preserve"> </w:t>
      </w:r>
      <w:ins w:id="14" w:author="Angélica Monroy" w:date="2014-10-19T11:11:00Z">
        <w:r w:rsidR="006F7553" w:rsidRPr="00DC3146">
          <w:rPr>
            <w:rFonts w:ascii="Times" w:hAnsi="Times"/>
            <w:bCs/>
          </w:rPr>
          <w:t>contextualizad</w:t>
        </w:r>
        <w:r w:rsidR="006F7553">
          <w:rPr>
            <w:rFonts w:ascii="Times" w:hAnsi="Times"/>
            <w:bCs/>
          </w:rPr>
          <w:t>o</w:t>
        </w:r>
        <w:r w:rsidR="006F7553" w:rsidRPr="00DC3146">
          <w:rPr>
            <w:rFonts w:ascii="Times" w:hAnsi="Times"/>
            <w:bCs/>
          </w:rPr>
          <w:t xml:space="preserve"> </w:t>
        </w:r>
      </w:ins>
      <w:r w:rsidRPr="00DC3146">
        <w:rPr>
          <w:rFonts w:ascii="Times" w:hAnsi="Times"/>
          <w:bCs/>
        </w:rPr>
        <w:t>y con un destinatario determinado por ellos mismos.</w:t>
      </w:r>
    </w:p>
    <w:p w14:paraId="5385874F" w14:textId="77777777" w:rsidR="009E29DF" w:rsidRPr="003A4925" w:rsidRDefault="009E29DF"/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59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105F80"/>
    <w:rsid w:val="001A07C8"/>
    <w:rsid w:val="002D50E2"/>
    <w:rsid w:val="003A19B2"/>
    <w:rsid w:val="003A4925"/>
    <w:rsid w:val="004800E9"/>
    <w:rsid w:val="004E5301"/>
    <w:rsid w:val="00532E0A"/>
    <w:rsid w:val="005C2098"/>
    <w:rsid w:val="0061350F"/>
    <w:rsid w:val="006D3E09"/>
    <w:rsid w:val="006E1A88"/>
    <w:rsid w:val="006E74B7"/>
    <w:rsid w:val="006F7553"/>
    <w:rsid w:val="007446F9"/>
    <w:rsid w:val="007806EC"/>
    <w:rsid w:val="007F34F4"/>
    <w:rsid w:val="00803913"/>
    <w:rsid w:val="00861F8E"/>
    <w:rsid w:val="009B0F0B"/>
    <w:rsid w:val="009E29DF"/>
    <w:rsid w:val="00A375F9"/>
    <w:rsid w:val="00AB0113"/>
    <w:rsid w:val="00AF03E0"/>
    <w:rsid w:val="00BC2944"/>
    <w:rsid w:val="00BC54CD"/>
    <w:rsid w:val="00BF285E"/>
    <w:rsid w:val="00C74444"/>
    <w:rsid w:val="00D24C9F"/>
    <w:rsid w:val="00D72BAC"/>
    <w:rsid w:val="00D82497"/>
    <w:rsid w:val="00DC3146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464</Words>
  <Characters>2553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Belkis</cp:lastModifiedBy>
  <cp:revision>11</cp:revision>
  <dcterms:created xsi:type="dcterms:W3CDTF">2014-10-21T22:10:00Z</dcterms:created>
  <dcterms:modified xsi:type="dcterms:W3CDTF">2014-10-29T15:29:00Z</dcterms:modified>
</cp:coreProperties>
</file>