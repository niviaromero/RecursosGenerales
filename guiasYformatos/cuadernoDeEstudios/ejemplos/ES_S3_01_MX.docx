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8F33" w14:textId="7168180C"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C0121C" w:rsidRPr="004E5E51">
        <w:rPr>
          <w:rFonts w:ascii="Times" w:hAnsi="Times"/>
          <w:b/>
        </w:rPr>
        <w:t>El ensayo</w:t>
      </w:r>
    </w:p>
    <w:p w14:paraId="17DA7638" w14:textId="77777777" w:rsidR="00D408F4" w:rsidRPr="004E5E51" w:rsidRDefault="00D408F4" w:rsidP="00081745">
      <w:pPr>
        <w:spacing w:after="0"/>
        <w:rPr>
          <w:rFonts w:ascii="Times" w:hAnsi="Times"/>
        </w:rPr>
      </w:pPr>
    </w:p>
    <w:p w14:paraId="4504FFA8" w14:textId="25FC59D1" w:rsidR="00AA58F3" w:rsidRPr="004E5E51" w:rsidRDefault="000045EE" w:rsidP="00081745">
      <w:pPr>
        <w:spacing w:after="0"/>
        <w:rPr>
          <w:rFonts w:ascii="Times" w:hAnsi="Times"/>
        </w:rPr>
      </w:pPr>
      <w:r w:rsidRPr="004E5E51">
        <w:rPr>
          <w:rFonts w:ascii="Times" w:hAnsi="Times"/>
        </w:rPr>
        <w:t>El</w:t>
      </w:r>
      <w:r w:rsidR="007F0867" w:rsidRPr="004E5E51">
        <w:rPr>
          <w:rFonts w:ascii="Times" w:hAnsi="Times"/>
        </w:rPr>
        <w:t xml:space="preserve"> </w:t>
      </w:r>
      <w:r w:rsidR="007F0867" w:rsidRPr="004E5E51">
        <w:rPr>
          <w:rFonts w:ascii="Times" w:hAnsi="Times"/>
          <w:b/>
        </w:rPr>
        <w:t>ensayo</w:t>
      </w:r>
      <w:r w:rsidR="007F0867" w:rsidRPr="004E5E51">
        <w:rPr>
          <w:rFonts w:ascii="Times" w:hAnsi="Times"/>
        </w:rPr>
        <w:t xml:space="preserve"> es un texto </w:t>
      </w:r>
      <w:r w:rsidR="00AA58F3" w:rsidRPr="004E5E51">
        <w:rPr>
          <w:rFonts w:ascii="Times" w:hAnsi="Times"/>
        </w:rPr>
        <w:t xml:space="preserve">en el </w:t>
      </w:r>
      <w:r w:rsidR="007F0867" w:rsidRPr="004E5E51">
        <w:rPr>
          <w:rFonts w:ascii="Times" w:hAnsi="Times"/>
        </w:rPr>
        <w:t xml:space="preserve">que </w:t>
      </w:r>
      <w:r w:rsidR="00AA58F3" w:rsidRPr="004E5E51">
        <w:rPr>
          <w:rFonts w:ascii="Times" w:hAnsi="Times"/>
        </w:rPr>
        <w:t xml:space="preserve">se </w:t>
      </w:r>
      <w:r w:rsidR="007F0867" w:rsidRPr="004E5E51">
        <w:rPr>
          <w:rFonts w:ascii="Times" w:hAnsi="Times"/>
        </w:rPr>
        <w:t xml:space="preserve">expone información </w:t>
      </w:r>
      <w:r w:rsidR="00AA58F3" w:rsidRPr="004E5E51">
        <w:rPr>
          <w:rFonts w:ascii="Times" w:hAnsi="Times"/>
        </w:rPr>
        <w:t xml:space="preserve">acerca de un tema </w:t>
      </w:r>
      <w:r w:rsidR="007F0867" w:rsidRPr="004E5E51">
        <w:rPr>
          <w:rFonts w:ascii="Times" w:hAnsi="Times"/>
        </w:rPr>
        <w:t xml:space="preserve">y </w:t>
      </w:r>
      <w:r w:rsidR="00AA58F3" w:rsidRPr="004E5E51">
        <w:rPr>
          <w:rFonts w:ascii="Times" w:hAnsi="Times"/>
        </w:rPr>
        <w:t xml:space="preserve">se desarrolla </w:t>
      </w:r>
      <w:r w:rsidR="007F0867" w:rsidRPr="004E5E51">
        <w:rPr>
          <w:rFonts w:ascii="Times" w:hAnsi="Times"/>
        </w:rPr>
        <w:t>la opinión de</w:t>
      </w:r>
      <w:r w:rsidR="00A87CEE" w:rsidRPr="004E5E51">
        <w:rPr>
          <w:rFonts w:ascii="Times" w:hAnsi="Times"/>
        </w:rPr>
        <w:t>l autor</w:t>
      </w:r>
      <w:r w:rsidR="007F0867" w:rsidRPr="004E5E51">
        <w:rPr>
          <w:rFonts w:ascii="Times" w:hAnsi="Times"/>
        </w:rPr>
        <w:t xml:space="preserve">. </w:t>
      </w:r>
      <w:ins w:id="0" w:author="Angélica Monroy" w:date="2014-10-19T12:30:00Z">
        <w:r w:rsidR="00F45523">
          <w:rPr>
            <w:rFonts w:ascii="Times" w:hAnsi="Times"/>
          </w:rPr>
          <w:t>Su</w:t>
        </w:r>
        <w:r w:rsidR="00F45523" w:rsidRPr="004E5E51">
          <w:rPr>
            <w:rFonts w:ascii="Times" w:hAnsi="Times"/>
          </w:rPr>
          <w:t xml:space="preserve"> </w:t>
        </w:r>
      </w:ins>
      <w:r w:rsidR="00D408F4" w:rsidRPr="004E5E51">
        <w:rPr>
          <w:rFonts w:ascii="Times" w:hAnsi="Times"/>
        </w:rPr>
        <w:t xml:space="preserve">propósito </w:t>
      </w:r>
      <w:r w:rsidR="004A6E6E" w:rsidRPr="004E5E51">
        <w:rPr>
          <w:rFonts w:ascii="Times" w:hAnsi="Times"/>
        </w:rPr>
        <w:t xml:space="preserve">general </w:t>
      </w:r>
      <w:r w:rsidR="00AA58F3" w:rsidRPr="004E5E51">
        <w:rPr>
          <w:rFonts w:ascii="Times" w:hAnsi="Times"/>
        </w:rPr>
        <w:t>es compartir conocimientos y opiniones para enriquecer un campo de</w:t>
      </w:r>
      <w:ins w:id="1" w:author="Angélica Monroy" w:date="2014-10-19T12:30:00Z">
        <w:r w:rsidR="00F45523">
          <w:rPr>
            <w:rFonts w:ascii="Times" w:hAnsi="Times"/>
          </w:rPr>
          <w:t>l</w:t>
        </w:r>
      </w:ins>
      <w:r w:rsidR="00AA58F3" w:rsidRPr="004E5E51">
        <w:rPr>
          <w:rFonts w:ascii="Times" w:hAnsi="Times"/>
        </w:rPr>
        <w:t xml:space="preserve"> conocimiento.</w:t>
      </w:r>
    </w:p>
    <w:p w14:paraId="3FC3D9AA" w14:textId="77777777" w:rsidR="00AA58F3" w:rsidRPr="004E5E51" w:rsidRDefault="00AA58F3" w:rsidP="00081745">
      <w:pPr>
        <w:spacing w:after="0"/>
        <w:rPr>
          <w:rFonts w:ascii="Times" w:hAnsi="Times"/>
        </w:rPr>
      </w:pPr>
    </w:p>
    <w:p w14:paraId="7C8CEC83" w14:textId="76E40D6F" w:rsidR="00F7245B" w:rsidRPr="004E5E51" w:rsidRDefault="006E73F7" w:rsidP="00081745">
      <w:pPr>
        <w:spacing w:after="0"/>
        <w:rPr>
          <w:rFonts w:ascii="Times" w:hAnsi="Times"/>
        </w:rPr>
      </w:pPr>
      <w:r w:rsidRPr="004E5E51">
        <w:rPr>
          <w:rFonts w:ascii="Times" w:hAnsi="Times"/>
        </w:rPr>
        <w:t xml:space="preserve">Es común que </w:t>
      </w:r>
      <w:r w:rsidR="004E50F2" w:rsidRPr="004E5E51">
        <w:rPr>
          <w:rFonts w:ascii="Times" w:hAnsi="Times"/>
        </w:rPr>
        <w:t>los</w:t>
      </w:r>
      <w:r w:rsidRPr="004E5E51">
        <w:rPr>
          <w:rFonts w:ascii="Times" w:hAnsi="Times"/>
        </w:rPr>
        <w:t xml:space="preserve"> ensayo</w:t>
      </w:r>
      <w:r w:rsidR="004E50F2" w:rsidRPr="004E5E51">
        <w:rPr>
          <w:rFonts w:ascii="Times" w:hAnsi="Times"/>
        </w:rPr>
        <w:t>s</w:t>
      </w:r>
      <w:r w:rsidRPr="004E5E51">
        <w:rPr>
          <w:rFonts w:ascii="Times" w:hAnsi="Times"/>
        </w:rPr>
        <w:t xml:space="preserve"> se emplee</w:t>
      </w:r>
      <w:r w:rsidR="004E50F2" w:rsidRPr="004E5E51">
        <w:rPr>
          <w:rFonts w:ascii="Times" w:hAnsi="Times"/>
        </w:rPr>
        <w:t>n</w:t>
      </w:r>
      <w:r w:rsidRPr="004E5E51">
        <w:rPr>
          <w:rFonts w:ascii="Times" w:hAnsi="Times"/>
        </w:rPr>
        <w:t xml:space="preserve"> en </w:t>
      </w:r>
      <w:r w:rsidR="00482535" w:rsidRPr="004E5E51">
        <w:rPr>
          <w:rFonts w:ascii="Times" w:hAnsi="Times"/>
        </w:rPr>
        <w:t xml:space="preserve">el </w:t>
      </w:r>
      <w:r w:rsidR="001A4664" w:rsidRPr="004E5E51">
        <w:rPr>
          <w:rFonts w:ascii="Times" w:hAnsi="Times"/>
        </w:rPr>
        <w:t xml:space="preserve">ámbito </w:t>
      </w:r>
      <w:r w:rsidR="00482535" w:rsidRPr="004E5E51">
        <w:rPr>
          <w:rFonts w:ascii="Times" w:hAnsi="Times"/>
        </w:rPr>
        <w:t xml:space="preserve">literario y </w:t>
      </w:r>
      <w:r w:rsidR="001A4664" w:rsidRPr="004E5E51">
        <w:rPr>
          <w:rFonts w:ascii="Times" w:hAnsi="Times"/>
        </w:rPr>
        <w:t xml:space="preserve">en </w:t>
      </w:r>
      <w:r w:rsidR="00482535" w:rsidRPr="004E5E51">
        <w:rPr>
          <w:rFonts w:ascii="Times" w:hAnsi="Times"/>
        </w:rPr>
        <w:t>el académico.</w:t>
      </w:r>
      <w:r w:rsidR="00F7245B" w:rsidRPr="004E5E51">
        <w:rPr>
          <w:rFonts w:ascii="Times" w:hAnsi="Times"/>
        </w:rPr>
        <w:t xml:space="preserve"> En el primero, se </w:t>
      </w:r>
      <w:ins w:id="2" w:author="Angélica Monroy" w:date="2014-10-19T12:31:00Z">
        <w:r w:rsidR="00F45523">
          <w:rPr>
            <w:rFonts w:ascii="Times" w:hAnsi="Times"/>
          </w:rPr>
          <w:t>utiliz</w:t>
        </w:r>
        <w:r w:rsidR="00F45523" w:rsidRPr="004E5E51">
          <w:rPr>
            <w:rFonts w:ascii="Times" w:hAnsi="Times"/>
          </w:rPr>
          <w:t>a</w:t>
        </w:r>
        <w:r w:rsidR="00F45523">
          <w:rPr>
            <w:rFonts w:ascii="Times" w:hAnsi="Times"/>
          </w:rPr>
          <w:t>n</w:t>
        </w:r>
        <w:r w:rsidR="00F45523" w:rsidRPr="004E5E51">
          <w:rPr>
            <w:rFonts w:ascii="Times" w:hAnsi="Times"/>
          </w:rPr>
          <w:t xml:space="preserve"> </w:t>
        </w:r>
      </w:ins>
      <w:r w:rsidR="00F7245B" w:rsidRPr="004E5E51">
        <w:rPr>
          <w:rFonts w:ascii="Times" w:hAnsi="Times"/>
        </w:rPr>
        <w:t xml:space="preserve">para </w:t>
      </w:r>
      <w:r w:rsidR="001A4664" w:rsidRPr="004E5E51">
        <w:rPr>
          <w:rFonts w:ascii="Times" w:hAnsi="Times"/>
        </w:rPr>
        <w:t xml:space="preserve">comentar la vida y obra de autores, </w:t>
      </w:r>
      <w:r w:rsidR="00F7245B" w:rsidRPr="004E5E51">
        <w:rPr>
          <w:rFonts w:ascii="Times" w:hAnsi="Times"/>
        </w:rPr>
        <w:t xml:space="preserve">analizar </w:t>
      </w:r>
      <w:r w:rsidR="001A4664" w:rsidRPr="004E5E51">
        <w:rPr>
          <w:rFonts w:ascii="Times" w:hAnsi="Times"/>
        </w:rPr>
        <w:t xml:space="preserve">el sentido de uno o varios textos y opinar </w:t>
      </w:r>
      <w:ins w:id="3" w:author="Angélica Monroy" w:date="2014-10-19T17:45:00Z">
        <w:r w:rsidR="00F528A6">
          <w:rPr>
            <w:rFonts w:ascii="Times" w:hAnsi="Times"/>
          </w:rPr>
          <w:t>sobre</w:t>
        </w:r>
      </w:ins>
      <w:r w:rsidR="001A4664" w:rsidRPr="004E5E51">
        <w:rPr>
          <w:rFonts w:ascii="Times" w:hAnsi="Times"/>
        </w:rPr>
        <w:t xml:space="preserve"> un tema de interés general. </w:t>
      </w:r>
      <w:r w:rsidR="00572B35" w:rsidRPr="004E5E51">
        <w:rPr>
          <w:rFonts w:ascii="Times" w:hAnsi="Times"/>
        </w:rPr>
        <w:t xml:space="preserve">Algunos </w:t>
      </w:r>
      <w:ins w:id="4" w:author="Angélica Monroy" w:date="2014-10-19T12:32:00Z">
        <w:r w:rsidR="00F45523">
          <w:rPr>
            <w:rFonts w:ascii="Times" w:hAnsi="Times"/>
          </w:rPr>
          <w:t xml:space="preserve">ensayistas </w:t>
        </w:r>
      </w:ins>
      <w:r w:rsidR="00572B35" w:rsidRPr="004E5E51">
        <w:rPr>
          <w:rFonts w:ascii="Times" w:hAnsi="Times"/>
        </w:rPr>
        <w:t>mexicanos son Vicente Riva Palacio, Justo Sierra, Alfonso Reyes y José Emilio Pache</w:t>
      </w:r>
      <w:r w:rsidR="00C10363" w:rsidRPr="004E5E51">
        <w:rPr>
          <w:rFonts w:ascii="Times" w:hAnsi="Times"/>
        </w:rPr>
        <w:t>co.</w:t>
      </w:r>
    </w:p>
    <w:p w14:paraId="52DB99BE" w14:textId="6D946DC8" w:rsidR="00085D52" w:rsidRPr="004E5E51" w:rsidRDefault="00085D52" w:rsidP="00081745">
      <w:pPr>
        <w:spacing w:after="0"/>
        <w:rPr>
          <w:rFonts w:ascii="Times" w:hAnsi="Times"/>
        </w:rPr>
      </w:pPr>
    </w:p>
    <w:p w14:paraId="0AC1305C" w14:textId="75DF27C2" w:rsidR="0023765B" w:rsidRPr="008D6FD5" w:rsidRDefault="0023765B" w:rsidP="00AC3DE2">
      <w:pPr>
        <w:shd w:val="clear" w:color="auto" w:fill="B3B3B3"/>
        <w:spacing w:after="0"/>
        <w:rPr>
          <w:rFonts w:asciiTheme="majorHAnsi" w:hAnsiTheme="majorHAnsi"/>
          <w:sz w:val="20"/>
          <w:szCs w:val="20"/>
        </w:rPr>
      </w:pPr>
      <w:r w:rsidRPr="008D6FD5">
        <w:rPr>
          <w:rFonts w:asciiTheme="majorHAnsi" w:hAnsiTheme="majorHAnsi"/>
          <w:sz w:val="20"/>
          <w:szCs w:val="20"/>
        </w:rPr>
        <w:t>F01 Michel de Montaigne</w:t>
      </w:r>
      <w:r w:rsidR="00A15D9D" w:rsidRPr="008D6FD5">
        <w:rPr>
          <w:rFonts w:asciiTheme="majorHAnsi" w:hAnsiTheme="majorHAnsi"/>
          <w:sz w:val="20"/>
          <w:szCs w:val="20"/>
        </w:rPr>
        <w:t>,</w:t>
      </w:r>
      <w:r w:rsidRPr="008D6FD5">
        <w:rPr>
          <w:rFonts w:asciiTheme="majorHAnsi" w:hAnsiTheme="majorHAnsi"/>
          <w:sz w:val="20"/>
          <w:szCs w:val="20"/>
        </w:rPr>
        <w:t xml:space="preserve"> 81841960</w:t>
      </w:r>
    </w:p>
    <w:p w14:paraId="76142299" w14:textId="4108E4DC" w:rsidR="0023765B" w:rsidRPr="004E5E51" w:rsidRDefault="00F53972" w:rsidP="00AC3DE2">
      <w:pPr>
        <w:shd w:val="clear" w:color="auto" w:fill="B3B3B3"/>
        <w:spacing w:after="0"/>
        <w:rPr>
          <w:rFonts w:ascii="Times" w:hAnsi="Times"/>
        </w:rPr>
      </w:pPr>
      <w:r w:rsidRPr="008D6FD5">
        <w:rPr>
          <w:rFonts w:asciiTheme="majorHAnsi" w:hAnsiTheme="majorHAnsi"/>
          <w:sz w:val="20"/>
          <w:szCs w:val="20"/>
        </w:rPr>
        <w:t>PIE:</w:t>
      </w:r>
      <w:r w:rsidRPr="004E5E51">
        <w:rPr>
          <w:rFonts w:ascii="Times" w:hAnsi="Times"/>
        </w:rPr>
        <w:t xml:space="preserve"> </w:t>
      </w:r>
      <w:r w:rsidR="0023765B" w:rsidRPr="004E5E51">
        <w:rPr>
          <w:rFonts w:ascii="Times" w:hAnsi="Times"/>
          <w:b/>
        </w:rPr>
        <w:t>Michel de Montaigne</w:t>
      </w:r>
      <w:r w:rsidR="0023765B" w:rsidRPr="004E5E51">
        <w:rPr>
          <w:rFonts w:ascii="Times" w:hAnsi="Times"/>
        </w:rPr>
        <w:t xml:space="preserve">, </w:t>
      </w:r>
      <w:r w:rsidR="00E90F5C" w:rsidRPr="004E5E51">
        <w:rPr>
          <w:rFonts w:ascii="Times" w:hAnsi="Times"/>
        </w:rPr>
        <w:t>1533</w:t>
      </w:r>
      <w:r w:rsidR="00952817">
        <w:rPr>
          <w:rFonts w:ascii="Times" w:hAnsi="Times"/>
        </w:rPr>
        <w:t>-</w:t>
      </w:r>
      <w:r w:rsidR="00E90F5C" w:rsidRPr="004E5E51">
        <w:rPr>
          <w:rFonts w:ascii="Times" w:hAnsi="Times"/>
        </w:rPr>
        <w:t xml:space="preserve">1592, </w:t>
      </w:r>
      <w:r w:rsidR="00CE78E2" w:rsidRPr="004E5E51">
        <w:rPr>
          <w:rFonts w:ascii="Times" w:hAnsi="Times"/>
        </w:rPr>
        <w:t>autor</w:t>
      </w:r>
      <w:r w:rsidR="00E90F5C" w:rsidRPr="004E5E51">
        <w:rPr>
          <w:rFonts w:ascii="Times" w:hAnsi="Times"/>
        </w:rPr>
        <w:t xml:space="preserve"> y fil</w:t>
      </w:r>
      <w:r w:rsidR="00AE6CCF">
        <w:rPr>
          <w:rFonts w:ascii="Times" w:hAnsi="Times"/>
        </w:rPr>
        <w:t>ó</w:t>
      </w:r>
      <w:r w:rsidR="00E90F5C" w:rsidRPr="004E5E51">
        <w:rPr>
          <w:rFonts w:ascii="Times" w:hAnsi="Times"/>
        </w:rPr>
        <w:t xml:space="preserve">sofo francés que </w:t>
      </w:r>
      <w:r w:rsidR="00CE78E2" w:rsidRPr="004E5E51">
        <w:rPr>
          <w:rFonts w:ascii="Times" w:hAnsi="Times"/>
        </w:rPr>
        <w:t xml:space="preserve">escribió un conjunto de textos titulado </w:t>
      </w:r>
      <w:r w:rsidR="00CE78E2" w:rsidRPr="004E5E51">
        <w:rPr>
          <w:rFonts w:ascii="Times" w:hAnsi="Times"/>
          <w:i/>
        </w:rPr>
        <w:t>Ensayos</w:t>
      </w:r>
      <w:r w:rsidR="00AC3DE2" w:rsidRPr="004E5E51">
        <w:rPr>
          <w:rFonts w:ascii="Times" w:hAnsi="Times"/>
          <w:i/>
        </w:rPr>
        <w:t xml:space="preserve"> (Essais)</w:t>
      </w:r>
      <w:r w:rsidR="00CE78E2" w:rsidRPr="004E5E51">
        <w:rPr>
          <w:rFonts w:ascii="Times" w:hAnsi="Times"/>
        </w:rPr>
        <w:t>, en el que expresaba sus reflexiones y opiniones</w:t>
      </w:r>
      <w:r w:rsidR="00AC3DE2" w:rsidRPr="004E5E51">
        <w:rPr>
          <w:rFonts w:ascii="Times" w:hAnsi="Times"/>
        </w:rPr>
        <w:t xml:space="preserve"> sobre temas diversos</w:t>
      </w:r>
      <w:r w:rsidR="00CE78E2" w:rsidRPr="004E5E51">
        <w:rPr>
          <w:rFonts w:ascii="Times" w:hAnsi="Times"/>
        </w:rPr>
        <w:t>. Con esta obra</w:t>
      </w:r>
      <w:ins w:id="5" w:author="Angélica Monroy" w:date="2014-10-19T12:32:00Z">
        <w:r w:rsidR="00F45523">
          <w:rPr>
            <w:rFonts w:ascii="Times" w:hAnsi="Times"/>
          </w:rPr>
          <w:t>,</w:t>
        </w:r>
      </w:ins>
      <w:r w:rsidR="00CE78E2" w:rsidRPr="004E5E51">
        <w:rPr>
          <w:rFonts w:ascii="Times" w:hAnsi="Times"/>
        </w:rPr>
        <w:t xml:space="preserve"> </w:t>
      </w:r>
      <w:r w:rsidR="00E90F5C" w:rsidRPr="004E5E51">
        <w:rPr>
          <w:rFonts w:ascii="Times" w:hAnsi="Times"/>
        </w:rPr>
        <w:t>creó</w:t>
      </w:r>
      <w:r w:rsidR="00AC3DE2" w:rsidRPr="004E5E51">
        <w:rPr>
          <w:rFonts w:ascii="Times" w:hAnsi="Times"/>
        </w:rPr>
        <w:t xml:space="preserve"> </w:t>
      </w:r>
      <w:r w:rsidR="00085D52" w:rsidRPr="004E5E51">
        <w:rPr>
          <w:rFonts w:ascii="Times" w:hAnsi="Times"/>
        </w:rPr>
        <w:t>el</w:t>
      </w:r>
      <w:r w:rsidR="00E90F5C" w:rsidRPr="004E5E51">
        <w:rPr>
          <w:rFonts w:ascii="Times" w:hAnsi="Times"/>
        </w:rPr>
        <w:t xml:space="preserve"> género </w:t>
      </w:r>
      <w:r w:rsidR="00CE78E2" w:rsidRPr="004E5E51">
        <w:rPr>
          <w:rFonts w:ascii="Times" w:hAnsi="Times"/>
        </w:rPr>
        <w:t xml:space="preserve">literario llamado </w:t>
      </w:r>
      <w:r w:rsidR="00CE78E2" w:rsidRPr="004E5E51">
        <w:rPr>
          <w:rFonts w:ascii="Times" w:hAnsi="Times"/>
          <w:b/>
        </w:rPr>
        <w:t>ensayo</w:t>
      </w:r>
      <w:r w:rsidR="00085D52" w:rsidRPr="004E5E51">
        <w:rPr>
          <w:rFonts w:ascii="Times" w:hAnsi="Times"/>
        </w:rPr>
        <w:t xml:space="preserve"> que</w:t>
      </w:r>
      <w:ins w:id="6" w:author="Angélica Monroy" w:date="2014-10-19T12:33:00Z">
        <w:r w:rsidR="00F45523" w:rsidRPr="004E5E51">
          <w:rPr>
            <w:rFonts w:ascii="Times" w:hAnsi="Times"/>
          </w:rPr>
          <w:t>,</w:t>
        </w:r>
      </w:ins>
      <w:r w:rsidR="00085D52" w:rsidRPr="004E5E51">
        <w:rPr>
          <w:rFonts w:ascii="Times" w:hAnsi="Times"/>
        </w:rPr>
        <w:t xml:space="preserve"> en épocas posteriores</w:t>
      </w:r>
      <w:ins w:id="7" w:author="Angélica Monroy" w:date="2014-10-19T12:33:00Z">
        <w:r w:rsidR="00F45523">
          <w:rPr>
            <w:rFonts w:ascii="Times" w:hAnsi="Times"/>
          </w:rPr>
          <w:t>,</w:t>
        </w:r>
      </w:ins>
      <w:r w:rsidR="00085D52" w:rsidRPr="004E5E51">
        <w:rPr>
          <w:rFonts w:ascii="Times" w:hAnsi="Times"/>
        </w:rPr>
        <w:t xml:space="preserve"> se </w:t>
      </w:r>
      <w:ins w:id="8" w:author="Angélica Monroy" w:date="2014-10-19T17:45:00Z">
        <w:r w:rsidR="00F528A6">
          <w:rPr>
            <w:rFonts w:ascii="Times" w:hAnsi="Times"/>
          </w:rPr>
          <w:t>us</w:t>
        </w:r>
      </w:ins>
      <w:ins w:id="9" w:author="Angélica Monroy" w:date="2014-10-19T12:33:00Z">
        <w:r w:rsidR="00F45523" w:rsidRPr="004E5E51">
          <w:rPr>
            <w:rFonts w:ascii="Times" w:hAnsi="Times"/>
          </w:rPr>
          <w:t xml:space="preserve">ó </w:t>
        </w:r>
      </w:ins>
      <w:r w:rsidR="00085D52" w:rsidRPr="004E5E51">
        <w:rPr>
          <w:rFonts w:ascii="Times" w:hAnsi="Times"/>
        </w:rPr>
        <w:t>en otras áreas.</w:t>
      </w:r>
    </w:p>
    <w:p w14:paraId="6B36124B" w14:textId="77777777" w:rsidR="00C505D4" w:rsidRDefault="00C505D4" w:rsidP="00081745">
      <w:pPr>
        <w:spacing w:after="0"/>
        <w:rPr>
          <w:rFonts w:ascii="Times" w:hAnsi="Times"/>
        </w:rPr>
      </w:pPr>
    </w:p>
    <w:p w14:paraId="137881BE" w14:textId="737D2EDE" w:rsidR="009C60FD" w:rsidRDefault="009C60FD" w:rsidP="00081745">
      <w:pPr>
        <w:spacing w:after="0"/>
        <w:rPr>
          <w:rFonts w:ascii="Times" w:hAnsi="Times"/>
        </w:rPr>
      </w:pPr>
      <w:r>
        <w:rPr>
          <w:rFonts w:ascii="Times" w:hAnsi="Times"/>
        </w:rPr>
        <w:t>Si quieres ampliar tus conocimientos sobre el ensayo consulta este video publicado en la web [</w:t>
      </w:r>
      <w:hyperlink r:id="rId8" w:history="1">
        <w:r w:rsidRPr="009C60FD">
          <w:rPr>
            <w:rStyle w:val="Hipervnculo"/>
            <w:rFonts w:ascii="Times" w:hAnsi="Times"/>
          </w:rPr>
          <w:t>VER</w:t>
        </w:r>
      </w:hyperlink>
      <w:r>
        <w:rPr>
          <w:rFonts w:ascii="Times" w:hAnsi="Times"/>
        </w:rPr>
        <w:t>].</w:t>
      </w:r>
      <w:bookmarkStart w:id="10" w:name="_GoBack"/>
      <w:bookmarkEnd w:id="10"/>
    </w:p>
    <w:p w14:paraId="11160B60" w14:textId="77777777" w:rsidR="009C60FD" w:rsidRDefault="009C60FD" w:rsidP="00081745">
      <w:pPr>
        <w:spacing w:after="0"/>
        <w:rPr>
          <w:rFonts w:ascii="Times" w:hAnsi="Times"/>
        </w:rPr>
      </w:pPr>
    </w:p>
    <w:p w14:paraId="078C2979" w14:textId="05E80844" w:rsidR="003E39CA" w:rsidRPr="004E5E51" w:rsidRDefault="003E39CA" w:rsidP="00081745">
      <w:pPr>
        <w:spacing w:after="0"/>
        <w:rPr>
          <w:rFonts w:ascii="Times" w:hAnsi="Times"/>
        </w:rPr>
      </w:pPr>
      <w:r w:rsidRPr="004E5E51">
        <w:rPr>
          <w:rFonts w:ascii="Times" w:hAnsi="Times"/>
        </w:rPr>
        <w:t xml:space="preserve">En el ámbito académico, el ensayo </w:t>
      </w:r>
      <w:ins w:id="11" w:author="Angélica Monroy" w:date="2014-10-19T12:33:00Z">
        <w:r w:rsidR="008C184A">
          <w:rPr>
            <w:rFonts w:ascii="Times" w:hAnsi="Times"/>
          </w:rPr>
          <w:t>es útil</w:t>
        </w:r>
        <w:r w:rsidR="008C184A" w:rsidRPr="004E5E51">
          <w:rPr>
            <w:rFonts w:ascii="Times" w:hAnsi="Times"/>
          </w:rPr>
          <w:t xml:space="preserve"> </w:t>
        </w:r>
      </w:ins>
      <w:r w:rsidRPr="004E5E51">
        <w:rPr>
          <w:rFonts w:ascii="Times" w:hAnsi="Times"/>
        </w:rPr>
        <w:t xml:space="preserve">para presentar información, hipótesis y </w:t>
      </w:r>
      <w:r w:rsidR="00904A13" w:rsidRPr="004E5E51">
        <w:rPr>
          <w:rFonts w:ascii="Times" w:hAnsi="Times"/>
        </w:rPr>
        <w:t xml:space="preserve">reflexiones acerca de un tema. </w:t>
      </w:r>
      <w:ins w:id="12" w:author="Angélica Monroy" w:date="2014-10-19T17:46:00Z">
        <w:r w:rsidR="00F528A6">
          <w:rPr>
            <w:rFonts w:ascii="Times" w:hAnsi="Times"/>
          </w:rPr>
          <w:t>Aquí</w:t>
        </w:r>
      </w:ins>
      <w:r w:rsidR="001C6229" w:rsidRPr="004E5E51">
        <w:rPr>
          <w:rFonts w:ascii="Times" w:hAnsi="Times"/>
        </w:rPr>
        <w:t>, estudiaremos</w:t>
      </w:r>
      <w:ins w:id="13" w:author="Angélica Monroy" w:date="2014-10-19T17:46:00Z">
        <w:r w:rsidR="00F528A6">
          <w:rPr>
            <w:rFonts w:ascii="Times" w:hAnsi="Times"/>
          </w:rPr>
          <w:t xml:space="preserve"> </w:t>
        </w:r>
      </w:ins>
      <w:r w:rsidR="001C6229" w:rsidRPr="004E5E51">
        <w:rPr>
          <w:rFonts w:ascii="Times" w:hAnsi="Times"/>
        </w:rPr>
        <w:t>ensayos</w:t>
      </w:r>
      <w:ins w:id="14" w:author="Angélica Monroy" w:date="2014-10-19T17:47:00Z">
        <w:r w:rsidR="00F528A6" w:rsidRPr="00F528A6">
          <w:rPr>
            <w:rFonts w:ascii="Times" w:hAnsi="Times"/>
          </w:rPr>
          <w:t xml:space="preserve"> </w:t>
        </w:r>
      </w:ins>
      <w:ins w:id="15" w:author="Angélica Monroy" w:date="2014-10-19T17:48:00Z">
        <w:r w:rsidR="00101D89">
          <w:rPr>
            <w:rFonts w:ascii="Times" w:hAnsi="Times"/>
          </w:rPr>
          <w:t xml:space="preserve">de ese </w:t>
        </w:r>
      </w:ins>
      <w:r w:rsidR="001C6229" w:rsidRPr="004E5E51">
        <w:rPr>
          <w:rFonts w:ascii="Times" w:hAnsi="Times"/>
        </w:rPr>
        <w:t>ámbito.</w:t>
      </w:r>
    </w:p>
    <w:p w14:paraId="0323D2C7" w14:textId="77777777" w:rsidR="001C6229" w:rsidRPr="004E5E51" w:rsidRDefault="001C6229" w:rsidP="00081745">
      <w:pPr>
        <w:spacing w:after="0"/>
        <w:rPr>
          <w:rFonts w:ascii="Times" w:hAnsi="Times"/>
        </w:rPr>
      </w:pPr>
    </w:p>
    <w:p w14:paraId="0DCF2361" w14:textId="3780CE06" w:rsidR="00C87205" w:rsidRPr="008D6FD5" w:rsidRDefault="0023765B" w:rsidP="00BE1884">
      <w:pPr>
        <w:shd w:val="clear" w:color="auto" w:fill="B3B3B3"/>
        <w:spacing w:after="0"/>
        <w:rPr>
          <w:rFonts w:asciiTheme="majorHAnsi" w:hAnsiTheme="majorHAnsi"/>
          <w:sz w:val="20"/>
          <w:szCs w:val="20"/>
        </w:rPr>
      </w:pPr>
      <w:r w:rsidRPr="008D6FD5">
        <w:rPr>
          <w:rFonts w:asciiTheme="majorHAnsi" w:hAnsiTheme="majorHAnsi"/>
          <w:sz w:val="20"/>
          <w:szCs w:val="20"/>
        </w:rPr>
        <w:t>F02</w:t>
      </w:r>
      <w:r w:rsidR="00C87205" w:rsidRPr="008D6FD5">
        <w:rPr>
          <w:rFonts w:asciiTheme="majorHAnsi" w:hAnsiTheme="majorHAnsi"/>
          <w:sz w:val="20"/>
          <w:szCs w:val="20"/>
        </w:rPr>
        <w:t xml:space="preserve"> calendario azteca</w:t>
      </w:r>
      <w:r w:rsidR="00A15D9D" w:rsidRPr="008D6FD5">
        <w:rPr>
          <w:rFonts w:asciiTheme="majorHAnsi" w:hAnsiTheme="majorHAnsi"/>
          <w:sz w:val="20"/>
          <w:szCs w:val="20"/>
        </w:rPr>
        <w:t>,</w:t>
      </w:r>
      <w:r w:rsidR="00C87205" w:rsidRPr="008D6FD5">
        <w:rPr>
          <w:rFonts w:asciiTheme="majorHAnsi" w:hAnsiTheme="majorHAnsi"/>
          <w:sz w:val="20"/>
          <w:szCs w:val="20"/>
        </w:rPr>
        <w:t xml:space="preserve"> 109505600</w:t>
      </w:r>
    </w:p>
    <w:p w14:paraId="62D4FD67" w14:textId="0580D190" w:rsidR="00C87205" w:rsidRPr="004E5E51" w:rsidRDefault="00C87205" w:rsidP="00BE1884">
      <w:pPr>
        <w:shd w:val="clear" w:color="auto" w:fill="B3B3B3"/>
        <w:spacing w:after="0"/>
        <w:rPr>
          <w:rFonts w:ascii="Times" w:hAnsi="Times"/>
        </w:rPr>
      </w:pPr>
      <w:r w:rsidRPr="008D6FD5">
        <w:rPr>
          <w:rFonts w:asciiTheme="majorHAnsi" w:hAnsiTheme="majorHAnsi"/>
          <w:sz w:val="20"/>
          <w:szCs w:val="20"/>
        </w:rPr>
        <w:t>PIE:</w:t>
      </w:r>
      <w:r w:rsidRPr="004E5E51">
        <w:rPr>
          <w:rFonts w:ascii="Times" w:hAnsi="Times"/>
        </w:rPr>
        <w:t xml:space="preserve"> Acercamiento al centro de la </w:t>
      </w:r>
      <w:r w:rsidRPr="004E5E51">
        <w:rPr>
          <w:rFonts w:ascii="Times" w:hAnsi="Times"/>
          <w:b/>
        </w:rPr>
        <w:t>Piedra del Sol</w:t>
      </w:r>
      <w:r w:rsidRPr="004E5E51">
        <w:rPr>
          <w:rFonts w:ascii="Times" w:hAnsi="Times"/>
        </w:rPr>
        <w:t xml:space="preserve"> o Calendario </w:t>
      </w:r>
      <w:r w:rsidR="00AE6CCF">
        <w:rPr>
          <w:rFonts w:ascii="Times" w:hAnsi="Times"/>
        </w:rPr>
        <w:t>A</w:t>
      </w:r>
      <w:r w:rsidRPr="004E5E51">
        <w:rPr>
          <w:rFonts w:ascii="Times" w:hAnsi="Times"/>
        </w:rPr>
        <w:t>zteca</w:t>
      </w:r>
      <w:r w:rsidR="00BE0F08" w:rsidRPr="004E5E51">
        <w:rPr>
          <w:rFonts w:ascii="Times" w:hAnsi="Times"/>
        </w:rPr>
        <w:t>,</w:t>
      </w:r>
      <w:r w:rsidR="00A87CEE" w:rsidRPr="004E5E51">
        <w:rPr>
          <w:rFonts w:ascii="Times" w:hAnsi="Times"/>
        </w:rPr>
        <w:t xml:space="preserve"> que</w:t>
      </w:r>
      <w:r w:rsidR="00BE0F08" w:rsidRPr="004E5E51">
        <w:rPr>
          <w:rFonts w:ascii="Times" w:hAnsi="Times"/>
        </w:rPr>
        <w:t xml:space="preserve"> se encuentra en el</w:t>
      </w:r>
      <w:r w:rsidRPr="004E5E51">
        <w:rPr>
          <w:rFonts w:ascii="Times" w:hAnsi="Times"/>
        </w:rPr>
        <w:t xml:space="preserve"> Museo</w:t>
      </w:r>
      <w:r w:rsidR="009C5A72" w:rsidRPr="004E5E51">
        <w:rPr>
          <w:rFonts w:ascii="Times" w:hAnsi="Times"/>
        </w:rPr>
        <w:t xml:space="preserve"> Nacional</w:t>
      </w:r>
      <w:r w:rsidRPr="004E5E51">
        <w:rPr>
          <w:rFonts w:ascii="Times" w:hAnsi="Times"/>
        </w:rPr>
        <w:t xml:space="preserve"> de </w:t>
      </w:r>
      <w:r w:rsidR="00BE0F08" w:rsidRPr="004E5E51">
        <w:rPr>
          <w:rFonts w:ascii="Times" w:hAnsi="Times"/>
        </w:rPr>
        <w:t>A</w:t>
      </w:r>
      <w:r w:rsidRPr="004E5E51">
        <w:rPr>
          <w:rFonts w:ascii="Times" w:hAnsi="Times"/>
        </w:rPr>
        <w:t xml:space="preserve">ntropología, </w:t>
      </w:r>
      <w:r w:rsidR="009C5A72" w:rsidRPr="004E5E51">
        <w:rPr>
          <w:rFonts w:ascii="Times" w:hAnsi="Times"/>
        </w:rPr>
        <w:t>C</w:t>
      </w:r>
      <w:r w:rsidRPr="004E5E51">
        <w:rPr>
          <w:rFonts w:ascii="Times" w:hAnsi="Times"/>
        </w:rPr>
        <w:t>iudad de México.</w:t>
      </w:r>
    </w:p>
    <w:p w14:paraId="0180EC6D" w14:textId="36829236" w:rsidR="00C87205" w:rsidRPr="004E5E51" w:rsidRDefault="00C87205" w:rsidP="00BE1884">
      <w:pPr>
        <w:shd w:val="clear" w:color="auto" w:fill="B3B3B3"/>
        <w:spacing w:after="0"/>
        <w:rPr>
          <w:rFonts w:ascii="Times" w:hAnsi="Times"/>
        </w:rPr>
      </w:pPr>
      <w:r w:rsidRPr="004E5E51">
        <w:rPr>
          <w:rFonts w:ascii="Times" w:hAnsi="Times"/>
        </w:rPr>
        <w:t xml:space="preserve">Los </w:t>
      </w:r>
      <w:r w:rsidRPr="004E5E51">
        <w:rPr>
          <w:rFonts w:ascii="Times" w:hAnsi="Times"/>
          <w:b/>
        </w:rPr>
        <w:t>ensayos</w:t>
      </w:r>
      <w:r w:rsidRPr="004E5E51">
        <w:rPr>
          <w:rFonts w:ascii="Times" w:hAnsi="Times"/>
        </w:rPr>
        <w:t xml:space="preserve"> sirven para difundir </w:t>
      </w:r>
      <w:r w:rsidR="00F7245B" w:rsidRPr="004E5E51">
        <w:rPr>
          <w:rFonts w:ascii="Times" w:hAnsi="Times"/>
        </w:rPr>
        <w:t>conocimientos</w:t>
      </w:r>
      <w:r w:rsidRPr="004E5E51">
        <w:rPr>
          <w:rFonts w:ascii="Times" w:hAnsi="Times"/>
        </w:rPr>
        <w:t xml:space="preserve"> y </w:t>
      </w:r>
      <w:r w:rsidR="00F7245B" w:rsidRPr="004E5E51">
        <w:rPr>
          <w:rFonts w:ascii="Times" w:hAnsi="Times"/>
        </w:rPr>
        <w:t>discutir su sentido o repercusiones en determinado campo de estudio</w:t>
      </w:r>
      <w:ins w:id="16" w:author="Angélica Monroy" w:date="2014-10-19T12:34:00Z">
        <w:r w:rsidR="008C184A">
          <w:rPr>
            <w:rFonts w:ascii="Times" w:hAnsi="Times"/>
          </w:rPr>
          <w:t>; p</w:t>
        </w:r>
      </w:ins>
      <w:r w:rsidRPr="004E5E51">
        <w:rPr>
          <w:rFonts w:ascii="Times" w:hAnsi="Times"/>
        </w:rPr>
        <w:t xml:space="preserve">or ejemplo, </w:t>
      </w:r>
      <w:ins w:id="17" w:author="Angélica Monroy" w:date="2014-10-19T12:34:00Z">
        <w:r w:rsidR="008C184A">
          <w:rPr>
            <w:rFonts w:ascii="Times" w:hAnsi="Times"/>
          </w:rPr>
          <w:t>debido</w:t>
        </w:r>
        <w:r w:rsidR="008C184A" w:rsidRPr="004E5E51">
          <w:rPr>
            <w:rFonts w:ascii="Times" w:hAnsi="Times"/>
          </w:rPr>
          <w:t xml:space="preserve"> </w:t>
        </w:r>
      </w:ins>
      <w:r w:rsidRPr="004E5E51">
        <w:rPr>
          <w:rFonts w:ascii="Times" w:hAnsi="Times"/>
        </w:rPr>
        <w:t xml:space="preserve">a </w:t>
      </w:r>
      <w:ins w:id="18" w:author="Angélica Monroy" w:date="2014-10-19T12:34:00Z">
        <w:r w:rsidR="008C184A">
          <w:rPr>
            <w:rFonts w:ascii="Times" w:hAnsi="Times"/>
          </w:rPr>
          <w:t>dicho</w:t>
        </w:r>
        <w:r w:rsidR="008C184A" w:rsidRPr="004E5E51">
          <w:rPr>
            <w:rFonts w:ascii="Times" w:hAnsi="Times"/>
          </w:rPr>
          <w:t xml:space="preserve"> </w:t>
        </w:r>
      </w:ins>
      <w:r w:rsidRPr="004E5E51">
        <w:rPr>
          <w:rFonts w:ascii="Times" w:hAnsi="Times"/>
        </w:rPr>
        <w:t xml:space="preserve">tipo de </w:t>
      </w:r>
      <w:ins w:id="19" w:author="Angélica Monroy" w:date="2014-10-19T12:35:00Z">
        <w:r w:rsidR="008C184A">
          <w:rPr>
            <w:rFonts w:ascii="Times" w:hAnsi="Times"/>
          </w:rPr>
          <w:t>obra</w:t>
        </w:r>
        <w:r w:rsidR="008C184A" w:rsidRPr="004E5E51">
          <w:rPr>
            <w:rFonts w:ascii="Times" w:hAnsi="Times"/>
          </w:rPr>
          <w:t>s</w:t>
        </w:r>
      </w:ins>
      <w:r w:rsidRPr="004E5E51">
        <w:rPr>
          <w:rFonts w:ascii="Times" w:hAnsi="Times"/>
        </w:rPr>
        <w:t xml:space="preserve">, podemos </w:t>
      </w:r>
      <w:r w:rsidR="00BE0F08" w:rsidRPr="004E5E51">
        <w:rPr>
          <w:rFonts w:ascii="Times" w:hAnsi="Times"/>
        </w:rPr>
        <w:t xml:space="preserve">conocer teorías </w:t>
      </w:r>
      <w:ins w:id="20" w:author="Angélica Monroy" w:date="2014-10-19T17:49:00Z">
        <w:r w:rsidR="00101D89">
          <w:rPr>
            <w:rFonts w:ascii="Times" w:hAnsi="Times"/>
          </w:rPr>
          <w:t xml:space="preserve">sobre </w:t>
        </w:r>
      </w:ins>
      <w:r w:rsidR="00BE0F08" w:rsidRPr="004E5E51">
        <w:rPr>
          <w:rFonts w:ascii="Times" w:hAnsi="Times"/>
        </w:rPr>
        <w:t>el significado y us</w:t>
      </w:r>
      <w:r w:rsidR="00365A47">
        <w:rPr>
          <w:rFonts w:ascii="Times" w:hAnsi="Times"/>
        </w:rPr>
        <w:t>o de la Piedra del S</w:t>
      </w:r>
      <w:r w:rsidR="00BE0F08" w:rsidRPr="004E5E51">
        <w:rPr>
          <w:rFonts w:ascii="Times" w:hAnsi="Times"/>
        </w:rPr>
        <w:t>ol.</w:t>
      </w:r>
    </w:p>
    <w:p w14:paraId="3E42933A" w14:textId="77777777" w:rsidR="007E24B0" w:rsidRPr="004E5E51" w:rsidRDefault="007E24B0" w:rsidP="009C17CF">
      <w:pPr>
        <w:spacing w:after="0"/>
        <w:rPr>
          <w:rFonts w:ascii="Times" w:hAnsi="Times"/>
        </w:rPr>
      </w:pPr>
    </w:p>
    <w:p w14:paraId="372C9DF8" w14:textId="35D92178" w:rsidR="009C17CF" w:rsidRPr="004E5E51" w:rsidRDefault="009C17CF" w:rsidP="001A2B3A">
      <w:pPr>
        <w:spacing w:after="0"/>
        <w:rPr>
          <w:rFonts w:ascii="Times" w:hAnsi="Times"/>
        </w:rPr>
      </w:pPr>
      <w:r w:rsidRPr="004E5E51">
        <w:rPr>
          <w:rFonts w:ascii="Times" w:hAnsi="Times"/>
        </w:rPr>
        <w:t>Pr</w:t>
      </w:r>
      <w:r w:rsidR="00BC4D24" w:rsidRPr="004E5E51">
        <w:rPr>
          <w:rFonts w:ascii="Times" w:hAnsi="Times"/>
        </w:rPr>
        <w:t>ofundiza</w:t>
      </w:r>
    </w:p>
    <w:p w14:paraId="45B4FFBF" w14:textId="08EFAB27" w:rsidR="009C17CF" w:rsidRPr="004E5E51" w:rsidRDefault="009C17CF" w:rsidP="001A2B3A">
      <w:pPr>
        <w:spacing w:after="0"/>
        <w:rPr>
          <w:rFonts w:ascii="Times" w:hAnsi="Times"/>
          <w:color w:val="FF0000"/>
          <w:highlight w:val="yellow"/>
        </w:rPr>
      </w:pPr>
      <w:r w:rsidRPr="004E5E51">
        <w:rPr>
          <w:rFonts w:ascii="Times" w:hAnsi="Times"/>
          <w:highlight w:val="yellow"/>
        </w:rPr>
        <w:t>[ES-S</w:t>
      </w:r>
      <w:r w:rsidR="00794815" w:rsidRPr="004E5E51">
        <w:rPr>
          <w:rFonts w:ascii="Times" w:hAnsi="Times"/>
          <w:highlight w:val="yellow"/>
        </w:rPr>
        <w:t>3</w:t>
      </w:r>
      <w:r w:rsidR="00F36937">
        <w:rPr>
          <w:rFonts w:ascii="Times" w:hAnsi="Times"/>
          <w:highlight w:val="yellow"/>
        </w:rPr>
        <w:t>-0</w:t>
      </w:r>
      <w:r w:rsidRPr="004E5E51">
        <w:rPr>
          <w:rFonts w:ascii="Times" w:hAnsi="Times"/>
          <w:highlight w:val="yellow"/>
        </w:rPr>
        <w:t xml:space="preserve">1-REC10] </w:t>
      </w:r>
      <w:r w:rsidRPr="004E5E51">
        <w:rPr>
          <w:rFonts w:ascii="Times" w:hAnsi="Times"/>
          <w:color w:val="FF0000"/>
          <w:highlight w:val="yellow"/>
        </w:rPr>
        <w:t>NUEVO</w:t>
      </w:r>
    </w:p>
    <w:p w14:paraId="3C705AC5" w14:textId="3EFDCB3A" w:rsidR="009C17CF" w:rsidRPr="004E5E51" w:rsidRDefault="000A089B" w:rsidP="001A2B3A">
      <w:pPr>
        <w:spacing w:after="0"/>
        <w:rPr>
          <w:rFonts w:ascii="Times" w:hAnsi="Times"/>
          <w:b/>
        </w:rPr>
      </w:pPr>
      <w:r w:rsidRPr="004E5E51">
        <w:rPr>
          <w:rFonts w:ascii="Times" w:hAnsi="Times"/>
          <w:b/>
        </w:rPr>
        <w:t>Leer un ensayo</w:t>
      </w:r>
    </w:p>
    <w:p w14:paraId="3D571095" w14:textId="53FBBFCB" w:rsidR="009C17CF" w:rsidRPr="004E5E51" w:rsidRDefault="00BC4D24" w:rsidP="001A2B3A">
      <w:pPr>
        <w:spacing w:after="0"/>
        <w:rPr>
          <w:rFonts w:ascii="Times" w:hAnsi="Times"/>
        </w:rPr>
      </w:pPr>
      <w:r w:rsidRPr="004E5E51">
        <w:rPr>
          <w:rFonts w:ascii="Times" w:hAnsi="Times"/>
        </w:rPr>
        <w:t>Interactivo para</w:t>
      </w:r>
      <w:r w:rsidR="000A089B" w:rsidRPr="004E5E51">
        <w:rPr>
          <w:rFonts w:ascii="Times" w:hAnsi="Times"/>
        </w:rPr>
        <w:t xml:space="preserve"> </w:t>
      </w:r>
      <w:r w:rsidR="00A21C89" w:rsidRPr="004E5E51">
        <w:rPr>
          <w:rFonts w:ascii="Times" w:hAnsi="Times"/>
        </w:rPr>
        <w:t>analiza</w:t>
      </w:r>
      <w:r w:rsidR="00785F84" w:rsidRPr="004E5E51">
        <w:rPr>
          <w:rFonts w:ascii="Times" w:hAnsi="Times"/>
        </w:rPr>
        <w:t>r</w:t>
      </w:r>
      <w:r w:rsidRPr="004E5E51">
        <w:rPr>
          <w:rFonts w:ascii="Times" w:hAnsi="Times"/>
        </w:rPr>
        <w:t xml:space="preserve"> un ensayo</w:t>
      </w:r>
    </w:p>
    <w:p w14:paraId="04034499" w14:textId="77777777" w:rsidR="00446FBC" w:rsidRPr="004E5E51" w:rsidRDefault="00446FBC" w:rsidP="001A2B3A">
      <w:pPr>
        <w:spacing w:after="0"/>
        <w:rPr>
          <w:rFonts w:ascii="Times" w:hAnsi="Times"/>
          <w:highlight w:val="yellow"/>
        </w:rPr>
      </w:pPr>
    </w:p>
    <w:p w14:paraId="6D4DBB81" w14:textId="416F7AD2" w:rsidR="0046182F" w:rsidRPr="004E5E51" w:rsidRDefault="00081745" w:rsidP="001A2B3A">
      <w:pPr>
        <w:spacing w:after="0"/>
        <w:rPr>
          <w:rFonts w:ascii="Times" w:hAnsi="Times"/>
          <w:highlight w:val="yellow"/>
        </w:rPr>
      </w:pPr>
      <w:r w:rsidRPr="004E5E51">
        <w:rPr>
          <w:rFonts w:ascii="Times" w:hAnsi="Times"/>
          <w:highlight w:val="yellow"/>
        </w:rPr>
        <w:t>[SECCIÓN 2]</w:t>
      </w:r>
      <w:r w:rsidR="00616DBC">
        <w:rPr>
          <w:rFonts w:ascii="Times" w:hAnsi="Times"/>
        </w:rPr>
        <w:t xml:space="preserve"> </w:t>
      </w:r>
      <w:r w:rsidRPr="004E5E51">
        <w:rPr>
          <w:rFonts w:ascii="Times" w:hAnsi="Times"/>
          <w:b/>
        </w:rPr>
        <w:t>1</w:t>
      </w:r>
      <w:r w:rsidR="007F4CA9" w:rsidRPr="004E5E51">
        <w:rPr>
          <w:rFonts w:ascii="Times" w:hAnsi="Times"/>
          <w:b/>
        </w:rPr>
        <w:t>.1</w:t>
      </w:r>
      <w:r w:rsidR="00A3663B" w:rsidRPr="004E5E51">
        <w:rPr>
          <w:rFonts w:ascii="Times" w:hAnsi="Times"/>
          <w:b/>
        </w:rPr>
        <w:t xml:space="preserve"> </w:t>
      </w:r>
      <w:r w:rsidR="00695B29" w:rsidRPr="004E5E51">
        <w:rPr>
          <w:rFonts w:ascii="Times" w:hAnsi="Times"/>
          <w:b/>
        </w:rPr>
        <w:t>Características</w:t>
      </w:r>
    </w:p>
    <w:p w14:paraId="54314C56" w14:textId="77777777" w:rsidR="00695B29" w:rsidRPr="004E5E51" w:rsidRDefault="00695B29" w:rsidP="001A2B3A">
      <w:pPr>
        <w:spacing w:after="0"/>
        <w:rPr>
          <w:rFonts w:ascii="Times" w:hAnsi="Times"/>
        </w:rPr>
      </w:pPr>
    </w:p>
    <w:p w14:paraId="024A5D5B" w14:textId="2AB24D00" w:rsidR="00695B29" w:rsidRPr="004E5E51" w:rsidRDefault="00101D89" w:rsidP="001A2B3A">
      <w:pPr>
        <w:spacing w:after="0"/>
        <w:rPr>
          <w:rFonts w:ascii="Times" w:hAnsi="Times"/>
        </w:rPr>
      </w:pPr>
      <w:ins w:id="21" w:author="Angélica Monroy" w:date="2014-10-19T17:49:00Z">
        <w:r>
          <w:rPr>
            <w:rFonts w:ascii="Times" w:hAnsi="Times"/>
          </w:rPr>
          <w:t>L</w:t>
        </w:r>
        <w:r w:rsidRPr="004E5E51">
          <w:rPr>
            <w:rFonts w:ascii="Times" w:hAnsi="Times"/>
          </w:rPr>
          <w:t xml:space="preserve">as </w:t>
        </w:r>
      </w:ins>
      <w:r w:rsidR="00695B29" w:rsidRPr="004E5E51">
        <w:rPr>
          <w:rFonts w:ascii="Times" w:hAnsi="Times"/>
        </w:rPr>
        <w:t>características</w:t>
      </w:r>
      <w:r w:rsidR="00E73BCB" w:rsidRPr="004E5E51">
        <w:rPr>
          <w:rFonts w:ascii="Times" w:hAnsi="Times"/>
        </w:rPr>
        <w:t xml:space="preserve"> de los ensayos</w:t>
      </w:r>
      <w:ins w:id="22" w:author="Angélica Monroy" w:date="2014-10-19T12:36:00Z">
        <w:r w:rsidR="008C184A">
          <w:rPr>
            <w:rFonts w:ascii="Times" w:hAnsi="Times"/>
          </w:rPr>
          <w:t xml:space="preserve"> son las siguientes</w:t>
        </w:r>
      </w:ins>
      <w:r w:rsidR="00695B29" w:rsidRPr="004E5E51">
        <w:rPr>
          <w:rFonts w:ascii="Times" w:hAnsi="Times"/>
        </w:rPr>
        <w:t>:</w:t>
      </w:r>
    </w:p>
    <w:p w14:paraId="3060E3F4" w14:textId="77777777" w:rsidR="00E73BCB" w:rsidRPr="004E5E51" w:rsidRDefault="00E73BCB" w:rsidP="001A2B3A">
      <w:pPr>
        <w:spacing w:after="0"/>
        <w:rPr>
          <w:rFonts w:ascii="Times" w:hAnsi="Times"/>
        </w:rPr>
      </w:pPr>
    </w:p>
    <w:p w14:paraId="4261054F" w14:textId="2EC8CFF5" w:rsidR="00695B29" w:rsidRPr="004E5E51" w:rsidRDefault="00A47C12" w:rsidP="001A2B3A">
      <w:pPr>
        <w:pStyle w:val="Prrafodelista"/>
        <w:numPr>
          <w:ilvl w:val="0"/>
          <w:numId w:val="17"/>
        </w:numPr>
        <w:spacing w:after="0"/>
        <w:rPr>
          <w:rFonts w:ascii="Times" w:hAnsi="Times"/>
        </w:rPr>
      </w:pPr>
      <w:r w:rsidRPr="004E5E51">
        <w:rPr>
          <w:rFonts w:ascii="Times" w:hAnsi="Times"/>
        </w:rPr>
        <w:t>Comparten</w:t>
      </w:r>
      <w:r w:rsidR="0007415B" w:rsidRPr="004E5E51">
        <w:rPr>
          <w:rFonts w:ascii="Times" w:hAnsi="Times"/>
        </w:rPr>
        <w:t xml:space="preserve"> información </w:t>
      </w:r>
      <w:r w:rsidRPr="004E5E51">
        <w:rPr>
          <w:rFonts w:ascii="Times" w:hAnsi="Times"/>
        </w:rPr>
        <w:t>acerca de</w:t>
      </w:r>
      <w:r w:rsidR="0007415B" w:rsidRPr="004E5E51">
        <w:rPr>
          <w:rFonts w:ascii="Times" w:hAnsi="Times"/>
        </w:rPr>
        <w:t xml:space="preserve"> un tema.</w:t>
      </w:r>
      <w:r w:rsidR="00121317" w:rsidRPr="004E5E51">
        <w:rPr>
          <w:rFonts w:ascii="Times" w:hAnsi="Times"/>
        </w:rPr>
        <w:t xml:space="preserve"> </w:t>
      </w:r>
    </w:p>
    <w:p w14:paraId="5A5E48B4" w14:textId="1480C777" w:rsidR="0007415B" w:rsidRPr="004E5E51" w:rsidRDefault="0007415B" w:rsidP="0007415B">
      <w:pPr>
        <w:pStyle w:val="Prrafodelista"/>
        <w:numPr>
          <w:ilvl w:val="0"/>
          <w:numId w:val="17"/>
        </w:numPr>
        <w:spacing w:after="0"/>
        <w:rPr>
          <w:rFonts w:ascii="Times" w:hAnsi="Times"/>
        </w:rPr>
      </w:pPr>
      <w:r w:rsidRPr="004E5E51">
        <w:rPr>
          <w:rFonts w:ascii="Times" w:hAnsi="Times"/>
        </w:rPr>
        <w:t>Expresa</w:t>
      </w:r>
      <w:r w:rsidR="00FB30B8" w:rsidRPr="004E5E51">
        <w:rPr>
          <w:rFonts w:ascii="Times" w:hAnsi="Times"/>
        </w:rPr>
        <w:t>n</w:t>
      </w:r>
      <w:r w:rsidRPr="004E5E51">
        <w:rPr>
          <w:rFonts w:ascii="Times" w:hAnsi="Times"/>
        </w:rPr>
        <w:t xml:space="preserve"> la opinión del autor y se sustenta</w:t>
      </w:r>
      <w:ins w:id="23" w:author="Angélica Monroy" w:date="2014-10-19T17:49:00Z">
        <w:r w:rsidR="00101D89">
          <w:rPr>
            <w:rFonts w:ascii="Times" w:hAnsi="Times"/>
          </w:rPr>
          <w:t>n</w:t>
        </w:r>
      </w:ins>
      <w:r w:rsidRPr="004E5E51">
        <w:rPr>
          <w:rFonts w:ascii="Times" w:hAnsi="Times"/>
        </w:rPr>
        <w:t xml:space="preserve"> con argumentos.</w:t>
      </w:r>
    </w:p>
    <w:p w14:paraId="057FB364" w14:textId="0F11A8B8" w:rsidR="00FB30B8" w:rsidRPr="004E5E51" w:rsidRDefault="00FB30B8" w:rsidP="0007415B">
      <w:pPr>
        <w:pStyle w:val="Prrafodelista"/>
        <w:numPr>
          <w:ilvl w:val="0"/>
          <w:numId w:val="17"/>
        </w:numPr>
        <w:spacing w:after="0"/>
        <w:rPr>
          <w:rFonts w:ascii="Times" w:hAnsi="Times"/>
        </w:rPr>
      </w:pPr>
      <w:r w:rsidRPr="004E5E51">
        <w:rPr>
          <w:rFonts w:ascii="Times" w:hAnsi="Times"/>
        </w:rPr>
        <w:t>Se estructuran en introducción, desarrollo y cierre.</w:t>
      </w:r>
    </w:p>
    <w:p w14:paraId="586ADA95" w14:textId="6A6A4CE9" w:rsidR="0007415B" w:rsidRPr="004E5E51" w:rsidRDefault="0007415B" w:rsidP="0007415B">
      <w:pPr>
        <w:pStyle w:val="Prrafodelista"/>
        <w:numPr>
          <w:ilvl w:val="0"/>
          <w:numId w:val="17"/>
        </w:numPr>
        <w:spacing w:after="0"/>
        <w:rPr>
          <w:rFonts w:ascii="Times" w:hAnsi="Times"/>
        </w:rPr>
      </w:pPr>
      <w:r w:rsidRPr="004E5E51">
        <w:rPr>
          <w:rFonts w:ascii="Times" w:hAnsi="Times"/>
        </w:rPr>
        <w:t>Incluye</w:t>
      </w:r>
      <w:r w:rsidR="00FB30B8" w:rsidRPr="004E5E51">
        <w:rPr>
          <w:rFonts w:ascii="Times" w:hAnsi="Times"/>
        </w:rPr>
        <w:t>n</w:t>
      </w:r>
      <w:r w:rsidRPr="004E5E51">
        <w:rPr>
          <w:rFonts w:ascii="Times" w:hAnsi="Times"/>
        </w:rPr>
        <w:t xml:space="preserve"> discurso expositivo y argumentativo</w:t>
      </w:r>
      <w:r w:rsidR="00121317" w:rsidRPr="004E5E51">
        <w:rPr>
          <w:rFonts w:ascii="Times" w:hAnsi="Times"/>
        </w:rPr>
        <w:t>.</w:t>
      </w:r>
    </w:p>
    <w:p w14:paraId="2B9C03A9" w14:textId="77777777" w:rsidR="00695B29" w:rsidRPr="004E5E51" w:rsidRDefault="00695B29" w:rsidP="00081745">
      <w:pPr>
        <w:spacing w:after="0"/>
        <w:rPr>
          <w:rFonts w:ascii="Times" w:hAnsi="Times"/>
        </w:rPr>
      </w:pPr>
    </w:p>
    <w:p w14:paraId="7D24DBAC" w14:textId="007C54CF" w:rsidR="00984C03" w:rsidRPr="004E5E51" w:rsidRDefault="00984C03" w:rsidP="00081745">
      <w:pPr>
        <w:spacing w:after="0"/>
        <w:rPr>
          <w:rFonts w:ascii="Times" w:hAnsi="Times"/>
        </w:rPr>
      </w:pPr>
      <w:r w:rsidRPr="004E5E51">
        <w:rPr>
          <w:rFonts w:ascii="Times" w:hAnsi="Times"/>
        </w:rPr>
        <w:t>Los ensayos pueden funcionar para diversos ámbitos (</w:t>
      </w:r>
      <w:ins w:id="24" w:author="Angélica Monroy" w:date="2014-10-19T12:36:00Z">
        <w:r w:rsidR="00F51C55" w:rsidRPr="004E5E51">
          <w:rPr>
            <w:rFonts w:ascii="Times" w:hAnsi="Times"/>
          </w:rPr>
          <w:t xml:space="preserve">por ejemplo, </w:t>
        </w:r>
      </w:ins>
      <w:r w:rsidRPr="004E5E51">
        <w:rPr>
          <w:rFonts w:ascii="Times" w:hAnsi="Times"/>
        </w:rPr>
        <w:t>la ciencia y la literatura).</w:t>
      </w:r>
    </w:p>
    <w:p w14:paraId="0A0C5492" w14:textId="77777777" w:rsidR="00984C03" w:rsidRPr="004E5E51" w:rsidRDefault="00984C03" w:rsidP="00081745">
      <w:pPr>
        <w:spacing w:after="0"/>
        <w:rPr>
          <w:rFonts w:ascii="Times" w:hAnsi="Times"/>
        </w:rPr>
      </w:pPr>
    </w:p>
    <w:p w14:paraId="6B3F0EC4" w14:textId="5E7F24AA" w:rsidR="0042512A" w:rsidRPr="004E5E51" w:rsidRDefault="0042512A" w:rsidP="0042512A">
      <w:pPr>
        <w:spacing w:after="0"/>
        <w:rPr>
          <w:rFonts w:ascii="Times" w:hAnsi="Times"/>
        </w:rPr>
      </w:pPr>
      <w:r w:rsidRPr="004E5E51">
        <w:rPr>
          <w:rFonts w:ascii="Times" w:hAnsi="Times"/>
        </w:rPr>
        <w:lastRenderedPageBreak/>
        <w:t>Profundiza</w:t>
      </w:r>
    </w:p>
    <w:p w14:paraId="6D267434" w14:textId="02B87F8E" w:rsidR="0042512A" w:rsidRPr="004E5E51" w:rsidRDefault="007466A1" w:rsidP="0042512A">
      <w:pPr>
        <w:spacing w:after="0"/>
        <w:rPr>
          <w:rFonts w:ascii="Times" w:hAnsi="Times"/>
          <w:color w:val="FF0000"/>
          <w:highlight w:val="yellow"/>
        </w:rPr>
      </w:pPr>
      <w:r>
        <w:rPr>
          <w:rFonts w:ascii="Times" w:hAnsi="Times"/>
          <w:highlight w:val="yellow"/>
        </w:rPr>
        <w:t>[ES-S3-0</w:t>
      </w:r>
      <w:r w:rsidR="0042512A" w:rsidRPr="004E5E51">
        <w:rPr>
          <w:rFonts w:ascii="Times" w:hAnsi="Times"/>
          <w:highlight w:val="yellow"/>
        </w:rPr>
        <w:t xml:space="preserve">1-REC20] </w:t>
      </w:r>
      <w:r w:rsidR="0042512A" w:rsidRPr="004E5E51">
        <w:rPr>
          <w:rFonts w:ascii="Times" w:hAnsi="Times"/>
          <w:color w:val="FF0000"/>
          <w:highlight w:val="yellow"/>
        </w:rPr>
        <w:t>NUEVO</w:t>
      </w:r>
    </w:p>
    <w:p w14:paraId="7744EA98" w14:textId="44ADF9AA" w:rsidR="0042512A" w:rsidRPr="004E5E51" w:rsidRDefault="0042512A" w:rsidP="0042512A">
      <w:pPr>
        <w:spacing w:after="0"/>
        <w:rPr>
          <w:rFonts w:ascii="Times" w:hAnsi="Times"/>
          <w:b/>
        </w:rPr>
      </w:pPr>
      <w:r w:rsidRPr="004E5E51">
        <w:rPr>
          <w:rFonts w:ascii="Times" w:hAnsi="Times"/>
          <w:b/>
        </w:rPr>
        <w:t>Características del ensayo</w:t>
      </w:r>
    </w:p>
    <w:p w14:paraId="29E8C53A" w14:textId="7262274C" w:rsidR="0042512A" w:rsidRPr="004E5E51" w:rsidRDefault="009B79A0" w:rsidP="0042512A">
      <w:pPr>
        <w:spacing w:after="0"/>
        <w:rPr>
          <w:rFonts w:ascii="Times" w:hAnsi="Times"/>
        </w:rPr>
      </w:pPr>
      <w:r w:rsidRPr="004E5E51">
        <w:rPr>
          <w:rFonts w:ascii="Times" w:hAnsi="Times"/>
        </w:rPr>
        <w:t>Conoce las características de</w:t>
      </w:r>
      <w:r w:rsidR="00BE0E7B" w:rsidRPr="004E5E51">
        <w:rPr>
          <w:rFonts w:ascii="Times" w:hAnsi="Times"/>
        </w:rPr>
        <w:t>l</w:t>
      </w:r>
      <w:r w:rsidRPr="004E5E51">
        <w:rPr>
          <w:rFonts w:ascii="Times" w:hAnsi="Times"/>
        </w:rPr>
        <w:t xml:space="preserve"> </w:t>
      </w:r>
      <w:r w:rsidR="0095345F">
        <w:rPr>
          <w:rFonts w:ascii="Times" w:hAnsi="Times"/>
        </w:rPr>
        <w:t>ensayo</w:t>
      </w:r>
    </w:p>
    <w:p w14:paraId="5D45A877" w14:textId="77777777" w:rsidR="00783621" w:rsidRPr="004E5E51" w:rsidRDefault="00783621" w:rsidP="00081745">
      <w:pPr>
        <w:spacing w:after="0"/>
        <w:rPr>
          <w:rFonts w:ascii="Times" w:hAnsi="Times"/>
        </w:rPr>
      </w:pPr>
    </w:p>
    <w:p w14:paraId="04FBDF1B" w14:textId="6CC7AADF" w:rsidR="00550CBB" w:rsidRPr="004E5E51" w:rsidRDefault="00550CBB" w:rsidP="00550CBB">
      <w:pPr>
        <w:spacing w:after="0"/>
        <w:rPr>
          <w:rFonts w:ascii="Times" w:hAnsi="Times"/>
          <w:b/>
        </w:rPr>
      </w:pPr>
      <w:r w:rsidRPr="004E5E51">
        <w:rPr>
          <w:rFonts w:ascii="Times" w:hAnsi="Times"/>
          <w:highlight w:val="yellow"/>
        </w:rPr>
        <w:t>[SECCIÓN 2]</w:t>
      </w:r>
      <w:r w:rsidR="00616DBC">
        <w:rPr>
          <w:rFonts w:ascii="Times" w:hAnsi="Times"/>
        </w:rPr>
        <w:t xml:space="preserve"> </w:t>
      </w:r>
      <w:r w:rsidRPr="004E5E51">
        <w:rPr>
          <w:rFonts w:ascii="Times" w:hAnsi="Times"/>
          <w:b/>
        </w:rPr>
        <w:t xml:space="preserve">1.2 </w:t>
      </w:r>
      <w:r w:rsidR="00AD61DD" w:rsidRPr="004E5E51">
        <w:rPr>
          <w:rFonts w:ascii="Times" w:hAnsi="Times"/>
          <w:b/>
        </w:rPr>
        <w:t>Los discursos en un ensayo</w:t>
      </w:r>
    </w:p>
    <w:p w14:paraId="42F1CDE5" w14:textId="77777777" w:rsidR="00550CBB" w:rsidRPr="004E5E51" w:rsidRDefault="00550CBB" w:rsidP="00081745">
      <w:pPr>
        <w:spacing w:after="0"/>
        <w:rPr>
          <w:rFonts w:ascii="Times" w:hAnsi="Times"/>
        </w:rPr>
      </w:pPr>
    </w:p>
    <w:p w14:paraId="75D1C9FC" w14:textId="6F3E681F" w:rsidR="00DD534A" w:rsidRPr="004E5E51" w:rsidRDefault="00DD534A" w:rsidP="00081745">
      <w:pPr>
        <w:spacing w:after="0"/>
        <w:rPr>
          <w:rFonts w:ascii="Times" w:hAnsi="Times"/>
        </w:rPr>
      </w:pPr>
      <w:r w:rsidRPr="004E5E51">
        <w:rPr>
          <w:rFonts w:ascii="Times" w:hAnsi="Times"/>
        </w:rPr>
        <w:t>Un autor se vale de dos tipos de discurso para desarrollar sus ideas en un ensayo: el expositivo y el argumentativo.</w:t>
      </w:r>
      <w:r w:rsidR="000278CC" w:rsidRPr="004E5E51">
        <w:rPr>
          <w:rFonts w:ascii="Times" w:hAnsi="Times"/>
        </w:rPr>
        <w:t xml:space="preserve"> Esto se debe a que el ensayo cumple dos propósitos generales: exponer información y sustentar una opinión.</w:t>
      </w:r>
      <w:r w:rsidR="00046F41" w:rsidRPr="004E5E51">
        <w:rPr>
          <w:rFonts w:ascii="Times" w:hAnsi="Times"/>
        </w:rPr>
        <w:t xml:space="preserve"> Es importante que estudies ambos tipos de discurso para que comprendas el contenido de los ensayos y, si es necesario, seas capaz de redactar uno.</w:t>
      </w:r>
    </w:p>
    <w:p w14:paraId="0CBE9810" w14:textId="77777777" w:rsidR="00D01FD9" w:rsidRPr="004E5E51" w:rsidRDefault="00D01FD9" w:rsidP="00081745">
      <w:pPr>
        <w:spacing w:after="0"/>
        <w:rPr>
          <w:rFonts w:ascii="Times" w:hAnsi="Times"/>
        </w:rPr>
      </w:pPr>
    </w:p>
    <w:p w14:paraId="06DC526A" w14:textId="6F2A3655" w:rsidR="00D01FD9" w:rsidRDefault="00D01FD9" w:rsidP="005E7549">
      <w:pPr>
        <w:shd w:val="clear" w:color="auto" w:fill="00FF00"/>
        <w:spacing w:after="0"/>
        <w:rPr>
          <w:rFonts w:ascii="Times" w:hAnsi="Times"/>
        </w:rPr>
      </w:pPr>
      <w:r w:rsidRPr="005E7549">
        <w:rPr>
          <w:rFonts w:ascii="Times" w:hAnsi="Times"/>
        </w:rPr>
        <w:t>Recuerda</w:t>
      </w:r>
    </w:p>
    <w:p w14:paraId="5C1449B5" w14:textId="77777777" w:rsidR="001A2B3A" w:rsidRPr="005E7549" w:rsidRDefault="001A2B3A" w:rsidP="005E7549">
      <w:pPr>
        <w:shd w:val="clear" w:color="auto" w:fill="00FF00"/>
        <w:spacing w:after="0"/>
        <w:rPr>
          <w:rFonts w:ascii="Times" w:hAnsi="Times"/>
        </w:rPr>
      </w:pPr>
    </w:p>
    <w:p w14:paraId="4D52739D" w14:textId="107D9AAF" w:rsidR="00D01FD9" w:rsidRPr="005E7549" w:rsidRDefault="00D01FD9" w:rsidP="005E7549">
      <w:pPr>
        <w:shd w:val="clear" w:color="auto" w:fill="00FF00"/>
        <w:spacing w:after="0"/>
        <w:rPr>
          <w:rFonts w:ascii="Times" w:hAnsi="Times"/>
        </w:rPr>
      </w:pPr>
      <w:r w:rsidRPr="005E7549">
        <w:rPr>
          <w:rFonts w:ascii="Times" w:hAnsi="Times"/>
        </w:rPr>
        <w:t xml:space="preserve">Un </w:t>
      </w:r>
      <w:r w:rsidRPr="005E7549">
        <w:rPr>
          <w:rFonts w:ascii="Times" w:hAnsi="Times"/>
          <w:b/>
        </w:rPr>
        <w:t>discurso</w:t>
      </w:r>
      <w:r w:rsidRPr="005E7549">
        <w:rPr>
          <w:rFonts w:ascii="Times" w:hAnsi="Times"/>
        </w:rPr>
        <w:t xml:space="preserve"> es un escrito o una exposición oral en que se manifiesta lo que se piensa o se siente. </w:t>
      </w:r>
    </w:p>
    <w:p w14:paraId="54B8A18B" w14:textId="16ECE9C8" w:rsidR="00D01FD9" w:rsidRPr="005E7549" w:rsidRDefault="00D01FD9" w:rsidP="005E7549">
      <w:pPr>
        <w:shd w:val="clear" w:color="auto" w:fill="00FF00"/>
        <w:spacing w:after="0"/>
        <w:rPr>
          <w:rFonts w:ascii="Times" w:hAnsi="Times"/>
        </w:rPr>
      </w:pPr>
    </w:p>
    <w:p w14:paraId="52DD4F72" w14:textId="3CCE38A1" w:rsidR="003556F1" w:rsidRPr="005E7549" w:rsidRDefault="00D01FD9" w:rsidP="005E7549">
      <w:pPr>
        <w:shd w:val="clear" w:color="auto" w:fill="00FF00"/>
        <w:spacing w:after="0"/>
        <w:rPr>
          <w:rFonts w:ascii="Times" w:hAnsi="Times"/>
        </w:rPr>
      </w:pPr>
      <w:r w:rsidRPr="005E7549">
        <w:rPr>
          <w:rFonts w:ascii="Times" w:hAnsi="Times"/>
        </w:rPr>
        <w:t xml:space="preserve">El tipo de discurso varía </w:t>
      </w:r>
      <w:ins w:id="25" w:author="Angélica Monroy" w:date="2014-10-19T12:37:00Z">
        <w:r w:rsidR="00F51C55">
          <w:rPr>
            <w:rFonts w:ascii="Times" w:hAnsi="Times"/>
          </w:rPr>
          <w:t>en función</w:t>
        </w:r>
        <w:r w:rsidR="00F51C55" w:rsidRPr="005E7549">
          <w:rPr>
            <w:rFonts w:ascii="Times" w:hAnsi="Times"/>
          </w:rPr>
          <w:t xml:space="preserve"> </w:t>
        </w:r>
      </w:ins>
      <w:r w:rsidRPr="005E7549">
        <w:rPr>
          <w:rFonts w:ascii="Times" w:hAnsi="Times"/>
        </w:rPr>
        <w:t>del propósito:</w:t>
      </w:r>
    </w:p>
    <w:p w14:paraId="47D456AC" w14:textId="1C202C7C" w:rsidR="003556F1" w:rsidRPr="005E7549" w:rsidRDefault="003556F1" w:rsidP="005E7549">
      <w:pPr>
        <w:pStyle w:val="Prrafodelista"/>
        <w:numPr>
          <w:ilvl w:val="0"/>
          <w:numId w:val="18"/>
        </w:numPr>
        <w:shd w:val="clear" w:color="auto" w:fill="00FF00"/>
        <w:spacing w:after="0"/>
        <w:rPr>
          <w:rFonts w:ascii="Times" w:hAnsi="Times"/>
        </w:rPr>
      </w:pPr>
      <w:r w:rsidRPr="005E7549">
        <w:rPr>
          <w:rFonts w:ascii="Times" w:hAnsi="Times"/>
          <w:b/>
        </w:rPr>
        <w:t>E</w:t>
      </w:r>
      <w:r w:rsidR="00D01FD9" w:rsidRPr="005E7549">
        <w:rPr>
          <w:rFonts w:ascii="Times" w:hAnsi="Times"/>
          <w:b/>
        </w:rPr>
        <w:t>xpositivo</w:t>
      </w:r>
      <w:r w:rsidR="007F6A35" w:rsidRPr="005E7549">
        <w:rPr>
          <w:rFonts w:ascii="Times" w:hAnsi="Times"/>
          <w:b/>
        </w:rPr>
        <w:t>:</w:t>
      </w:r>
      <w:r w:rsidR="00D01FD9" w:rsidRPr="005E7549">
        <w:rPr>
          <w:rFonts w:ascii="Times" w:hAnsi="Times"/>
        </w:rPr>
        <w:t xml:space="preserve"> exponer información</w:t>
      </w:r>
      <w:r w:rsidR="007F6A35" w:rsidRPr="005E7549">
        <w:rPr>
          <w:rFonts w:ascii="Times" w:hAnsi="Times"/>
        </w:rPr>
        <w:t>.</w:t>
      </w:r>
    </w:p>
    <w:p w14:paraId="2471C464" w14:textId="067C14F3" w:rsidR="003556F1" w:rsidRPr="005E7549" w:rsidRDefault="003556F1" w:rsidP="005E7549">
      <w:pPr>
        <w:pStyle w:val="Prrafodelista"/>
        <w:numPr>
          <w:ilvl w:val="0"/>
          <w:numId w:val="18"/>
        </w:numPr>
        <w:shd w:val="clear" w:color="auto" w:fill="00FF00"/>
        <w:spacing w:after="0"/>
        <w:rPr>
          <w:rFonts w:ascii="Times" w:hAnsi="Times"/>
        </w:rPr>
      </w:pPr>
      <w:r w:rsidRPr="005E7549">
        <w:rPr>
          <w:rFonts w:ascii="Times" w:hAnsi="Times"/>
          <w:b/>
        </w:rPr>
        <w:t>A</w:t>
      </w:r>
      <w:r w:rsidR="00D01FD9" w:rsidRPr="005E7549">
        <w:rPr>
          <w:rFonts w:ascii="Times" w:hAnsi="Times"/>
          <w:b/>
        </w:rPr>
        <w:t>rgumentativo</w:t>
      </w:r>
      <w:r w:rsidR="007F6A35" w:rsidRPr="005E7549">
        <w:rPr>
          <w:rFonts w:ascii="Times" w:hAnsi="Times"/>
          <w:b/>
        </w:rPr>
        <w:t>:</w:t>
      </w:r>
      <w:r w:rsidR="00D01FD9" w:rsidRPr="005E7549">
        <w:rPr>
          <w:rFonts w:ascii="Times" w:hAnsi="Times"/>
        </w:rPr>
        <w:t xml:space="preserve"> sustentar una opinión</w:t>
      </w:r>
      <w:r w:rsidR="007F6A35" w:rsidRPr="005E7549">
        <w:rPr>
          <w:rFonts w:ascii="Times" w:hAnsi="Times"/>
        </w:rPr>
        <w:t>.</w:t>
      </w:r>
    </w:p>
    <w:p w14:paraId="3AEB5C25" w14:textId="3639BF06" w:rsidR="003556F1" w:rsidRPr="005E7549" w:rsidRDefault="003556F1" w:rsidP="005E7549">
      <w:pPr>
        <w:pStyle w:val="Prrafodelista"/>
        <w:numPr>
          <w:ilvl w:val="0"/>
          <w:numId w:val="18"/>
        </w:numPr>
        <w:shd w:val="clear" w:color="auto" w:fill="00FF00"/>
        <w:spacing w:after="0"/>
        <w:rPr>
          <w:rFonts w:ascii="Times" w:hAnsi="Times"/>
        </w:rPr>
      </w:pPr>
      <w:r w:rsidRPr="005E7549">
        <w:rPr>
          <w:rFonts w:ascii="Times" w:hAnsi="Times"/>
          <w:b/>
        </w:rPr>
        <w:t>I</w:t>
      </w:r>
      <w:r w:rsidR="00D01FD9" w:rsidRPr="005E7549">
        <w:rPr>
          <w:rFonts w:ascii="Times" w:hAnsi="Times"/>
          <w:b/>
        </w:rPr>
        <w:t>nstructivo</w:t>
      </w:r>
      <w:r w:rsidR="007F6A35" w:rsidRPr="005E7549">
        <w:rPr>
          <w:rFonts w:ascii="Times" w:hAnsi="Times"/>
          <w:b/>
        </w:rPr>
        <w:t>:</w:t>
      </w:r>
      <w:r w:rsidRPr="005E7549">
        <w:rPr>
          <w:rFonts w:ascii="Times" w:hAnsi="Times"/>
        </w:rPr>
        <w:t xml:space="preserve"> dar instrucciones</w:t>
      </w:r>
      <w:r w:rsidR="007F6A35" w:rsidRPr="005E7549">
        <w:rPr>
          <w:rFonts w:ascii="Times" w:hAnsi="Times"/>
        </w:rPr>
        <w:t>.</w:t>
      </w:r>
    </w:p>
    <w:p w14:paraId="51DBFFF9" w14:textId="3930E62A" w:rsidR="003556F1" w:rsidRPr="005E7549" w:rsidRDefault="003556F1" w:rsidP="005E7549">
      <w:pPr>
        <w:pStyle w:val="Prrafodelista"/>
        <w:numPr>
          <w:ilvl w:val="0"/>
          <w:numId w:val="18"/>
        </w:numPr>
        <w:shd w:val="clear" w:color="auto" w:fill="00FF00"/>
        <w:spacing w:after="0"/>
        <w:rPr>
          <w:rFonts w:ascii="Times" w:hAnsi="Times"/>
        </w:rPr>
      </w:pPr>
      <w:r w:rsidRPr="005E7549">
        <w:rPr>
          <w:rFonts w:ascii="Times" w:hAnsi="Times"/>
          <w:b/>
        </w:rPr>
        <w:t>D</w:t>
      </w:r>
      <w:r w:rsidR="00D01FD9" w:rsidRPr="005E7549">
        <w:rPr>
          <w:rFonts w:ascii="Times" w:hAnsi="Times"/>
          <w:b/>
        </w:rPr>
        <w:t>escriptivo</w:t>
      </w:r>
      <w:r w:rsidR="007F6A35" w:rsidRPr="005E7549">
        <w:rPr>
          <w:rFonts w:ascii="Times" w:hAnsi="Times"/>
          <w:b/>
        </w:rPr>
        <w:t>:</w:t>
      </w:r>
      <w:r w:rsidRPr="005E7549">
        <w:rPr>
          <w:rFonts w:ascii="Times" w:hAnsi="Times"/>
        </w:rPr>
        <w:t xml:space="preserve"> </w:t>
      </w:r>
      <w:r w:rsidR="00D01FD9" w:rsidRPr="005E7549">
        <w:rPr>
          <w:rFonts w:ascii="Times" w:hAnsi="Times"/>
        </w:rPr>
        <w:t>e</w:t>
      </w:r>
      <w:r w:rsidR="007F6A35" w:rsidRPr="005E7549">
        <w:rPr>
          <w:rFonts w:ascii="Times" w:hAnsi="Times"/>
        </w:rPr>
        <w:t>xpresar cómo es alguien o algo.</w:t>
      </w:r>
    </w:p>
    <w:p w14:paraId="3DA3F827" w14:textId="002C7070" w:rsidR="00D01FD9" w:rsidRPr="004E5E51" w:rsidRDefault="003556F1" w:rsidP="005E7549">
      <w:pPr>
        <w:pStyle w:val="Prrafodelista"/>
        <w:numPr>
          <w:ilvl w:val="0"/>
          <w:numId w:val="18"/>
        </w:numPr>
        <w:shd w:val="clear" w:color="auto" w:fill="00FF00"/>
        <w:spacing w:after="0"/>
        <w:rPr>
          <w:rFonts w:ascii="Times" w:hAnsi="Times"/>
          <w:highlight w:val="green"/>
        </w:rPr>
      </w:pPr>
      <w:r w:rsidRPr="005E7549">
        <w:rPr>
          <w:rFonts w:ascii="Times" w:hAnsi="Times"/>
          <w:b/>
        </w:rPr>
        <w:t>N</w:t>
      </w:r>
      <w:r w:rsidR="00D01FD9" w:rsidRPr="005E7549">
        <w:rPr>
          <w:rFonts w:ascii="Times" w:hAnsi="Times"/>
          <w:b/>
        </w:rPr>
        <w:t>arrativo</w:t>
      </w:r>
      <w:r w:rsidR="007F6A35" w:rsidRPr="005E7549">
        <w:rPr>
          <w:rFonts w:ascii="Times" w:hAnsi="Times"/>
          <w:b/>
        </w:rPr>
        <w:t>:</w:t>
      </w:r>
      <w:r w:rsidR="00D01FD9" w:rsidRPr="005E7549">
        <w:rPr>
          <w:rFonts w:ascii="Times" w:hAnsi="Times"/>
        </w:rPr>
        <w:t xml:space="preserve"> re</w:t>
      </w:r>
      <w:r w:rsidR="007F6A35" w:rsidRPr="005E7549">
        <w:rPr>
          <w:rFonts w:ascii="Times" w:hAnsi="Times"/>
        </w:rPr>
        <w:t>latar hechos reales o ficticios</w:t>
      </w:r>
      <w:r w:rsidR="00D01FD9" w:rsidRPr="005E7549">
        <w:rPr>
          <w:rFonts w:ascii="Times" w:hAnsi="Times"/>
        </w:rPr>
        <w:t>.</w:t>
      </w:r>
    </w:p>
    <w:p w14:paraId="491EC83E" w14:textId="1A7645EB" w:rsidR="004D65E8" w:rsidRPr="004E5E51" w:rsidRDefault="004D65E8" w:rsidP="00081745">
      <w:pPr>
        <w:spacing w:after="0"/>
        <w:rPr>
          <w:rFonts w:ascii="Times" w:hAnsi="Times"/>
          <w:highlight w:val="yellow"/>
        </w:rPr>
      </w:pPr>
    </w:p>
    <w:p w14:paraId="4119FF92" w14:textId="1D6E5C15" w:rsidR="00CD751A" w:rsidRPr="004E5E51" w:rsidRDefault="00CD751A" w:rsidP="00081745">
      <w:pPr>
        <w:spacing w:after="0"/>
        <w:rPr>
          <w:rFonts w:ascii="Times" w:hAnsi="Times"/>
          <w:b/>
        </w:rPr>
      </w:pPr>
      <w:r w:rsidRPr="004E5E51">
        <w:rPr>
          <w:rFonts w:ascii="Times" w:hAnsi="Times"/>
          <w:b/>
        </w:rPr>
        <w:t>El discurso expositivo</w:t>
      </w:r>
    </w:p>
    <w:p w14:paraId="5141CE17" w14:textId="77777777" w:rsidR="001F391D" w:rsidRPr="004E5E51" w:rsidRDefault="001F391D" w:rsidP="00695B29">
      <w:pPr>
        <w:spacing w:after="0"/>
        <w:rPr>
          <w:rFonts w:ascii="Times" w:hAnsi="Times"/>
        </w:rPr>
      </w:pPr>
    </w:p>
    <w:p w14:paraId="576EE25B" w14:textId="4E5F5181" w:rsidR="00695B29" w:rsidRPr="004E5E51" w:rsidRDefault="00695B29" w:rsidP="00491E50">
      <w:pPr>
        <w:spacing w:after="0"/>
        <w:rPr>
          <w:rFonts w:ascii="Times" w:hAnsi="Times"/>
        </w:rPr>
      </w:pPr>
      <w:r w:rsidRPr="004E5E51">
        <w:rPr>
          <w:rFonts w:ascii="Times" w:hAnsi="Times"/>
        </w:rPr>
        <w:t xml:space="preserve">Cuando queremos dar a conocer </w:t>
      </w:r>
      <w:r w:rsidR="00CD751A" w:rsidRPr="004E5E51">
        <w:rPr>
          <w:rFonts w:ascii="Times" w:hAnsi="Times"/>
        </w:rPr>
        <w:t>un tema y difundirlo</w:t>
      </w:r>
      <w:r w:rsidRPr="004E5E51">
        <w:rPr>
          <w:rFonts w:ascii="Times" w:hAnsi="Times"/>
        </w:rPr>
        <w:t xml:space="preserve"> de manera </w:t>
      </w:r>
      <w:r w:rsidR="00CD751A" w:rsidRPr="004E5E51">
        <w:rPr>
          <w:rFonts w:ascii="Times" w:hAnsi="Times"/>
        </w:rPr>
        <w:t>comprensible</w:t>
      </w:r>
      <w:r w:rsidRPr="004E5E51">
        <w:rPr>
          <w:rFonts w:ascii="Times" w:hAnsi="Times"/>
        </w:rPr>
        <w:t xml:space="preserve">, utilizamos </w:t>
      </w:r>
      <w:r w:rsidR="00CD751A" w:rsidRPr="004E5E51">
        <w:rPr>
          <w:rFonts w:ascii="Times" w:hAnsi="Times"/>
        </w:rPr>
        <w:t xml:space="preserve">el </w:t>
      </w:r>
      <w:r w:rsidR="00CD751A" w:rsidRPr="004E5E51">
        <w:rPr>
          <w:rFonts w:ascii="Times" w:hAnsi="Times"/>
          <w:b/>
        </w:rPr>
        <w:t>discurso expositivo</w:t>
      </w:r>
      <w:r w:rsidRPr="004E5E51">
        <w:rPr>
          <w:rFonts w:ascii="Times" w:hAnsi="Times"/>
        </w:rPr>
        <w:t>.</w:t>
      </w:r>
      <w:r w:rsidR="00CD751A" w:rsidRPr="004E5E51">
        <w:rPr>
          <w:rFonts w:ascii="Times" w:hAnsi="Times"/>
        </w:rPr>
        <w:t xml:space="preserve"> Ejemplos de textos que emplean este tipo de discurso son los</w:t>
      </w:r>
      <w:r w:rsidRPr="004E5E51">
        <w:rPr>
          <w:rFonts w:ascii="Times" w:hAnsi="Times"/>
        </w:rPr>
        <w:t xml:space="preserve"> enciclopédicos,</w:t>
      </w:r>
      <w:r w:rsidR="00CD751A" w:rsidRPr="004E5E51">
        <w:rPr>
          <w:rFonts w:ascii="Times" w:hAnsi="Times"/>
        </w:rPr>
        <w:t xml:space="preserve"> los artículos de divulgación, los </w:t>
      </w:r>
      <w:r w:rsidR="00531CF8" w:rsidRPr="004E5E51">
        <w:rPr>
          <w:rFonts w:ascii="Times" w:hAnsi="Times"/>
        </w:rPr>
        <w:t>carteles,</w:t>
      </w:r>
      <w:r w:rsidRPr="004E5E51">
        <w:rPr>
          <w:rFonts w:ascii="Times" w:hAnsi="Times"/>
        </w:rPr>
        <w:t xml:space="preserve"> </w:t>
      </w:r>
      <w:r w:rsidR="00CD751A" w:rsidRPr="004E5E51">
        <w:rPr>
          <w:rFonts w:ascii="Times" w:hAnsi="Times"/>
        </w:rPr>
        <w:t xml:space="preserve">los </w:t>
      </w:r>
      <w:r w:rsidRPr="004E5E51">
        <w:rPr>
          <w:rFonts w:ascii="Times" w:hAnsi="Times"/>
        </w:rPr>
        <w:t xml:space="preserve">reportajes, </w:t>
      </w:r>
      <w:r w:rsidR="004C46B1" w:rsidRPr="004E5E51">
        <w:rPr>
          <w:rFonts w:ascii="Times" w:hAnsi="Times"/>
        </w:rPr>
        <w:t>entre otros.</w:t>
      </w:r>
    </w:p>
    <w:p w14:paraId="2E87D535" w14:textId="58406113" w:rsidR="009D3B9A" w:rsidRPr="004E5E51" w:rsidRDefault="009D3B9A" w:rsidP="00491E50">
      <w:pPr>
        <w:spacing w:after="0"/>
        <w:rPr>
          <w:rFonts w:ascii="Times" w:hAnsi="Times"/>
        </w:rPr>
      </w:pPr>
    </w:p>
    <w:p w14:paraId="4459DB24" w14:textId="0C5073E3" w:rsidR="00574A97" w:rsidRPr="00D51F9C" w:rsidRDefault="00A15D9D" w:rsidP="00491E50">
      <w:pPr>
        <w:shd w:val="clear" w:color="auto" w:fill="B3B3B3"/>
        <w:spacing w:after="0"/>
        <w:rPr>
          <w:rFonts w:asciiTheme="majorHAnsi" w:hAnsiTheme="majorHAnsi"/>
          <w:sz w:val="20"/>
          <w:szCs w:val="20"/>
        </w:rPr>
      </w:pPr>
      <w:r w:rsidRPr="00D51F9C">
        <w:rPr>
          <w:rFonts w:asciiTheme="majorHAnsi" w:hAnsiTheme="majorHAnsi"/>
          <w:sz w:val="20"/>
          <w:szCs w:val="20"/>
        </w:rPr>
        <w:t xml:space="preserve">F03 hombre </w:t>
      </w:r>
      <w:r w:rsidR="00161D0A">
        <w:rPr>
          <w:rFonts w:asciiTheme="majorHAnsi" w:hAnsiTheme="majorHAnsi"/>
          <w:sz w:val="20"/>
          <w:szCs w:val="20"/>
        </w:rPr>
        <w:t>filmando</w:t>
      </w:r>
      <w:r w:rsidRPr="00D51F9C">
        <w:rPr>
          <w:rFonts w:asciiTheme="majorHAnsi" w:hAnsiTheme="majorHAnsi"/>
          <w:sz w:val="20"/>
          <w:szCs w:val="20"/>
        </w:rPr>
        <w:t xml:space="preserve"> iceberg,</w:t>
      </w:r>
      <w:r w:rsidR="00574A97" w:rsidRPr="00D51F9C">
        <w:rPr>
          <w:rFonts w:asciiTheme="majorHAnsi" w:hAnsiTheme="majorHAnsi"/>
          <w:sz w:val="20"/>
          <w:szCs w:val="20"/>
        </w:rPr>
        <w:t xml:space="preserve"> 159404171</w:t>
      </w:r>
    </w:p>
    <w:p w14:paraId="22569B11" w14:textId="53BC1DEA" w:rsidR="009D3B9A" w:rsidRPr="004E5E51" w:rsidRDefault="00F53972" w:rsidP="00491E50">
      <w:pPr>
        <w:shd w:val="clear" w:color="auto" w:fill="B3B3B3"/>
        <w:spacing w:after="0"/>
        <w:rPr>
          <w:rFonts w:ascii="Times" w:hAnsi="Times"/>
        </w:rPr>
      </w:pPr>
      <w:r w:rsidRPr="00D51F9C">
        <w:rPr>
          <w:rFonts w:asciiTheme="majorHAnsi" w:hAnsiTheme="majorHAnsi"/>
          <w:sz w:val="20"/>
          <w:szCs w:val="20"/>
        </w:rPr>
        <w:t>PIE:</w:t>
      </w:r>
      <w:r w:rsidRPr="004E5E51">
        <w:rPr>
          <w:rFonts w:ascii="Times" w:hAnsi="Times"/>
        </w:rPr>
        <w:t xml:space="preserve"> </w:t>
      </w:r>
      <w:r w:rsidR="00574A97" w:rsidRPr="004E5E51">
        <w:rPr>
          <w:rFonts w:ascii="Times" w:hAnsi="Times"/>
        </w:rPr>
        <w:t>Los</w:t>
      </w:r>
      <w:r w:rsidR="00416B09" w:rsidRPr="004E5E51">
        <w:rPr>
          <w:rFonts w:ascii="Times" w:hAnsi="Times"/>
        </w:rPr>
        <w:t xml:space="preserve"> </w:t>
      </w:r>
      <w:r w:rsidR="00574A97" w:rsidRPr="004E5E51">
        <w:rPr>
          <w:rFonts w:ascii="Times" w:hAnsi="Times"/>
          <w:b/>
          <w:bCs/>
        </w:rPr>
        <w:t>documentales</w:t>
      </w:r>
      <w:r w:rsidR="00416B09" w:rsidRPr="004E5E51">
        <w:rPr>
          <w:rFonts w:ascii="Times" w:hAnsi="Times"/>
        </w:rPr>
        <w:t xml:space="preserve"> </w:t>
      </w:r>
      <w:r w:rsidR="00574A97" w:rsidRPr="004E5E51">
        <w:rPr>
          <w:rFonts w:ascii="Times" w:hAnsi="Times"/>
        </w:rPr>
        <w:t xml:space="preserve">que vemos por la televisión corresponden a discursos </w:t>
      </w:r>
      <w:r w:rsidR="00574A97" w:rsidRPr="004E5E51">
        <w:rPr>
          <w:rFonts w:ascii="Times" w:hAnsi="Times"/>
          <w:b/>
          <w:bCs/>
        </w:rPr>
        <w:t>expositivos</w:t>
      </w:r>
      <w:r w:rsidR="00574A97" w:rsidRPr="004E5E51">
        <w:rPr>
          <w:rFonts w:ascii="Times" w:hAnsi="Times"/>
        </w:rPr>
        <w:t>, puesto que se dirigen a todo tipo de espectadores y transmiten conocimientos generales.</w:t>
      </w:r>
    </w:p>
    <w:p w14:paraId="63634DD4" w14:textId="77777777" w:rsidR="00BD281F" w:rsidRDefault="00BD281F" w:rsidP="00491E50">
      <w:pPr>
        <w:spacing w:after="0"/>
        <w:rPr>
          <w:rFonts w:ascii="Times" w:hAnsi="Times"/>
        </w:rPr>
      </w:pPr>
    </w:p>
    <w:p w14:paraId="060565DD" w14:textId="13D1743F" w:rsidR="00695B29" w:rsidRPr="004E5E51" w:rsidRDefault="00695B29" w:rsidP="00491E50">
      <w:pPr>
        <w:spacing w:after="0"/>
        <w:rPr>
          <w:rFonts w:ascii="Times" w:hAnsi="Times"/>
        </w:rPr>
      </w:pPr>
      <w:r w:rsidRPr="004E5E51">
        <w:rPr>
          <w:rFonts w:ascii="Times" w:hAnsi="Times"/>
        </w:rPr>
        <w:t xml:space="preserve">Para conseguir que los receptores comprendan la explicación e información que se facilita, los </w:t>
      </w:r>
      <w:r w:rsidR="002A1E54" w:rsidRPr="004E5E51">
        <w:rPr>
          <w:rFonts w:ascii="Times" w:hAnsi="Times"/>
        </w:rPr>
        <w:t>discursos</w:t>
      </w:r>
      <w:r w:rsidRPr="004E5E51">
        <w:rPr>
          <w:rFonts w:ascii="Times" w:hAnsi="Times"/>
        </w:rPr>
        <w:t xml:space="preserve"> expositivos deben </w:t>
      </w:r>
      <w:ins w:id="26" w:author="Angélica Monroy" w:date="2014-10-19T17:51:00Z">
        <w:r w:rsidR="00FB5911">
          <w:rPr>
            <w:rFonts w:ascii="Times" w:hAnsi="Times"/>
          </w:rPr>
          <w:t>cont</w:t>
        </w:r>
        <w:r w:rsidR="00FB5911" w:rsidRPr="004E5E51">
          <w:rPr>
            <w:rFonts w:ascii="Times" w:hAnsi="Times"/>
          </w:rPr>
          <w:t xml:space="preserve">ar </w:t>
        </w:r>
        <w:r w:rsidR="00FB5911">
          <w:rPr>
            <w:rFonts w:ascii="Times" w:hAnsi="Times"/>
          </w:rPr>
          <w:t xml:space="preserve">con </w:t>
        </w:r>
      </w:ins>
      <w:r w:rsidRPr="004E5E51">
        <w:rPr>
          <w:rFonts w:ascii="Times" w:hAnsi="Times"/>
        </w:rPr>
        <w:t>una</w:t>
      </w:r>
      <w:r w:rsidR="00096510" w:rsidRPr="004E5E51">
        <w:rPr>
          <w:rFonts w:ascii="Times" w:hAnsi="Times"/>
        </w:rPr>
        <w:t xml:space="preserve"> </w:t>
      </w:r>
      <w:r w:rsidRPr="004E5E51">
        <w:rPr>
          <w:rFonts w:ascii="Times" w:hAnsi="Times"/>
          <w:bCs/>
        </w:rPr>
        <w:t>estructura clara</w:t>
      </w:r>
      <w:r w:rsidR="002A1E54" w:rsidRPr="004E5E51">
        <w:rPr>
          <w:rFonts w:ascii="Times" w:hAnsi="Times"/>
        </w:rPr>
        <w:t>. P</w:t>
      </w:r>
      <w:r w:rsidRPr="004E5E51">
        <w:rPr>
          <w:rFonts w:ascii="Times" w:hAnsi="Times"/>
        </w:rPr>
        <w:t>or ejemplo:</w:t>
      </w:r>
    </w:p>
    <w:p w14:paraId="54B6C712" w14:textId="77777777" w:rsidR="002A1E54" w:rsidRPr="004E5E51" w:rsidRDefault="002A1E54" w:rsidP="00491E50">
      <w:pPr>
        <w:spacing w:after="0"/>
        <w:rPr>
          <w:rFonts w:ascii="Times" w:hAnsi="Times"/>
        </w:rPr>
      </w:pPr>
    </w:p>
    <w:p w14:paraId="18218D41" w14:textId="40246822" w:rsidR="00695B29" w:rsidRPr="004E5E51" w:rsidRDefault="0048119B" w:rsidP="00491E50">
      <w:pPr>
        <w:numPr>
          <w:ilvl w:val="0"/>
          <w:numId w:val="11"/>
        </w:numPr>
        <w:spacing w:after="0"/>
        <w:rPr>
          <w:rFonts w:ascii="Times" w:hAnsi="Times"/>
        </w:rPr>
      </w:pPr>
      <w:ins w:id="27" w:author="Angélica Monroy" w:date="2014-10-19T12:41:00Z">
        <w:r w:rsidRPr="002632B2">
          <w:rPr>
            <w:rFonts w:ascii="Times" w:hAnsi="Times"/>
            <w:b/>
          </w:rPr>
          <w:t>I</w:t>
        </w:r>
      </w:ins>
      <w:r w:rsidR="00695B29" w:rsidRPr="004E5E51">
        <w:rPr>
          <w:rFonts w:ascii="Times" w:hAnsi="Times"/>
          <w:b/>
          <w:bCs/>
        </w:rPr>
        <w:t>ntroducción</w:t>
      </w:r>
      <w:r w:rsidR="00695B29" w:rsidRPr="004E5E51">
        <w:rPr>
          <w:rFonts w:ascii="Times" w:hAnsi="Times"/>
        </w:rPr>
        <w:t>: se presenta el tema y los puntos que se tratar</w:t>
      </w:r>
      <w:ins w:id="28" w:author="Angélica Monroy" w:date="2014-10-19T17:51:00Z">
        <w:r w:rsidR="00FB5911">
          <w:rPr>
            <w:rFonts w:ascii="Times" w:hAnsi="Times"/>
          </w:rPr>
          <w:t>án</w:t>
        </w:r>
      </w:ins>
      <w:r w:rsidR="00695B29" w:rsidRPr="004E5E51">
        <w:rPr>
          <w:rFonts w:ascii="Times" w:hAnsi="Times"/>
        </w:rPr>
        <w:t>.</w:t>
      </w:r>
    </w:p>
    <w:p w14:paraId="5A34B268" w14:textId="71F0C3CE" w:rsidR="00695B29" w:rsidRPr="004E5E51" w:rsidRDefault="0048119B" w:rsidP="00491E50">
      <w:pPr>
        <w:numPr>
          <w:ilvl w:val="0"/>
          <w:numId w:val="11"/>
        </w:numPr>
        <w:spacing w:after="0"/>
        <w:rPr>
          <w:rFonts w:ascii="Times" w:hAnsi="Times"/>
        </w:rPr>
      </w:pPr>
      <w:ins w:id="29" w:author="Angélica Monroy" w:date="2014-10-19T12:41:00Z">
        <w:r w:rsidRPr="002632B2">
          <w:rPr>
            <w:rFonts w:ascii="Times" w:hAnsi="Times"/>
            <w:b/>
          </w:rPr>
          <w:t>D</w:t>
        </w:r>
      </w:ins>
      <w:r w:rsidR="00695B29" w:rsidRPr="004E5E51">
        <w:rPr>
          <w:rFonts w:ascii="Times" w:hAnsi="Times"/>
          <w:b/>
          <w:bCs/>
        </w:rPr>
        <w:t>esarrollo</w:t>
      </w:r>
      <w:r w:rsidR="00695B29" w:rsidRPr="004E5E51">
        <w:rPr>
          <w:rFonts w:ascii="Times" w:hAnsi="Times"/>
        </w:rPr>
        <w:t>: se exponen los hechos y se profundiza en ellos.</w:t>
      </w:r>
    </w:p>
    <w:p w14:paraId="32AD17AC" w14:textId="2C3E7BAA" w:rsidR="00695B29" w:rsidRPr="004E5E51" w:rsidRDefault="0048119B" w:rsidP="00491E50">
      <w:pPr>
        <w:numPr>
          <w:ilvl w:val="0"/>
          <w:numId w:val="11"/>
        </w:numPr>
        <w:spacing w:after="0"/>
        <w:rPr>
          <w:rFonts w:ascii="Times" w:hAnsi="Times"/>
        </w:rPr>
      </w:pPr>
      <w:ins w:id="30" w:author="Angélica Monroy" w:date="2014-10-19T12:41:00Z">
        <w:r>
          <w:rPr>
            <w:rFonts w:ascii="Times" w:hAnsi="Times"/>
            <w:b/>
          </w:rPr>
          <w:t>C</w:t>
        </w:r>
      </w:ins>
      <w:r w:rsidR="00695B29" w:rsidRPr="004E5E51">
        <w:rPr>
          <w:rFonts w:ascii="Times" w:hAnsi="Times"/>
          <w:b/>
          <w:bCs/>
        </w:rPr>
        <w:t>onclusión</w:t>
      </w:r>
      <w:r w:rsidR="00695B29" w:rsidRPr="004E5E51">
        <w:rPr>
          <w:rFonts w:ascii="Times" w:hAnsi="Times"/>
        </w:rPr>
        <w:t>: se indican de nuevo las ideas centrales de forma sintetizada.</w:t>
      </w:r>
    </w:p>
    <w:p w14:paraId="3571FDCC" w14:textId="77777777" w:rsidR="00695B29" w:rsidRPr="004E5E51" w:rsidRDefault="00695B29" w:rsidP="00491E50">
      <w:pPr>
        <w:spacing w:after="0"/>
        <w:rPr>
          <w:rFonts w:ascii="Times" w:hAnsi="Times"/>
        </w:rPr>
      </w:pPr>
    </w:p>
    <w:p w14:paraId="71224C8E" w14:textId="77777777" w:rsidR="00695B29" w:rsidRPr="005E7549" w:rsidRDefault="00695B29" w:rsidP="00491E50">
      <w:pPr>
        <w:shd w:val="clear" w:color="auto" w:fill="00FFFF"/>
        <w:spacing w:after="0"/>
        <w:rPr>
          <w:rFonts w:ascii="Times" w:hAnsi="Times"/>
        </w:rPr>
      </w:pPr>
      <w:r w:rsidRPr="005E7549">
        <w:rPr>
          <w:rFonts w:ascii="Times" w:hAnsi="Times"/>
        </w:rPr>
        <w:t>[destacado]</w:t>
      </w:r>
    </w:p>
    <w:p w14:paraId="4BDFCE6F" w14:textId="77777777" w:rsidR="00695B29" w:rsidRDefault="00695B29" w:rsidP="00491E50">
      <w:pPr>
        <w:shd w:val="clear" w:color="auto" w:fill="00FFFF"/>
        <w:spacing w:after="0"/>
        <w:rPr>
          <w:rFonts w:ascii="Times" w:hAnsi="Times"/>
          <w:b/>
        </w:rPr>
      </w:pPr>
      <w:r w:rsidRPr="005E7549">
        <w:rPr>
          <w:rFonts w:ascii="Times" w:hAnsi="Times"/>
          <w:b/>
        </w:rPr>
        <w:t>Los recursos de la exposición</w:t>
      </w:r>
    </w:p>
    <w:p w14:paraId="6EEE4619" w14:textId="77777777" w:rsidR="005C2681" w:rsidRPr="005E7549" w:rsidRDefault="005C2681" w:rsidP="00491E50">
      <w:pPr>
        <w:shd w:val="clear" w:color="auto" w:fill="00FFFF"/>
        <w:spacing w:after="0"/>
        <w:rPr>
          <w:rFonts w:ascii="Times" w:hAnsi="Times"/>
          <w:b/>
        </w:rPr>
      </w:pPr>
    </w:p>
    <w:p w14:paraId="63FF530F" w14:textId="4A4B243F" w:rsidR="00695B29" w:rsidRPr="004E5E51" w:rsidRDefault="00695B29" w:rsidP="00491E50">
      <w:pPr>
        <w:shd w:val="clear" w:color="auto" w:fill="00FFFF"/>
        <w:spacing w:after="0"/>
        <w:rPr>
          <w:rFonts w:ascii="Times" w:hAnsi="Times"/>
        </w:rPr>
      </w:pPr>
      <w:r w:rsidRPr="005E7549">
        <w:rPr>
          <w:rFonts w:ascii="Times" w:hAnsi="Times"/>
        </w:rPr>
        <w:lastRenderedPageBreak/>
        <w:t>Los discursos expositivos buscan explicar y desarrollar de forma clara diversos concep</w:t>
      </w:r>
      <w:r w:rsidR="002A1E54" w:rsidRPr="005E7549">
        <w:rPr>
          <w:rFonts w:ascii="Times" w:hAnsi="Times"/>
        </w:rPr>
        <w:t xml:space="preserve">tos o procesos. </w:t>
      </w:r>
      <w:r w:rsidRPr="005E7549">
        <w:rPr>
          <w:rFonts w:ascii="Times" w:hAnsi="Times"/>
        </w:rPr>
        <w:t>Por eso</w:t>
      </w:r>
      <w:ins w:id="31" w:author="Angélica Monroy" w:date="2014-10-19T12:38:00Z">
        <w:r w:rsidR="00F51C55">
          <w:rPr>
            <w:rFonts w:ascii="Times" w:hAnsi="Times"/>
          </w:rPr>
          <w:t>,</w:t>
        </w:r>
      </w:ins>
      <w:r w:rsidRPr="005E7549">
        <w:rPr>
          <w:rFonts w:ascii="Times" w:hAnsi="Times"/>
        </w:rPr>
        <w:t xml:space="preserve"> se </w:t>
      </w:r>
      <w:ins w:id="32" w:author="Angélica Monroy" w:date="2014-10-19T12:38:00Z">
        <w:r w:rsidR="00F51C55">
          <w:rPr>
            <w:rFonts w:ascii="Times" w:hAnsi="Times"/>
          </w:rPr>
          <w:t>apoya</w:t>
        </w:r>
        <w:r w:rsidR="00F51C55" w:rsidRPr="005E7549">
          <w:rPr>
            <w:rFonts w:ascii="Times" w:hAnsi="Times"/>
          </w:rPr>
          <w:t xml:space="preserve">n </w:t>
        </w:r>
      </w:ins>
      <w:r w:rsidRPr="005E7549">
        <w:rPr>
          <w:rFonts w:ascii="Times" w:hAnsi="Times"/>
        </w:rPr>
        <w:t>en los siguientes recursos:</w:t>
      </w:r>
      <w:r w:rsidR="00350AB9" w:rsidRPr="005E7549">
        <w:rPr>
          <w:rFonts w:ascii="Times" w:hAnsi="Times"/>
        </w:rPr>
        <w:t xml:space="preserve"> </w:t>
      </w:r>
      <w:r w:rsidRPr="005E7549">
        <w:rPr>
          <w:rFonts w:ascii="Times" w:hAnsi="Times"/>
          <w:b/>
          <w:bCs/>
        </w:rPr>
        <w:t>definiciones</w:t>
      </w:r>
      <w:r w:rsidRPr="005E7549">
        <w:rPr>
          <w:rFonts w:ascii="Times" w:hAnsi="Times"/>
        </w:rPr>
        <w:t>,</w:t>
      </w:r>
      <w:r w:rsidR="002A1E54" w:rsidRPr="005E7549">
        <w:rPr>
          <w:rFonts w:ascii="Times" w:hAnsi="Times"/>
        </w:rPr>
        <w:t xml:space="preserve"> </w:t>
      </w:r>
      <w:r w:rsidRPr="005E7549">
        <w:rPr>
          <w:rFonts w:ascii="Times" w:hAnsi="Times"/>
          <w:b/>
          <w:bCs/>
        </w:rPr>
        <w:t>comparaciones</w:t>
      </w:r>
      <w:r w:rsidRPr="005E7549">
        <w:rPr>
          <w:rFonts w:ascii="Times" w:hAnsi="Times"/>
        </w:rPr>
        <w:t>,</w:t>
      </w:r>
      <w:r w:rsidR="002A1E54" w:rsidRPr="005E7549">
        <w:rPr>
          <w:rFonts w:ascii="Times" w:hAnsi="Times"/>
        </w:rPr>
        <w:t xml:space="preserve"> </w:t>
      </w:r>
      <w:r w:rsidRPr="005E7549">
        <w:rPr>
          <w:rFonts w:ascii="Times" w:hAnsi="Times"/>
          <w:b/>
          <w:bCs/>
        </w:rPr>
        <w:t>secuenciaciones</w:t>
      </w:r>
      <w:r w:rsidRPr="005E7549">
        <w:rPr>
          <w:rFonts w:ascii="Times" w:hAnsi="Times"/>
        </w:rPr>
        <w:t>,</w:t>
      </w:r>
      <w:r w:rsidR="002A1E54" w:rsidRPr="005E7549">
        <w:rPr>
          <w:rFonts w:ascii="Times" w:hAnsi="Times"/>
        </w:rPr>
        <w:t xml:space="preserve"> </w:t>
      </w:r>
      <w:r w:rsidRPr="005E7549">
        <w:rPr>
          <w:rFonts w:ascii="Times" w:hAnsi="Times"/>
          <w:b/>
          <w:bCs/>
        </w:rPr>
        <w:t>clasificaciones</w:t>
      </w:r>
      <w:r w:rsidR="002A1E54" w:rsidRPr="005E7549">
        <w:rPr>
          <w:rFonts w:ascii="Times" w:hAnsi="Times"/>
          <w:b/>
          <w:bCs/>
        </w:rPr>
        <w:t xml:space="preserve"> </w:t>
      </w:r>
      <w:r w:rsidRPr="005E7549">
        <w:rPr>
          <w:rFonts w:ascii="Times" w:hAnsi="Times"/>
        </w:rPr>
        <w:t>y</w:t>
      </w:r>
      <w:r w:rsidR="002A1E54" w:rsidRPr="005E7549">
        <w:rPr>
          <w:rFonts w:ascii="Times" w:hAnsi="Times"/>
        </w:rPr>
        <w:t xml:space="preserve"> </w:t>
      </w:r>
      <w:r w:rsidRPr="005E7549">
        <w:rPr>
          <w:rFonts w:ascii="Times" w:hAnsi="Times"/>
          <w:b/>
          <w:bCs/>
        </w:rPr>
        <w:t>ejemplos</w:t>
      </w:r>
      <w:r w:rsidRPr="005E7549">
        <w:rPr>
          <w:rFonts w:ascii="Times" w:hAnsi="Times"/>
        </w:rPr>
        <w:t>.</w:t>
      </w:r>
    </w:p>
    <w:p w14:paraId="55226560" w14:textId="77777777" w:rsidR="00695B29" w:rsidRPr="004E5E51" w:rsidRDefault="00695B29" w:rsidP="00695B29">
      <w:pPr>
        <w:spacing w:after="0"/>
        <w:rPr>
          <w:rFonts w:ascii="Times" w:hAnsi="Times"/>
        </w:rPr>
      </w:pPr>
    </w:p>
    <w:p w14:paraId="12CAE7E3" w14:textId="7DE7526A" w:rsidR="004D3002" w:rsidRPr="004E5E51" w:rsidRDefault="00601256" w:rsidP="004D3002">
      <w:pPr>
        <w:spacing w:after="0"/>
        <w:rPr>
          <w:rFonts w:ascii="Times" w:hAnsi="Times"/>
        </w:rPr>
      </w:pPr>
      <w:r w:rsidRPr="004E5E51">
        <w:rPr>
          <w:rFonts w:ascii="Times" w:hAnsi="Times"/>
        </w:rPr>
        <w:t>Pra</w:t>
      </w:r>
      <w:r w:rsidR="004D3002" w:rsidRPr="004E5E51">
        <w:rPr>
          <w:rFonts w:ascii="Times" w:hAnsi="Times"/>
        </w:rPr>
        <w:t>ctica</w:t>
      </w:r>
    </w:p>
    <w:p w14:paraId="588C04FF" w14:textId="5D76E4E6" w:rsidR="004D3002" w:rsidRPr="004E5E51" w:rsidRDefault="00621979" w:rsidP="004D3002">
      <w:pPr>
        <w:spacing w:after="0"/>
        <w:rPr>
          <w:rFonts w:ascii="Times" w:hAnsi="Times"/>
          <w:highlight w:val="yellow"/>
        </w:rPr>
      </w:pPr>
      <w:r>
        <w:rPr>
          <w:rFonts w:ascii="Times" w:hAnsi="Times"/>
          <w:highlight w:val="yellow"/>
        </w:rPr>
        <w:t>[ES-S3-0</w:t>
      </w:r>
      <w:r w:rsidR="004D3002" w:rsidRPr="004E5E51">
        <w:rPr>
          <w:rFonts w:ascii="Times" w:hAnsi="Times"/>
          <w:highlight w:val="yellow"/>
        </w:rPr>
        <w:t>1-REC30]</w:t>
      </w:r>
      <w:r w:rsidR="00BB4A4B" w:rsidRPr="004E5E51">
        <w:rPr>
          <w:rFonts w:ascii="Times" w:hAnsi="Times"/>
          <w:highlight w:val="yellow"/>
        </w:rPr>
        <w:t xml:space="preserve"> </w:t>
      </w:r>
      <w:r w:rsidR="00BB4A4B" w:rsidRPr="004E5E51">
        <w:rPr>
          <w:rFonts w:ascii="Times" w:hAnsi="Times"/>
          <w:color w:val="FF0000"/>
          <w:highlight w:val="yellow"/>
        </w:rPr>
        <w:t>NUEVO</w:t>
      </w:r>
    </w:p>
    <w:p w14:paraId="0D2EB5AD" w14:textId="582456B6" w:rsidR="004D3002" w:rsidRPr="004E5E51" w:rsidRDefault="00C5698A" w:rsidP="004D3002">
      <w:pPr>
        <w:spacing w:after="0"/>
        <w:rPr>
          <w:rFonts w:ascii="Times" w:hAnsi="Times"/>
          <w:b/>
        </w:rPr>
      </w:pPr>
      <w:r w:rsidRPr="004E5E51">
        <w:rPr>
          <w:rFonts w:ascii="Times" w:hAnsi="Times"/>
          <w:b/>
        </w:rPr>
        <w:t>Refuerza tu aprendizaje: E</w:t>
      </w:r>
      <w:r w:rsidR="00B2419E" w:rsidRPr="004E5E51">
        <w:rPr>
          <w:rFonts w:ascii="Times" w:hAnsi="Times"/>
          <w:b/>
        </w:rPr>
        <w:t>l discurso expositivo</w:t>
      </w:r>
    </w:p>
    <w:p w14:paraId="53FC68E4" w14:textId="7AD378FC" w:rsidR="004D3002" w:rsidRPr="004E5E51" w:rsidRDefault="00587381" w:rsidP="004D3002">
      <w:pPr>
        <w:spacing w:after="0"/>
        <w:rPr>
          <w:rFonts w:ascii="Times" w:hAnsi="Times"/>
          <w:color w:val="000000" w:themeColor="text1"/>
        </w:rPr>
      </w:pPr>
      <w:r w:rsidRPr="004E5E51">
        <w:rPr>
          <w:rFonts w:ascii="Times" w:hAnsi="Times"/>
          <w:color w:val="000000" w:themeColor="text1"/>
        </w:rPr>
        <w:t xml:space="preserve">Actividad para </w:t>
      </w:r>
      <w:r w:rsidR="00C9659D" w:rsidRPr="004E5E51">
        <w:rPr>
          <w:rFonts w:ascii="Times" w:hAnsi="Times"/>
          <w:color w:val="000000" w:themeColor="text1"/>
        </w:rPr>
        <w:t>exponer información de un tema de tu interés</w:t>
      </w:r>
    </w:p>
    <w:p w14:paraId="6BD2F4D8" w14:textId="77777777" w:rsidR="00036F85" w:rsidRPr="004E5E51" w:rsidRDefault="00036F85" w:rsidP="004D3002">
      <w:pPr>
        <w:spacing w:after="0"/>
        <w:rPr>
          <w:rFonts w:ascii="Times" w:hAnsi="Times"/>
          <w:color w:val="000000" w:themeColor="text1"/>
        </w:rPr>
      </w:pPr>
    </w:p>
    <w:p w14:paraId="2D369919" w14:textId="311EE8CA" w:rsidR="00864FE2" w:rsidRPr="004E5E51" w:rsidRDefault="00864FE2" w:rsidP="00864FE2">
      <w:pPr>
        <w:spacing w:after="0"/>
        <w:rPr>
          <w:rFonts w:ascii="Times" w:hAnsi="Times"/>
          <w:b/>
        </w:rPr>
      </w:pPr>
      <w:r w:rsidRPr="004E5E51">
        <w:rPr>
          <w:rFonts w:ascii="Times" w:hAnsi="Times"/>
          <w:b/>
        </w:rPr>
        <w:t xml:space="preserve">El discurso </w:t>
      </w:r>
      <w:r w:rsidR="00A51BE5" w:rsidRPr="004E5E51">
        <w:rPr>
          <w:rFonts w:ascii="Times" w:hAnsi="Times"/>
          <w:b/>
        </w:rPr>
        <w:t>argumentativo</w:t>
      </w:r>
    </w:p>
    <w:p w14:paraId="229C1F3D" w14:textId="77777777" w:rsidR="00864FE2" w:rsidRPr="004E5E51" w:rsidRDefault="00864FE2" w:rsidP="00695B29">
      <w:pPr>
        <w:spacing w:after="0"/>
        <w:rPr>
          <w:rFonts w:ascii="Times" w:hAnsi="Times"/>
        </w:rPr>
      </w:pPr>
    </w:p>
    <w:p w14:paraId="1A8C68DB" w14:textId="3FBA635F" w:rsidR="00695B29" w:rsidRPr="004E5E51" w:rsidRDefault="00695B29" w:rsidP="00695B29">
      <w:pPr>
        <w:spacing w:after="0"/>
        <w:rPr>
          <w:rFonts w:ascii="Times" w:hAnsi="Times"/>
        </w:rPr>
      </w:pPr>
      <w:r w:rsidRPr="004E5E51">
        <w:rPr>
          <w:rFonts w:ascii="Times" w:hAnsi="Times"/>
        </w:rPr>
        <w:t>Cuando nos preguntan nuestra opinión sobre un tema concreto, buscamos toda aquella información, razonam</w:t>
      </w:r>
      <w:r w:rsidR="00DD09E0">
        <w:rPr>
          <w:rFonts w:ascii="Times" w:hAnsi="Times"/>
        </w:rPr>
        <w:t>ientos, ejemplos y experiencias</w:t>
      </w:r>
      <w:r w:rsidRPr="004E5E51">
        <w:rPr>
          <w:rFonts w:ascii="Times" w:hAnsi="Times"/>
        </w:rPr>
        <w:t xml:space="preserve"> que puedan servir como base sólida para poder </w:t>
      </w:r>
      <w:ins w:id="33" w:author="Angélica Monroy" w:date="2014-10-19T12:39:00Z">
        <w:r w:rsidR="00F51C55">
          <w:rPr>
            <w:rFonts w:ascii="Times" w:hAnsi="Times"/>
          </w:rPr>
          <w:t>sustenta</w:t>
        </w:r>
        <w:r w:rsidR="00F51C55" w:rsidRPr="004E5E51">
          <w:rPr>
            <w:rFonts w:ascii="Times" w:hAnsi="Times"/>
          </w:rPr>
          <w:t>rla</w:t>
        </w:r>
      </w:ins>
      <w:r w:rsidRPr="004E5E51">
        <w:rPr>
          <w:rFonts w:ascii="Times" w:hAnsi="Times"/>
        </w:rPr>
        <w:t>. Este tipo de discurso se conoce como</w:t>
      </w:r>
      <w:r w:rsidR="00864FE2" w:rsidRPr="004E5E51">
        <w:rPr>
          <w:rFonts w:ascii="Times" w:hAnsi="Times"/>
        </w:rPr>
        <w:t xml:space="preserve"> </w:t>
      </w:r>
      <w:r w:rsidRPr="004E5E51">
        <w:rPr>
          <w:rFonts w:ascii="Times" w:hAnsi="Times"/>
          <w:b/>
          <w:bCs/>
          <w:iCs/>
        </w:rPr>
        <w:t>discurso argumentativo</w:t>
      </w:r>
      <w:r w:rsidRPr="004E5E51">
        <w:rPr>
          <w:rFonts w:ascii="Times" w:hAnsi="Times"/>
        </w:rPr>
        <w:t>.</w:t>
      </w:r>
      <w:r w:rsidR="00864FE2" w:rsidRPr="004E5E51">
        <w:rPr>
          <w:rFonts w:ascii="Times" w:hAnsi="Times"/>
        </w:rPr>
        <w:t xml:space="preserve"> </w:t>
      </w:r>
      <w:r w:rsidRPr="004E5E51">
        <w:rPr>
          <w:rFonts w:ascii="Times" w:hAnsi="Times"/>
        </w:rPr>
        <w:t>Las razones o pruebas con las que justificamos nuestra posición se denominan</w:t>
      </w:r>
      <w:r w:rsidR="00572014" w:rsidRPr="004E5E51">
        <w:rPr>
          <w:rFonts w:ascii="Times" w:hAnsi="Times"/>
        </w:rPr>
        <w:t xml:space="preserve"> </w:t>
      </w:r>
      <w:r w:rsidRPr="004E5E51">
        <w:rPr>
          <w:rFonts w:ascii="Times" w:hAnsi="Times"/>
          <w:b/>
          <w:bCs/>
          <w:iCs/>
        </w:rPr>
        <w:t>argumentos</w:t>
      </w:r>
      <w:r w:rsidRPr="004E5E51">
        <w:rPr>
          <w:rFonts w:ascii="Times" w:hAnsi="Times"/>
        </w:rPr>
        <w:t>.</w:t>
      </w:r>
    </w:p>
    <w:p w14:paraId="78AADC0B" w14:textId="36B07B89" w:rsidR="00864FE2" w:rsidRPr="004E5E51" w:rsidRDefault="00864FE2" w:rsidP="00AE4988">
      <w:pPr>
        <w:spacing w:after="0"/>
        <w:rPr>
          <w:rFonts w:ascii="Times" w:hAnsi="Times"/>
        </w:rPr>
      </w:pPr>
    </w:p>
    <w:p w14:paraId="70C80FC9" w14:textId="6BC5348F" w:rsidR="00AE4988" w:rsidRPr="00D51F9C" w:rsidRDefault="00AE4988" w:rsidP="00AE4988">
      <w:pPr>
        <w:shd w:val="clear" w:color="auto" w:fill="B3B3B3"/>
        <w:spacing w:after="0"/>
        <w:rPr>
          <w:rFonts w:asciiTheme="majorHAnsi" w:hAnsiTheme="majorHAnsi"/>
          <w:sz w:val="20"/>
          <w:szCs w:val="20"/>
        </w:rPr>
      </w:pPr>
      <w:r w:rsidRPr="00D51F9C">
        <w:rPr>
          <w:rFonts w:asciiTheme="majorHAnsi" w:hAnsiTheme="majorHAnsi"/>
          <w:sz w:val="20"/>
          <w:szCs w:val="20"/>
        </w:rPr>
        <w:t>F04 hombre en conferencia</w:t>
      </w:r>
      <w:r w:rsidR="003A63E0" w:rsidRPr="00D51F9C">
        <w:rPr>
          <w:rFonts w:asciiTheme="majorHAnsi" w:hAnsiTheme="majorHAnsi"/>
          <w:sz w:val="20"/>
          <w:szCs w:val="20"/>
        </w:rPr>
        <w:t>,</w:t>
      </w:r>
      <w:r w:rsidRPr="00D51F9C">
        <w:rPr>
          <w:rFonts w:asciiTheme="majorHAnsi" w:hAnsiTheme="majorHAnsi"/>
          <w:sz w:val="20"/>
          <w:szCs w:val="20"/>
        </w:rPr>
        <w:t xml:space="preserve"> 193539209</w:t>
      </w:r>
    </w:p>
    <w:p w14:paraId="498A893A" w14:textId="762E6177" w:rsidR="0009314C" w:rsidRDefault="00F53972" w:rsidP="0009314C">
      <w:pPr>
        <w:shd w:val="clear" w:color="auto" w:fill="B3B3B3"/>
        <w:spacing w:after="0"/>
        <w:rPr>
          <w:rFonts w:ascii="Times" w:hAnsi="Times"/>
        </w:rPr>
      </w:pPr>
      <w:r w:rsidRPr="00D51F9C">
        <w:rPr>
          <w:rFonts w:asciiTheme="majorHAnsi" w:hAnsiTheme="majorHAnsi"/>
          <w:sz w:val="20"/>
          <w:szCs w:val="20"/>
        </w:rPr>
        <w:t>PIE:</w:t>
      </w:r>
      <w:r w:rsidRPr="004E5E51">
        <w:rPr>
          <w:rFonts w:ascii="Times" w:hAnsi="Times"/>
        </w:rPr>
        <w:t xml:space="preserve"> </w:t>
      </w:r>
      <w:r w:rsidR="00AE4988" w:rsidRPr="004E5E51">
        <w:rPr>
          <w:rFonts w:ascii="Times" w:hAnsi="Times"/>
        </w:rPr>
        <w:t>La base de la</w:t>
      </w:r>
      <w:r w:rsidR="004D3002" w:rsidRPr="004E5E51">
        <w:rPr>
          <w:rFonts w:ascii="Times" w:hAnsi="Times"/>
        </w:rPr>
        <w:t xml:space="preserve"> </w:t>
      </w:r>
      <w:r w:rsidR="00AE4988" w:rsidRPr="004E5E51">
        <w:rPr>
          <w:rFonts w:ascii="Times" w:hAnsi="Times"/>
          <w:b/>
          <w:bCs/>
        </w:rPr>
        <w:t>argumentación</w:t>
      </w:r>
      <w:r w:rsidR="00AE4988" w:rsidRPr="004E5E51">
        <w:rPr>
          <w:rFonts w:ascii="Times" w:hAnsi="Times"/>
        </w:rPr>
        <w:t xml:space="preserve"> consiste en plantear una estrategia con los mejores argumentos o razones para convencer al interlocutor o al auditorio. Antes de empezar a defender una posición o idea, hay que pensar y </w:t>
      </w:r>
      <w:ins w:id="34" w:author="Angélica Monroy" w:date="2014-10-19T12:39:00Z">
        <w:r w:rsidR="0048119B">
          <w:rPr>
            <w:rFonts w:ascii="Times" w:hAnsi="Times"/>
          </w:rPr>
          <w:t>en</w:t>
        </w:r>
      </w:ins>
      <w:r w:rsidR="00AE4988" w:rsidRPr="004E5E51">
        <w:rPr>
          <w:rFonts w:ascii="Times" w:hAnsi="Times"/>
        </w:rPr>
        <w:t>listar todas aquellas razones y pruebas que ayudarán a justificar una opinión</w:t>
      </w:r>
      <w:r w:rsidR="00B95566">
        <w:rPr>
          <w:rFonts w:ascii="Times" w:hAnsi="Times"/>
        </w:rPr>
        <w:t>,</w:t>
      </w:r>
      <w:r w:rsidR="00AE4988" w:rsidRPr="004E5E51">
        <w:rPr>
          <w:rFonts w:ascii="Times" w:hAnsi="Times"/>
        </w:rPr>
        <w:t xml:space="preserve"> </w:t>
      </w:r>
      <w:ins w:id="35" w:author="Angélica Monroy" w:date="2014-10-19T12:40:00Z">
        <w:r w:rsidR="0048119B">
          <w:rPr>
            <w:rFonts w:ascii="Times" w:hAnsi="Times"/>
          </w:rPr>
          <w:t>así como</w:t>
        </w:r>
        <w:r w:rsidR="0048119B" w:rsidRPr="004E5E51">
          <w:rPr>
            <w:rFonts w:ascii="Times" w:hAnsi="Times"/>
          </w:rPr>
          <w:t xml:space="preserve"> </w:t>
        </w:r>
      </w:ins>
      <w:r w:rsidR="00AE4988" w:rsidRPr="004E5E51">
        <w:rPr>
          <w:rFonts w:ascii="Times" w:hAnsi="Times"/>
        </w:rPr>
        <w:t xml:space="preserve">los </w:t>
      </w:r>
      <w:ins w:id="36" w:author="Angélica Monroy" w:date="2014-10-19T12:40:00Z">
        <w:r w:rsidR="0048119B" w:rsidRPr="004E5E51">
          <w:rPr>
            <w:rFonts w:ascii="Times" w:hAnsi="Times"/>
          </w:rPr>
          <w:t>contra</w:t>
        </w:r>
      </w:ins>
      <w:r w:rsidR="00AE4988" w:rsidRPr="004E5E51">
        <w:rPr>
          <w:rFonts w:ascii="Times" w:hAnsi="Times"/>
        </w:rPr>
        <w:t>argumentos que pueden presentar</w:t>
      </w:r>
      <w:ins w:id="37" w:author="Angélica Monroy" w:date="2014-10-19T12:40:00Z">
        <w:r w:rsidR="0048119B">
          <w:rPr>
            <w:rFonts w:ascii="Times" w:hAnsi="Times"/>
          </w:rPr>
          <w:t>se</w:t>
        </w:r>
      </w:ins>
      <w:r w:rsidR="00AE4988" w:rsidRPr="004E5E51">
        <w:rPr>
          <w:rFonts w:ascii="Times" w:hAnsi="Times"/>
        </w:rPr>
        <w:t>.</w:t>
      </w:r>
    </w:p>
    <w:p w14:paraId="60A2ECBA" w14:textId="77777777" w:rsidR="0009314C" w:rsidRDefault="0009314C" w:rsidP="0009314C">
      <w:pPr>
        <w:spacing w:after="0"/>
        <w:rPr>
          <w:rFonts w:ascii="Times" w:hAnsi="Times"/>
        </w:rPr>
      </w:pPr>
    </w:p>
    <w:p w14:paraId="586900C3" w14:textId="17818BC2" w:rsidR="00695B29" w:rsidRPr="004E5E51" w:rsidRDefault="00695B29" w:rsidP="0009314C">
      <w:pPr>
        <w:spacing w:after="0"/>
        <w:rPr>
          <w:rFonts w:ascii="Times" w:hAnsi="Times"/>
        </w:rPr>
      </w:pPr>
      <w:r w:rsidRPr="004E5E51">
        <w:rPr>
          <w:rFonts w:ascii="Times" w:hAnsi="Times"/>
        </w:rPr>
        <w:t xml:space="preserve">Para convencer a alguien de una idea u opinión, </w:t>
      </w:r>
      <w:r w:rsidR="00ED3C09" w:rsidRPr="004E5E51">
        <w:rPr>
          <w:rFonts w:ascii="Times" w:hAnsi="Times"/>
        </w:rPr>
        <w:t xml:space="preserve">el </w:t>
      </w:r>
      <w:r w:rsidRPr="004E5E51">
        <w:rPr>
          <w:rFonts w:ascii="Times" w:hAnsi="Times"/>
          <w:bCs/>
        </w:rPr>
        <w:t>texto argumentativo</w:t>
      </w:r>
      <w:r w:rsidR="00ED3C09" w:rsidRPr="004E5E51">
        <w:rPr>
          <w:rFonts w:ascii="Times" w:hAnsi="Times"/>
        </w:rPr>
        <w:t xml:space="preserve"> </w:t>
      </w:r>
      <w:r w:rsidRPr="004E5E51">
        <w:rPr>
          <w:rFonts w:ascii="Times" w:hAnsi="Times"/>
        </w:rPr>
        <w:t xml:space="preserve">deberá </w:t>
      </w:r>
      <w:ins w:id="38" w:author="Angélica Monroy" w:date="2014-10-19T17:53:00Z">
        <w:r w:rsidR="00FB5911">
          <w:rPr>
            <w:rFonts w:ascii="Times" w:hAnsi="Times"/>
          </w:rPr>
          <w:t>tener la</w:t>
        </w:r>
        <w:r w:rsidR="00FB5911" w:rsidRPr="004E5E51">
          <w:rPr>
            <w:rFonts w:ascii="Times" w:hAnsi="Times"/>
          </w:rPr>
          <w:t xml:space="preserve"> </w:t>
        </w:r>
        <w:r w:rsidR="00FB5911">
          <w:rPr>
            <w:rFonts w:ascii="Times" w:hAnsi="Times"/>
          </w:rPr>
          <w:t xml:space="preserve">siguiente </w:t>
        </w:r>
      </w:ins>
      <w:r w:rsidRPr="004E5E51">
        <w:rPr>
          <w:rFonts w:ascii="Times" w:hAnsi="Times"/>
          <w:b/>
          <w:bCs/>
        </w:rPr>
        <w:t>estructura</w:t>
      </w:r>
      <w:r w:rsidRPr="004E5E51">
        <w:rPr>
          <w:rFonts w:ascii="Times" w:hAnsi="Times"/>
        </w:rPr>
        <w:t>:</w:t>
      </w:r>
    </w:p>
    <w:p w14:paraId="4DC88ED3" w14:textId="77777777" w:rsidR="00864FE2" w:rsidRPr="004E5E51" w:rsidRDefault="00864FE2" w:rsidP="00695B29">
      <w:pPr>
        <w:spacing w:after="0"/>
        <w:rPr>
          <w:rFonts w:ascii="Times" w:hAnsi="Times"/>
        </w:rPr>
      </w:pPr>
    </w:p>
    <w:p w14:paraId="4F4F3033" w14:textId="3CD7A143" w:rsidR="00695B29" w:rsidRPr="004E5E51" w:rsidRDefault="0048119B" w:rsidP="00695B29">
      <w:pPr>
        <w:numPr>
          <w:ilvl w:val="0"/>
          <w:numId w:val="12"/>
        </w:numPr>
        <w:spacing w:after="0"/>
        <w:rPr>
          <w:rFonts w:ascii="Times" w:hAnsi="Times"/>
        </w:rPr>
      </w:pPr>
      <w:ins w:id="39" w:author="Angélica Monroy" w:date="2014-10-19T12:41:00Z">
        <w:r w:rsidRPr="002632B2">
          <w:rPr>
            <w:rFonts w:ascii="Times" w:hAnsi="Times"/>
            <w:b/>
          </w:rPr>
          <w:t>I</w:t>
        </w:r>
      </w:ins>
      <w:r w:rsidR="00695B29" w:rsidRPr="004E5E51">
        <w:rPr>
          <w:rFonts w:ascii="Times" w:hAnsi="Times"/>
          <w:b/>
          <w:bCs/>
        </w:rPr>
        <w:t>ntroducción</w:t>
      </w:r>
      <w:r w:rsidR="00695B29" w:rsidRPr="004E5E51">
        <w:rPr>
          <w:rFonts w:ascii="Times" w:hAnsi="Times"/>
        </w:rPr>
        <w:t>: se presenta el tema principal.</w:t>
      </w:r>
    </w:p>
    <w:p w14:paraId="2BF8FBEE" w14:textId="7088E4E6" w:rsidR="00695B29" w:rsidRPr="004E5E51" w:rsidRDefault="0048119B" w:rsidP="00695B29">
      <w:pPr>
        <w:numPr>
          <w:ilvl w:val="0"/>
          <w:numId w:val="12"/>
        </w:numPr>
        <w:spacing w:after="0"/>
        <w:rPr>
          <w:rFonts w:ascii="Times" w:hAnsi="Times"/>
        </w:rPr>
      </w:pPr>
      <w:ins w:id="40" w:author="Angélica Monroy" w:date="2014-10-19T12:42:00Z">
        <w:r w:rsidRPr="002632B2">
          <w:rPr>
            <w:rFonts w:ascii="Times" w:hAnsi="Times"/>
            <w:b/>
          </w:rPr>
          <w:t>T</w:t>
        </w:r>
      </w:ins>
      <w:r w:rsidR="00695B29" w:rsidRPr="004E5E51">
        <w:rPr>
          <w:rFonts w:ascii="Times" w:hAnsi="Times"/>
          <w:b/>
          <w:bCs/>
        </w:rPr>
        <w:t>esis</w:t>
      </w:r>
      <w:r w:rsidR="00695B29" w:rsidRPr="004E5E51">
        <w:rPr>
          <w:rFonts w:ascii="Times" w:hAnsi="Times"/>
        </w:rPr>
        <w:t>: se expone y defiende la postura del emisor.</w:t>
      </w:r>
    </w:p>
    <w:p w14:paraId="0C18B49C" w14:textId="44AB0F71" w:rsidR="00D72969" w:rsidRPr="004E5E51" w:rsidRDefault="0048119B" w:rsidP="00695B29">
      <w:pPr>
        <w:numPr>
          <w:ilvl w:val="0"/>
          <w:numId w:val="12"/>
        </w:numPr>
        <w:spacing w:after="0"/>
        <w:rPr>
          <w:rFonts w:ascii="Times" w:hAnsi="Times"/>
        </w:rPr>
      </w:pPr>
      <w:ins w:id="41" w:author="Angélica Monroy" w:date="2014-10-19T12:42:00Z">
        <w:r w:rsidRPr="002632B2">
          <w:rPr>
            <w:rFonts w:ascii="Times" w:hAnsi="Times"/>
            <w:b/>
          </w:rPr>
          <w:t>A</w:t>
        </w:r>
      </w:ins>
      <w:r w:rsidR="00695B29" w:rsidRPr="004E5E51">
        <w:rPr>
          <w:rFonts w:ascii="Times" w:hAnsi="Times"/>
          <w:b/>
          <w:bCs/>
        </w:rPr>
        <w:t>rgumentos y contraargumentos</w:t>
      </w:r>
      <w:r w:rsidR="00695B29" w:rsidRPr="004E5E51">
        <w:rPr>
          <w:rFonts w:ascii="Times" w:hAnsi="Times"/>
        </w:rPr>
        <w:t>: exposición de las razones y pruebas que justifican la postura o tesis defendida, y de los argumentos que podrían aducirse en contra de ell</w:t>
      </w:r>
      <w:r w:rsidR="00D72969" w:rsidRPr="004E5E51">
        <w:rPr>
          <w:rFonts w:ascii="Times" w:hAnsi="Times"/>
        </w:rPr>
        <w:t>a y que debemos refutar.</w:t>
      </w:r>
    </w:p>
    <w:p w14:paraId="5C71A453" w14:textId="450FB724" w:rsidR="00D72969" w:rsidRPr="004E5E51" w:rsidRDefault="0048119B" w:rsidP="00695B29">
      <w:pPr>
        <w:numPr>
          <w:ilvl w:val="0"/>
          <w:numId w:val="12"/>
        </w:numPr>
        <w:spacing w:after="0"/>
        <w:rPr>
          <w:rFonts w:ascii="Times" w:hAnsi="Times"/>
        </w:rPr>
      </w:pPr>
      <w:ins w:id="42" w:author="Angélica Monroy" w:date="2014-10-19T12:42:00Z">
        <w:r w:rsidRPr="002632B2">
          <w:rPr>
            <w:rFonts w:ascii="Times" w:hAnsi="Times"/>
            <w:b/>
          </w:rPr>
          <w:t>C</w:t>
        </w:r>
      </w:ins>
      <w:r w:rsidR="00D72969" w:rsidRPr="004E5E51">
        <w:rPr>
          <w:rFonts w:ascii="Times" w:hAnsi="Times"/>
          <w:b/>
          <w:bCs/>
        </w:rPr>
        <w:t>onclusión</w:t>
      </w:r>
      <w:r w:rsidR="00D72969" w:rsidRPr="004E5E51">
        <w:rPr>
          <w:rFonts w:ascii="Times" w:hAnsi="Times"/>
        </w:rPr>
        <w:t>: se recopilan los argumentos más sólidos para poder cerrar el tema afirmando la tesis defendida.</w:t>
      </w:r>
    </w:p>
    <w:p w14:paraId="221C262C" w14:textId="77777777" w:rsidR="00864FE2" w:rsidRPr="004E5E51" w:rsidRDefault="00864FE2" w:rsidP="00695B29">
      <w:pPr>
        <w:spacing w:after="0"/>
        <w:rPr>
          <w:rFonts w:ascii="Times" w:hAnsi="Times"/>
        </w:rPr>
      </w:pPr>
    </w:p>
    <w:p w14:paraId="07B8D8E7" w14:textId="06F1ACBC" w:rsidR="008A0D4A" w:rsidRPr="004E5E51" w:rsidRDefault="00362BCE" w:rsidP="00695B29">
      <w:pPr>
        <w:spacing w:after="0"/>
        <w:rPr>
          <w:rFonts w:ascii="Times" w:hAnsi="Times"/>
        </w:rPr>
      </w:pPr>
      <w:r w:rsidRPr="004E5E51">
        <w:rPr>
          <w:rFonts w:ascii="Times" w:hAnsi="Times"/>
        </w:rPr>
        <w:t xml:space="preserve">De acuerdo con la información anterior, los discursos expositivo y argumentativo </w:t>
      </w:r>
      <w:r w:rsidR="00155DDA" w:rsidRPr="004E5E51">
        <w:rPr>
          <w:rFonts w:ascii="Times" w:hAnsi="Times"/>
        </w:rPr>
        <w:t>requieren una estructura semejante</w:t>
      </w:r>
      <w:ins w:id="43" w:author="Angélica Monroy" w:date="2014-10-19T12:43:00Z">
        <w:r w:rsidR="00864B03">
          <w:rPr>
            <w:rFonts w:ascii="Times" w:hAnsi="Times"/>
          </w:rPr>
          <w:t>; p</w:t>
        </w:r>
      </w:ins>
      <w:r w:rsidR="00155DDA" w:rsidRPr="004E5E51">
        <w:rPr>
          <w:rFonts w:ascii="Times" w:hAnsi="Times"/>
        </w:rPr>
        <w:t>or eso</w:t>
      </w:r>
      <w:ins w:id="44" w:author="Angélica Monroy" w:date="2014-10-19T12:43:00Z">
        <w:r w:rsidR="00864B03">
          <w:rPr>
            <w:rFonts w:ascii="Times" w:hAnsi="Times"/>
          </w:rPr>
          <w:t>,</w:t>
        </w:r>
      </w:ins>
      <w:r w:rsidR="00155DDA" w:rsidRPr="004E5E51">
        <w:rPr>
          <w:rFonts w:ascii="Times" w:hAnsi="Times"/>
        </w:rPr>
        <w:t xml:space="preserve"> es posible integrarlos en un ensayo. </w:t>
      </w:r>
    </w:p>
    <w:p w14:paraId="5965CA84" w14:textId="77777777" w:rsidR="008A0D4A" w:rsidRPr="004E5E51" w:rsidRDefault="008A0D4A" w:rsidP="00695B29">
      <w:pPr>
        <w:spacing w:after="0"/>
        <w:rPr>
          <w:rFonts w:ascii="Times" w:hAnsi="Times"/>
        </w:rPr>
      </w:pPr>
    </w:p>
    <w:p w14:paraId="7E68C6F2" w14:textId="51A7144F" w:rsidR="00056FCF" w:rsidRPr="004E5E51" w:rsidRDefault="00056FCF" w:rsidP="00056FCF">
      <w:pPr>
        <w:spacing w:after="0"/>
        <w:rPr>
          <w:rFonts w:ascii="Times" w:hAnsi="Times"/>
        </w:rPr>
      </w:pPr>
      <w:r w:rsidRPr="004E5E51">
        <w:rPr>
          <w:rFonts w:ascii="Times" w:hAnsi="Times"/>
        </w:rPr>
        <w:t>Pr</w:t>
      </w:r>
      <w:r w:rsidR="00601256" w:rsidRPr="004E5E51">
        <w:rPr>
          <w:rFonts w:ascii="Times" w:hAnsi="Times"/>
        </w:rPr>
        <w:t>a</w:t>
      </w:r>
      <w:r w:rsidRPr="004E5E51">
        <w:rPr>
          <w:rFonts w:ascii="Times" w:hAnsi="Times"/>
        </w:rPr>
        <w:t>ctica</w:t>
      </w:r>
    </w:p>
    <w:p w14:paraId="14A51BDE" w14:textId="48218CCB" w:rsidR="00056FCF" w:rsidRPr="004E5E51" w:rsidRDefault="00621979" w:rsidP="00056FCF">
      <w:pPr>
        <w:spacing w:after="0"/>
        <w:rPr>
          <w:rFonts w:ascii="Times" w:hAnsi="Times"/>
          <w:highlight w:val="yellow"/>
        </w:rPr>
      </w:pPr>
      <w:r>
        <w:rPr>
          <w:rFonts w:ascii="Times" w:hAnsi="Times"/>
          <w:highlight w:val="yellow"/>
        </w:rPr>
        <w:t>[ES-S3-0</w:t>
      </w:r>
      <w:r w:rsidR="00056FCF" w:rsidRPr="004E5E51">
        <w:rPr>
          <w:rFonts w:ascii="Times" w:hAnsi="Times"/>
          <w:highlight w:val="yellow"/>
        </w:rPr>
        <w:t>1-REC40]</w:t>
      </w:r>
    </w:p>
    <w:p w14:paraId="1D2AC122" w14:textId="06559D7D" w:rsidR="00056FCF" w:rsidRPr="004E5E51" w:rsidRDefault="00515332" w:rsidP="00056FCF">
      <w:pPr>
        <w:spacing w:after="0"/>
        <w:rPr>
          <w:rFonts w:ascii="Times" w:hAnsi="Times"/>
          <w:highlight w:val="yellow"/>
        </w:rPr>
      </w:pPr>
      <w:r w:rsidRPr="004E5E51">
        <w:rPr>
          <w:rFonts w:ascii="Times" w:hAnsi="Times"/>
          <w:highlight w:val="yellow"/>
        </w:rPr>
        <w:t>Tercero</w:t>
      </w:r>
      <w:r w:rsidR="00056FCF" w:rsidRPr="004E5E51">
        <w:rPr>
          <w:rFonts w:ascii="Times" w:hAnsi="Times"/>
          <w:highlight w:val="yellow"/>
        </w:rPr>
        <w:t>/Lengua castellana y literatura/</w:t>
      </w:r>
      <w:r w:rsidR="008B6F21" w:rsidRPr="004E5E51">
        <w:rPr>
          <w:rFonts w:ascii="Times" w:hAnsi="Times"/>
          <w:highlight w:val="yellow"/>
        </w:rPr>
        <w:t xml:space="preserve">Los textos expositivos y </w:t>
      </w:r>
      <w:r w:rsidR="00056FCF" w:rsidRPr="004E5E51">
        <w:rPr>
          <w:rFonts w:ascii="Times" w:hAnsi="Times"/>
          <w:highlight w:val="yellow"/>
        </w:rPr>
        <w:t>argumentativos/Refuerza tu aprendizaje: El discurso argumentativo</w:t>
      </w:r>
      <w:r w:rsidR="003E1651" w:rsidRPr="003E1651">
        <w:rPr>
          <w:rFonts w:ascii="Times" w:hAnsi="Times"/>
        </w:rPr>
        <w:t xml:space="preserve"> </w:t>
      </w:r>
      <w:r w:rsidR="00455E58" w:rsidRPr="003E1651">
        <w:rPr>
          <w:rFonts w:ascii="Times" w:hAnsi="Times"/>
        </w:rPr>
        <w:t xml:space="preserve"> </w:t>
      </w:r>
      <w:r w:rsidR="003E1651">
        <w:rPr>
          <w:rFonts w:ascii="Times" w:hAnsi="Times"/>
        </w:rPr>
        <w:t xml:space="preserve">   </w:t>
      </w:r>
      <w:r w:rsidR="00455E58" w:rsidRPr="004E5E51">
        <w:rPr>
          <w:rFonts w:ascii="Times" w:hAnsi="Times"/>
          <w:color w:val="FF0000"/>
          <w:highlight w:val="yellow"/>
        </w:rPr>
        <w:t>((</w:t>
      </w:r>
      <w:r w:rsidR="00BF12B2">
        <w:rPr>
          <w:rFonts w:ascii="Times" w:hAnsi="Times"/>
          <w:color w:val="FF0000"/>
          <w:highlight w:val="yellow"/>
        </w:rPr>
        <w:t>Cambia descripción de recurso. En l</w:t>
      </w:r>
      <w:r w:rsidR="00455E58" w:rsidRPr="004E5E51">
        <w:rPr>
          <w:rFonts w:ascii="Times" w:hAnsi="Times"/>
          <w:color w:val="FF0000"/>
          <w:highlight w:val="yellow"/>
        </w:rPr>
        <w:t xml:space="preserve">a </w:t>
      </w:r>
      <w:r w:rsidR="003A3208" w:rsidRPr="004E5E51">
        <w:rPr>
          <w:rFonts w:ascii="Times" w:hAnsi="Times"/>
          <w:color w:val="FF0000"/>
          <w:highlight w:val="yellow"/>
        </w:rPr>
        <w:t>instrucción</w:t>
      </w:r>
      <w:r w:rsidR="00BF12B2">
        <w:rPr>
          <w:rFonts w:ascii="Times" w:hAnsi="Times"/>
          <w:color w:val="FF0000"/>
          <w:highlight w:val="yellow"/>
        </w:rPr>
        <w:t>, donde</w:t>
      </w:r>
      <w:r w:rsidR="003A3208" w:rsidRPr="004E5E51">
        <w:rPr>
          <w:rFonts w:ascii="Times" w:hAnsi="Times"/>
          <w:color w:val="FF0000"/>
          <w:highlight w:val="yellow"/>
        </w:rPr>
        <w:t xml:space="preserve"> </w:t>
      </w:r>
      <w:r w:rsidR="00CA5183" w:rsidRPr="004E5E51">
        <w:rPr>
          <w:rFonts w:ascii="Times" w:hAnsi="Times"/>
          <w:color w:val="FF0000"/>
          <w:highlight w:val="yellow"/>
        </w:rPr>
        <w:t xml:space="preserve">dice: </w:t>
      </w:r>
      <w:r w:rsidR="00455E58" w:rsidRPr="004E5E51">
        <w:rPr>
          <w:rFonts w:ascii="Times" w:hAnsi="Times"/>
          <w:color w:val="FF0000"/>
          <w:highlight w:val="yellow"/>
        </w:rPr>
        <w:t>“</w:t>
      </w:r>
      <w:r w:rsidR="00BF12B2">
        <w:rPr>
          <w:rFonts w:ascii="Times" w:hAnsi="Times"/>
          <w:color w:val="FF0000"/>
          <w:highlight w:val="yellow"/>
        </w:rPr>
        <w:t>...</w:t>
      </w:r>
      <w:r w:rsidR="00455E58" w:rsidRPr="004E5E51">
        <w:rPr>
          <w:rFonts w:ascii="Times" w:hAnsi="Times"/>
          <w:color w:val="FF0000"/>
          <w:highlight w:val="yellow"/>
        </w:rPr>
        <w:t>basándote en la estructura del texto argumentativo, y utilizando argumentos racionales y argumentos de autoridad.”</w:t>
      </w:r>
      <w:r w:rsidR="00CA5183" w:rsidRPr="004E5E51">
        <w:rPr>
          <w:rFonts w:ascii="Times" w:hAnsi="Times"/>
          <w:color w:val="FF0000"/>
          <w:highlight w:val="yellow"/>
        </w:rPr>
        <w:t xml:space="preserve"> Debe decir: “</w:t>
      </w:r>
      <w:r w:rsidR="00BF12B2">
        <w:rPr>
          <w:rFonts w:ascii="Times" w:hAnsi="Times"/>
          <w:color w:val="FF0000"/>
          <w:highlight w:val="yellow"/>
        </w:rPr>
        <w:t>...</w:t>
      </w:r>
      <w:r w:rsidR="00CA5183" w:rsidRPr="004E5E51">
        <w:rPr>
          <w:rFonts w:ascii="Times" w:hAnsi="Times"/>
          <w:color w:val="FF0000"/>
          <w:highlight w:val="yellow"/>
        </w:rPr>
        <w:t>basándote en la estructura del discurso argumentativo.”</w:t>
      </w:r>
      <w:r w:rsidR="00455E58" w:rsidRPr="004E5E51">
        <w:rPr>
          <w:rFonts w:ascii="Times" w:hAnsi="Times"/>
          <w:color w:val="FF0000"/>
          <w:highlight w:val="yellow"/>
        </w:rPr>
        <w:t>))</w:t>
      </w:r>
    </w:p>
    <w:p w14:paraId="0C3FF2A5" w14:textId="777FF7C4" w:rsidR="00056FCF" w:rsidRPr="004E5E51" w:rsidRDefault="00C5698A" w:rsidP="00056FCF">
      <w:pPr>
        <w:spacing w:after="0"/>
        <w:rPr>
          <w:rFonts w:ascii="Times" w:hAnsi="Times"/>
          <w:b/>
        </w:rPr>
      </w:pPr>
      <w:r w:rsidRPr="004E5E51">
        <w:rPr>
          <w:rFonts w:ascii="Times" w:hAnsi="Times"/>
          <w:b/>
        </w:rPr>
        <w:t>Refuerza tu aprendizaje: E</w:t>
      </w:r>
      <w:r w:rsidR="00056FCF" w:rsidRPr="004E5E51">
        <w:rPr>
          <w:rFonts w:ascii="Times" w:hAnsi="Times"/>
          <w:b/>
        </w:rPr>
        <w:t xml:space="preserve">l discurso </w:t>
      </w:r>
      <w:r w:rsidR="00455E58" w:rsidRPr="004E5E51">
        <w:rPr>
          <w:rFonts w:ascii="Times" w:hAnsi="Times"/>
          <w:b/>
        </w:rPr>
        <w:t>argumentativo</w:t>
      </w:r>
    </w:p>
    <w:p w14:paraId="0C4C6DC0" w14:textId="003AF86C" w:rsidR="00056FCF" w:rsidRPr="004E5E51" w:rsidRDefault="00056FCF" w:rsidP="00056FCF">
      <w:pPr>
        <w:spacing w:after="0"/>
        <w:rPr>
          <w:rFonts w:ascii="Times" w:hAnsi="Times"/>
          <w:color w:val="000000" w:themeColor="text1"/>
        </w:rPr>
      </w:pPr>
      <w:r w:rsidRPr="004E5E51">
        <w:rPr>
          <w:rFonts w:ascii="Times" w:hAnsi="Times"/>
          <w:color w:val="000000" w:themeColor="text1"/>
        </w:rPr>
        <w:t xml:space="preserve">Actividad para </w:t>
      </w:r>
      <w:r w:rsidR="007A0EDA" w:rsidRPr="004E5E51">
        <w:rPr>
          <w:rFonts w:ascii="Times" w:hAnsi="Times"/>
          <w:color w:val="000000" w:themeColor="text1"/>
        </w:rPr>
        <w:t>redactar un breve discurso argumentativo</w:t>
      </w:r>
    </w:p>
    <w:p w14:paraId="5174B2CA" w14:textId="0F1F4B2E" w:rsidR="00550CBB" w:rsidRPr="004E5E51" w:rsidRDefault="00550CBB" w:rsidP="00081745">
      <w:pPr>
        <w:spacing w:after="0"/>
        <w:rPr>
          <w:rFonts w:ascii="Times" w:hAnsi="Times"/>
          <w:highlight w:val="yellow"/>
        </w:rPr>
      </w:pPr>
    </w:p>
    <w:p w14:paraId="24AD38CF" w14:textId="3E5F6519" w:rsidR="00515332" w:rsidRPr="004E5E51" w:rsidRDefault="00621979" w:rsidP="00515332">
      <w:pPr>
        <w:spacing w:after="0"/>
        <w:rPr>
          <w:rFonts w:ascii="Times" w:hAnsi="Times"/>
          <w:highlight w:val="yellow"/>
        </w:rPr>
      </w:pPr>
      <w:r>
        <w:rPr>
          <w:rFonts w:ascii="Times" w:hAnsi="Times"/>
          <w:highlight w:val="yellow"/>
        </w:rPr>
        <w:lastRenderedPageBreak/>
        <w:t>[ES-S3-0</w:t>
      </w:r>
      <w:r w:rsidR="00515332" w:rsidRPr="004E5E51">
        <w:rPr>
          <w:rFonts w:ascii="Times" w:hAnsi="Times"/>
          <w:highlight w:val="yellow"/>
        </w:rPr>
        <w:t>1-REC50]</w:t>
      </w:r>
    </w:p>
    <w:p w14:paraId="1192C8F6" w14:textId="2BE721BB" w:rsidR="00214515" w:rsidRPr="004E5E51" w:rsidRDefault="00515332" w:rsidP="00515332">
      <w:pPr>
        <w:spacing w:after="0"/>
        <w:rPr>
          <w:rFonts w:ascii="Times" w:hAnsi="Times"/>
          <w:highlight w:val="yellow"/>
        </w:rPr>
      </w:pPr>
      <w:r w:rsidRPr="004E5E51">
        <w:rPr>
          <w:rFonts w:ascii="Times" w:hAnsi="Times"/>
          <w:highlight w:val="yellow"/>
        </w:rPr>
        <w:t>Tercero/Lengua castellana y literatura/Los textos expositivos y argumentativos/Competencias: comprensión de texto</w:t>
      </w:r>
      <w:r w:rsidRPr="009E601B">
        <w:rPr>
          <w:rFonts w:ascii="Times" w:hAnsi="Times"/>
        </w:rPr>
        <w:t xml:space="preserve"> </w:t>
      </w:r>
      <w:r w:rsidR="009E601B" w:rsidRPr="009E601B">
        <w:rPr>
          <w:rFonts w:ascii="Times" w:hAnsi="Times"/>
        </w:rPr>
        <w:t xml:space="preserve"> </w:t>
      </w:r>
      <w:r w:rsidR="009E601B" w:rsidRPr="00ED3937">
        <w:rPr>
          <w:rFonts w:ascii="Times" w:hAnsi="Times"/>
          <w:color w:val="FF0000"/>
          <w:highlight w:val="yellow"/>
        </w:rPr>
        <w:t>((</w:t>
      </w:r>
      <w:r w:rsidR="009E601B">
        <w:rPr>
          <w:rFonts w:ascii="Times" w:hAnsi="Times"/>
          <w:color w:val="FF0000"/>
          <w:highlight w:val="yellow"/>
        </w:rPr>
        <w:t>Cambia descripción de recurso.</w:t>
      </w:r>
    </w:p>
    <w:p w14:paraId="16EDD8AB" w14:textId="2FC92420" w:rsidR="00214515" w:rsidRPr="004E5E51" w:rsidRDefault="001F2873" w:rsidP="00515332">
      <w:pPr>
        <w:spacing w:after="0"/>
        <w:rPr>
          <w:rFonts w:ascii="Times" w:hAnsi="Times"/>
          <w:color w:val="FF0000"/>
          <w:highlight w:val="yellow"/>
        </w:rPr>
      </w:pPr>
      <w:r>
        <w:rPr>
          <w:rFonts w:ascii="Times" w:hAnsi="Times"/>
          <w:color w:val="FF0000"/>
          <w:highlight w:val="yellow"/>
        </w:rPr>
        <w:t>E</w:t>
      </w:r>
      <w:r w:rsidRPr="004E5E51">
        <w:rPr>
          <w:rFonts w:ascii="Times" w:hAnsi="Times"/>
          <w:color w:val="FF0000"/>
          <w:highlight w:val="yellow"/>
        </w:rPr>
        <w:t>n la pestaña “Comprensión”, tercera pantalla</w:t>
      </w:r>
      <w:r>
        <w:rPr>
          <w:rFonts w:ascii="Times" w:hAnsi="Times"/>
          <w:color w:val="FF0000"/>
          <w:highlight w:val="yellow"/>
        </w:rPr>
        <w:t>, párrafo inferior: q</w:t>
      </w:r>
      <w:r w:rsidR="005D3FA9" w:rsidRPr="004E5E51">
        <w:rPr>
          <w:rFonts w:ascii="Times" w:hAnsi="Times"/>
          <w:color w:val="FF0000"/>
          <w:highlight w:val="yellow"/>
        </w:rPr>
        <w:t>uitar instrucción referente a hiperónimos e hipónimos</w:t>
      </w:r>
      <w:r w:rsidR="00515332" w:rsidRPr="004E5E51">
        <w:rPr>
          <w:rFonts w:ascii="Times" w:hAnsi="Times"/>
          <w:color w:val="FF0000"/>
          <w:highlight w:val="yellow"/>
        </w:rPr>
        <w:t>))</w:t>
      </w:r>
    </w:p>
    <w:p w14:paraId="6DF98BD0" w14:textId="1751237C" w:rsidR="00214515" w:rsidRPr="004E5E51" w:rsidRDefault="00827F9B" w:rsidP="00515332">
      <w:pPr>
        <w:spacing w:after="0"/>
        <w:rPr>
          <w:rFonts w:ascii="Times" w:hAnsi="Times"/>
          <w:color w:val="FF0000"/>
          <w:highlight w:val="yellow"/>
        </w:rPr>
      </w:pPr>
      <w:r w:rsidRPr="004E5E51">
        <w:rPr>
          <w:rFonts w:ascii="Times" w:hAnsi="Times"/>
          <w:noProof/>
          <w:color w:val="FF0000"/>
          <w:lang w:val="es-ES" w:eastAsia="es-ES"/>
        </w:rPr>
        <mc:AlternateContent>
          <mc:Choice Requires="wps">
            <w:drawing>
              <wp:anchor distT="0" distB="0" distL="114300" distR="114300" simplePos="0" relativeHeight="251663360" behindDoc="0" locked="0" layoutInCell="1" allowOverlap="1" wp14:anchorId="225348F9" wp14:editId="6FEFA45D">
                <wp:simplePos x="0" y="0"/>
                <wp:positionH relativeFrom="column">
                  <wp:posOffset>3657600</wp:posOffset>
                </wp:positionH>
                <wp:positionV relativeFrom="paragraph">
                  <wp:posOffset>1736090</wp:posOffset>
                </wp:positionV>
                <wp:extent cx="767080" cy="306705"/>
                <wp:effectExtent l="0" t="0" r="20320" b="23495"/>
                <wp:wrapNone/>
                <wp:docPr id="1" name="Forma libre 1"/>
                <wp:cNvGraphicFramePr/>
                <a:graphic xmlns:a="http://schemas.openxmlformats.org/drawingml/2006/main">
                  <a:graphicData uri="http://schemas.microsoft.com/office/word/2010/wordprocessingShape">
                    <wps:wsp>
                      <wps:cNvSpPr/>
                      <wps:spPr>
                        <a:xfrm>
                          <a:off x="0" y="0"/>
                          <a:ext cx="767080" cy="306705"/>
                        </a:xfrm>
                        <a:custGeom>
                          <a:avLst/>
                          <a:gdLst>
                            <a:gd name="connsiteX0" fmla="*/ 767379 w 767379"/>
                            <a:gd name="connsiteY0" fmla="*/ 0 h 306932"/>
                            <a:gd name="connsiteX1" fmla="*/ 620308 w 767379"/>
                            <a:gd name="connsiteY1" fmla="*/ 6395 h 306932"/>
                            <a:gd name="connsiteX2" fmla="*/ 556364 w 767379"/>
                            <a:gd name="connsiteY2" fmla="*/ 19184 h 306932"/>
                            <a:gd name="connsiteX3" fmla="*/ 537181 w 767379"/>
                            <a:gd name="connsiteY3" fmla="*/ 38367 h 306932"/>
                            <a:gd name="connsiteX4" fmla="*/ 498814 w 767379"/>
                            <a:gd name="connsiteY4" fmla="*/ 70339 h 306932"/>
                            <a:gd name="connsiteX5" fmla="*/ 486026 w 767379"/>
                            <a:gd name="connsiteY5" fmla="*/ 115100 h 306932"/>
                            <a:gd name="connsiteX6" fmla="*/ 466842 w 767379"/>
                            <a:gd name="connsiteY6" fmla="*/ 147072 h 306932"/>
                            <a:gd name="connsiteX7" fmla="*/ 466842 w 767379"/>
                            <a:gd name="connsiteY7" fmla="*/ 255777 h 306932"/>
                            <a:gd name="connsiteX8" fmla="*/ 511603 w 767379"/>
                            <a:gd name="connsiteY8" fmla="*/ 300537 h 306932"/>
                            <a:gd name="connsiteX9" fmla="*/ 537181 w 767379"/>
                            <a:gd name="connsiteY9" fmla="*/ 306932 h 306932"/>
                            <a:gd name="connsiteX10" fmla="*/ 607519 w 767379"/>
                            <a:gd name="connsiteY10" fmla="*/ 287749 h 306932"/>
                            <a:gd name="connsiteX11" fmla="*/ 645886 w 767379"/>
                            <a:gd name="connsiteY11" fmla="*/ 262171 h 306932"/>
                            <a:gd name="connsiteX12" fmla="*/ 658675 w 767379"/>
                            <a:gd name="connsiteY12" fmla="*/ 230199 h 306932"/>
                            <a:gd name="connsiteX13" fmla="*/ 665069 w 767379"/>
                            <a:gd name="connsiteY13" fmla="*/ 211016 h 306932"/>
                            <a:gd name="connsiteX14" fmla="*/ 658675 w 767379"/>
                            <a:gd name="connsiteY14" fmla="*/ 172649 h 306932"/>
                            <a:gd name="connsiteX15" fmla="*/ 639491 w 767379"/>
                            <a:gd name="connsiteY15" fmla="*/ 134283 h 306932"/>
                            <a:gd name="connsiteX16" fmla="*/ 613914 w 767379"/>
                            <a:gd name="connsiteY16" fmla="*/ 115100 h 306932"/>
                            <a:gd name="connsiteX17" fmla="*/ 588336 w 767379"/>
                            <a:gd name="connsiteY17" fmla="*/ 83128 h 306932"/>
                            <a:gd name="connsiteX18" fmla="*/ 569153 w 767379"/>
                            <a:gd name="connsiteY18" fmla="*/ 76733 h 306932"/>
                            <a:gd name="connsiteX19" fmla="*/ 517998 w 767379"/>
                            <a:gd name="connsiteY19" fmla="*/ 51156 h 306932"/>
                            <a:gd name="connsiteX20" fmla="*/ 479631 w 767379"/>
                            <a:gd name="connsiteY20" fmla="*/ 38367 h 306932"/>
                            <a:gd name="connsiteX21" fmla="*/ 345349 w 767379"/>
                            <a:gd name="connsiteY21" fmla="*/ 44761 h 306932"/>
                            <a:gd name="connsiteX22" fmla="*/ 313377 w 767379"/>
                            <a:gd name="connsiteY22" fmla="*/ 51156 h 306932"/>
                            <a:gd name="connsiteX23" fmla="*/ 294193 w 767379"/>
                            <a:gd name="connsiteY23" fmla="*/ 63944 h 306932"/>
                            <a:gd name="connsiteX24" fmla="*/ 275010 w 767379"/>
                            <a:gd name="connsiteY24" fmla="*/ 70339 h 306932"/>
                            <a:gd name="connsiteX25" fmla="*/ 255827 w 767379"/>
                            <a:gd name="connsiteY25" fmla="*/ 83128 h 306932"/>
                            <a:gd name="connsiteX26" fmla="*/ 211066 w 767379"/>
                            <a:gd name="connsiteY26" fmla="*/ 95916 h 306932"/>
                            <a:gd name="connsiteX27" fmla="*/ 134333 w 767379"/>
                            <a:gd name="connsiteY27" fmla="*/ 147072 h 306932"/>
                            <a:gd name="connsiteX28" fmla="*/ 115150 w 767379"/>
                            <a:gd name="connsiteY28" fmla="*/ 159860 h 306932"/>
                            <a:gd name="connsiteX29" fmla="*/ 95967 w 767379"/>
                            <a:gd name="connsiteY29" fmla="*/ 179044 h 306932"/>
                            <a:gd name="connsiteX30" fmla="*/ 57600 w 767379"/>
                            <a:gd name="connsiteY30" fmla="*/ 204621 h 306932"/>
                            <a:gd name="connsiteX31" fmla="*/ 38417 w 767379"/>
                            <a:gd name="connsiteY31" fmla="*/ 217410 h 306932"/>
                            <a:gd name="connsiteX32" fmla="*/ 19234 w 767379"/>
                            <a:gd name="connsiteY32" fmla="*/ 236593 h 306932"/>
                            <a:gd name="connsiteX33" fmla="*/ 51 w 767379"/>
                            <a:gd name="connsiteY33" fmla="*/ 249382 h 306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767379" h="306932">
                              <a:moveTo>
                                <a:pt x="767379" y="0"/>
                              </a:moveTo>
                              <a:cubicBezTo>
                                <a:pt x="718355" y="2132"/>
                                <a:pt x="669176" y="1952"/>
                                <a:pt x="620308" y="6395"/>
                              </a:cubicBezTo>
                              <a:cubicBezTo>
                                <a:pt x="598660" y="8363"/>
                                <a:pt x="556364" y="19184"/>
                                <a:pt x="556364" y="19184"/>
                              </a:cubicBezTo>
                              <a:cubicBezTo>
                                <a:pt x="549970" y="25578"/>
                                <a:pt x="544128" y="32578"/>
                                <a:pt x="537181" y="38367"/>
                              </a:cubicBezTo>
                              <a:cubicBezTo>
                                <a:pt x="483758" y="82887"/>
                                <a:pt x="554869" y="14287"/>
                                <a:pt x="498814" y="70339"/>
                              </a:cubicBezTo>
                              <a:cubicBezTo>
                                <a:pt x="496766" y="78530"/>
                                <a:pt x="490611" y="105929"/>
                                <a:pt x="486026" y="115100"/>
                              </a:cubicBezTo>
                              <a:cubicBezTo>
                                <a:pt x="480468" y="126216"/>
                                <a:pt x="473237" y="136415"/>
                                <a:pt x="466842" y="147072"/>
                              </a:cubicBezTo>
                              <a:cubicBezTo>
                                <a:pt x="464110" y="171664"/>
                                <a:pt x="453104" y="230019"/>
                                <a:pt x="466842" y="255777"/>
                              </a:cubicBezTo>
                              <a:cubicBezTo>
                                <a:pt x="476772" y="274395"/>
                                <a:pt x="491133" y="295419"/>
                                <a:pt x="511603" y="300537"/>
                              </a:cubicBezTo>
                              <a:lnTo>
                                <a:pt x="537181" y="306932"/>
                              </a:lnTo>
                              <a:cubicBezTo>
                                <a:pt x="560627" y="300538"/>
                                <a:pt x="585047" y="297002"/>
                                <a:pt x="607519" y="287749"/>
                              </a:cubicBezTo>
                              <a:cubicBezTo>
                                <a:pt x="621732" y="281897"/>
                                <a:pt x="645886" y="262171"/>
                                <a:pt x="645886" y="262171"/>
                              </a:cubicBezTo>
                              <a:cubicBezTo>
                                <a:pt x="650149" y="251514"/>
                                <a:pt x="654645" y="240946"/>
                                <a:pt x="658675" y="230199"/>
                              </a:cubicBezTo>
                              <a:cubicBezTo>
                                <a:pt x="661042" y="223888"/>
                                <a:pt x="665069" y="217756"/>
                                <a:pt x="665069" y="211016"/>
                              </a:cubicBezTo>
                              <a:cubicBezTo>
                                <a:pt x="665069" y="198051"/>
                                <a:pt x="661488" y="185306"/>
                                <a:pt x="658675" y="172649"/>
                              </a:cubicBezTo>
                              <a:cubicBezTo>
                                <a:pt x="655703" y="159277"/>
                                <a:pt x="649345" y="144137"/>
                                <a:pt x="639491" y="134283"/>
                              </a:cubicBezTo>
                              <a:cubicBezTo>
                                <a:pt x="631955" y="126747"/>
                                <a:pt x="621450" y="122636"/>
                                <a:pt x="613914" y="115100"/>
                              </a:cubicBezTo>
                              <a:cubicBezTo>
                                <a:pt x="604263" y="105449"/>
                                <a:pt x="598698" y="92010"/>
                                <a:pt x="588336" y="83128"/>
                              </a:cubicBezTo>
                              <a:cubicBezTo>
                                <a:pt x="583218" y="78741"/>
                                <a:pt x="575289" y="79522"/>
                                <a:pt x="569153" y="76733"/>
                              </a:cubicBezTo>
                              <a:cubicBezTo>
                                <a:pt x="551798" y="68844"/>
                                <a:pt x="536084" y="57185"/>
                                <a:pt x="517998" y="51156"/>
                              </a:cubicBezTo>
                              <a:lnTo>
                                <a:pt x="479631" y="38367"/>
                              </a:lnTo>
                              <a:cubicBezTo>
                                <a:pt x="434870" y="40498"/>
                                <a:pt x="390028" y="41324"/>
                                <a:pt x="345349" y="44761"/>
                              </a:cubicBezTo>
                              <a:cubicBezTo>
                                <a:pt x="334513" y="45595"/>
                                <a:pt x="323553" y="47340"/>
                                <a:pt x="313377" y="51156"/>
                              </a:cubicBezTo>
                              <a:cubicBezTo>
                                <a:pt x="306181" y="53854"/>
                                <a:pt x="301067" y="60507"/>
                                <a:pt x="294193" y="63944"/>
                              </a:cubicBezTo>
                              <a:cubicBezTo>
                                <a:pt x="288164" y="66958"/>
                                <a:pt x="281039" y="67325"/>
                                <a:pt x="275010" y="70339"/>
                              </a:cubicBezTo>
                              <a:cubicBezTo>
                                <a:pt x="268136" y="73776"/>
                                <a:pt x="262701" y="79691"/>
                                <a:pt x="255827" y="83128"/>
                              </a:cubicBezTo>
                              <a:cubicBezTo>
                                <a:pt x="246654" y="87714"/>
                                <a:pt x="219260" y="93868"/>
                                <a:pt x="211066" y="95916"/>
                              </a:cubicBezTo>
                              <a:cubicBezTo>
                                <a:pt x="153271" y="124815"/>
                                <a:pt x="222527" y="88279"/>
                                <a:pt x="134333" y="147072"/>
                              </a:cubicBezTo>
                              <a:cubicBezTo>
                                <a:pt x="127939" y="151335"/>
                                <a:pt x="121054" y="154940"/>
                                <a:pt x="115150" y="159860"/>
                              </a:cubicBezTo>
                              <a:cubicBezTo>
                                <a:pt x="108203" y="165649"/>
                                <a:pt x="103105" y="173492"/>
                                <a:pt x="95967" y="179044"/>
                              </a:cubicBezTo>
                              <a:cubicBezTo>
                                <a:pt x="83834" y="188480"/>
                                <a:pt x="70389" y="196095"/>
                                <a:pt x="57600" y="204621"/>
                              </a:cubicBezTo>
                              <a:cubicBezTo>
                                <a:pt x="51206" y="208884"/>
                                <a:pt x="43851" y="211976"/>
                                <a:pt x="38417" y="217410"/>
                              </a:cubicBezTo>
                              <a:cubicBezTo>
                                <a:pt x="32023" y="223804"/>
                                <a:pt x="26758" y="231577"/>
                                <a:pt x="19234" y="236593"/>
                              </a:cubicBezTo>
                              <a:cubicBezTo>
                                <a:pt x="-1971" y="250730"/>
                                <a:pt x="51" y="234013"/>
                                <a:pt x="51" y="249382"/>
                              </a:cubicBezTo>
                            </a:path>
                          </a:pathLst>
                        </a:cu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69EFA" id="Forma libre 1" o:spid="_x0000_s1026" style="position:absolute;margin-left:4in;margin-top:136.7pt;width:60.4pt;height:24.1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767379,30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" path="m767379,c718355,2132,669176,1952,620308,6395,598660,8363,556364,19184,556364,19184v-6394,6394,-12236,13394,-19183,19183c483758,82887,554869,14287,498814,70339v-2048,8191,-8203,35590,-12788,44761c480468,126216,473237,136415,466842,147072v-2732,24592,-13738,82947,,108705c476772,274395,491133,295419,511603,300537r25578,6395c560627,300538,585047,297002,607519,287749v14213,-5852,38367,-25578,38367,-25578c650149,251514,654645,240946,658675,230199v2367,-6311,6394,-12443,6394,-19183c665069,198051,661488,185306,658675,172649v-2972,-13372,-9330,-28512,-19184,-38366c631955,126747,621450,122636,613914,115100,604263,105449,598698,92010,588336,83128v-5118,-4387,-13047,-3606,-19183,-6395c551798,68844,536084,57185,517998,51156l479631,38367v-44761,2131,-89603,2957,-134282,6394c334513,45595,323553,47340,313377,51156v-7196,2698,-12310,9351,-19184,12788c288164,66958,281039,67325,275010,70339v-6874,3437,-12309,9352,-19183,12789c246654,87714,219260,93868,211066,95916v-57795,28899,11461,-7637,-76733,51156c127939,151335,121054,154940,115150,159860v-6947,5789,-12045,13632,-19183,19184c83834,188480,70389,196095,57600,204621v-6394,4263,-13749,7355,-19183,12789c32023,223804,26758,231577,19234,236593,-1971,250730,51,234013,51,249382e" filled="f" strokecolor="red" strokeweight="2pt">
                <v:path arrowok="t" o:connecttype="custom" o:connectlocs="767080,0;620066,6390;556147,19170;536972,38339;498620,70287;485837,115015;466660,146963;466660,255588;511404,300315;536972,306705;607282,287536;645634,261977;658418,230029;664810,210860;658418,172521;639242,134184;613675,115015;588107,83067;568931,76676;517796,51118;479444,38339;345214,44728;313255,51118;294078,63897;274903,70287;255727,83067;210984,95845;134281,146963;115105,159742;95930,178912;57578,204470;38402,217249;19227,236418;51,249198" o:connectangles="0,0,0,0,0,0,0,0,0,0,0,0,0,0,0,0,0,0,0,0,0,0,0,0,0,0,0,0,0,0,0,0,0,0"/>
              </v:shape>
            </w:pict>
          </mc:Fallback>
        </mc:AlternateContent>
      </w:r>
      <w:r w:rsidRPr="004E5E51">
        <w:rPr>
          <w:rFonts w:ascii="Times" w:hAnsi="Times"/>
          <w:noProof/>
          <w:color w:val="FF0000"/>
          <w:lang w:val="es-ES" w:eastAsia="es-ES"/>
        </w:rPr>
        <mc:AlternateContent>
          <mc:Choice Requires="wps">
            <w:drawing>
              <wp:anchor distT="0" distB="0" distL="114300" distR="114300" simplePos="0" relativeHeight="251662336" behindDoc="0" locked="0" layoutInCell="1" allowOverlap="1" wp14:anchorId="7E247D83" wp14:editId="5C355901">
                <wp:simplePos x="0" y="0"/>
                <wp:positionH relativeFrom="column">
                  <wp:posOffset>685800</wp:posOffset>
                </wp:positionH>
                <wp:positionV relativeFrom="paragraph">
                  <wp:posOffset>1736090</wp:posOffset>
                </wp:positionV>
                <wp:extent cx="2971800" cy="457200"/>
                <wp:effectExtent l="0" t="0" r="25400" b="25400"/>
                <wp:wrapNone/>
                <wp:docPr id="13" name="Rectángulo 13"/>
                <wp:cNvGraphicFramePr/>
                <a:graphic xmlns:a="http://schemas.openxmlformats.org/drawingml/2006/main">
                  <a:graphicData uri="http://schemas.microsoft.com/office/word/2010/wordprocessingShape">
                    <wps:wsp>
                      <wps:cNvSpPr/>
                      <wps:spPr>
                        <a:xfrm>
                          <a:off x="0" y="0"/>
                          <a:ext cx="2971800" cy="457200"/>
                        </a:xfrm>
                        <a:prstGeom prst="rect">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B81FC" id="Rectángulo 13" o:spid="_x0000_s1026" style="position:absolute;margin-left:54pt;margin-top:136.7pt;width:234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" filled="f" strokecolor="red"/>
            </w:pict>
          </mc:Fallback>
        </mc:AlternateContent>
      </w:r>
      <w:r w:rsidR="003B2140" w:rsidRPr="004E5E51">
        <w:rPr>
          <w:rFonts w:ascii="Times" w:hAnsi="Times"/>
          <w:noProof/>
          <w:color w:val="FF0000"/>
          <w:lang w:val="es-ES" w:eastAsia="es-ES"/>
        </w:rPr>
        <w:drawing>
          <wp:inline distT="0" distB="0" distL="0" distR="0" wp14:anchorId="308CFA6B" wp14:editId="1549C72A">
            <wp:extent cx="4114280" cy="2692551"/>
            <wp:effectExtent l="0" t="0" r="635" b="0"/>
            <wp:docPr id="12" name="Imagen 12" descr="Maquia:Users:Cristian:Desktop:Captura de pantalla 2014-09-25 a la(s) 14.1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quia:Users:Cristian:Desktop:Captura de pantalla 2014-09-25 a la(s) 14.19.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280" cy="2692551"/>
                    </a:xfrm>
                    <a:prstGeom prst="rect">
                      <a:avLst/>
                    </a:prstGeom>
                    <a:noFill/>
                    <a:ln>
                      <a:noFill/>
                    </a:ln>
                  </pic:spPr>
                </pic:pic>
              </a:graphicData>
            </a:graphic>
          </wp:inline>
        </w:drawing>
      </w:r>
    </w:p>
    <w:p w14:paraId="24691480" w14:textId="5A0B91EA" w:rsidR="00515332" w:rsidRPr="004E5E51" w:rsidRDefault="00214515" w:rsidP="00AC3685">
      <w:pPr>
        <w:spacing w:after="0"/>
        <w:rPr>
          <w:rFonts w:ascii="Times" w:hAnsi="Times"/>
          <w:color w:val="FF0000"/>
          <w:highlight w:val="yellow"/>
        </w:rPr>
      </w:pPr>
      <w:r w:rsidRPr="004E5E51">
        <w:rPr>
          <w:rFonts w:ascii="Times" w:hAnsi="Times"/>
          <w:color w:val="FF0000"/>
          <w:highlight w:val="yellow"/>
        </w:rPr>
        <w:t xml:space="preserve">((En la pestaña “Comprensión”, cuarta pantalla, </w:t>
      </w:r>
      <w:r w:rsidR="00140D65" w:rsidRPr="004E5E51">
        <w:rPr>
          <w:rFonts w:ascii="Times" w:hAnsi="Times"/>
          <w:color w:val="FF0000"/>
          <w:highlight w:val="yellow"/>
        </w:rPr>
        <w:t xml:space="preserve">última oración, </w:t>
      </w:r>
      <w:r w:rsidRPr="004E5E51">
        <w:rPr>
          <w:rFonts w:ascii="Times" w:hAnsi="Times"/>
          <w:color w:val="FF0000"/>
          <w:highlight w:val="yellow"/>
        </w:rPr>
        <w:t>dice “No olvides señalar su estructura y los tipos de argumentos que utiliza”, debe decir: “Identifica las partes de su estructura.”</w:t>
      </w:r>
      <w:r w:rsidR="003B2140" w:rsidRPr="004E5E51">
        <w:rPr>
          <w:rFonts w:ascii="Times" w:hAnsi="Times"/>
          <w:color w:val="FF0000"/>
          <w:highlight w:val="yellow"/>
        </w:rPr>
        <w:t>))</w:t>
      </w:r>
    </w:p>
    <w:p w14:paraId="47BC7621" w14:textId="0734318C" w:rsidR="00515332" w:rsidRPr="00112EDC" w:rsidRDefault="00AC3685" w:rsidP="00AC3685">
      <w:pPr>
        <w:spacing w:after="0"/>
        <w:rPr>
          <w:rFonts w:ascii="Times" w:hAnsi="Times"/>
          <w:color w:val="FF0000"/>
          <w:highlight w:val="yellow"/>
        </w:rPr>
      </w:pPr>
      <w:r w:rsidRPr="004E5E51">
        <w:rPr>
          <w:rFonts w:ascii="Times" w:hAnsi="Times"/>
          <w:noProof/>
          <w:color w:val="FF0000"/>
          <w:lang w:val="es-ES" w:eastAsia="es-ES"/>
        </w:rPr>
        <mc:AlternateContent>
          <mc:Choice Requires="wps">
            <w:drawing>
              <wp:anchor distT="0" distB="0" distL="114300" distR="114300" simplePos="0" relativeHeight="251669504" behindDoc="0" locked="0" layoutInCell="1" allowOverlap="1" wp14:anchorId="4354CB5F" wp14:editId="2A5BD8B6">
                <wp:simplePos x="0" y="0"/>
                <wp:positionH relativeFrom="column">
                  <wp:posOffset>1143000</wp:posOffset>
                </wp:positionH>
                <wp:positionV relativeFrom="paragraph">
                  <wp:posOffset>1507490</wp:posOffset>
                </wp:positionV>
                <wp:extent cx="1828800" cy="457200"/>
                <wp:effectExtent l="0" t="0" r="25400" b="25400"/>
                <wp:wrapNone/>
                <wp:docPr id="46" name="Cuadro de texto 46"/>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solidFill>
                            <a:srgbClr val="FF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BF055A" w14:textId="4911F794" w:rsidR="00346730" w:rsidRDefault="00346730">
                            <w:r w:rsidRPr="00140D65">
                              <w:rPr>
                                <w:rFonts w:ascii="Times" w:hAnsi="Times"/>
                                <w:color w:val="FF0000"/>
                                <w:lang w:val="es-MX"/>
                              </w:rPr>
                              <w:t>Identifica las partes de su estructura.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54CB5F" id="_x0000_t202" coordsize="21600,21600" o:spt="202" path="m,l,21600r21600,l21600,xe">
                <v:stroke joinstyle="miter"/>
                <v:path gradientshapeok="t" o:connecttype="rect"/>
              </v:shapetype>
              <v:shape id="Cuadro de texto 46" o:spid="_x0000_s1026" type="#_x0000_t202" style="position:absolute;margin-left:90pt;margin-top:118.7pt;width:2in;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" filled="f" strokecolor="red">
                <v:textbox>
                  <w:txbxContent>
                    <w:p w14:paraId="63BF055A" w14:textId="4911F794" w:rsidR="00346730" w:rsidRDefault="00346730">
                      <w:r w:rsidRPr="00140D65">
                        <w:rPr>
                          <w:rFonts w:ascii="Times" w:hAnsi="Times"/>
                          <w:color w:val="FF0000"/>
                          <w:lang w:val="es-MX"/>
                        </w:rPr>
                        <w:t>Identifica las partes de su estructura.</w:t>
                      </w:r>
                    </w:p>
                  </w:txbxContent>
                </v:textbox>
              </v:shape>
            </w:pict>
          </mc:Fallback>
        </mc:AlternateContent>
      </w:r>
      <w:r w:rsidRPr="00AC3685">
        <w:rPr>
          <w:rFonts w:ascii="Times" w:hAnsi="Times"/>
          <w:noProof/>
          <w:color w:val="FF0000"/>
          <w:lang w:val="es-ES" w:eastAsia="es-ES"/>
        </w:rPr>
        <w:drawing>
          <wp:inline distT="0" distB="0" distL="0" distR="0" wp14:anchorId="5BDEEFA4" wp14:editId="3ED9D93A">
            <wp:extent cx="3658443" cy="2363598"/>
            <wp:effectExtent l="0" t="0" r="0" b="0"/>
            <wp:docPr id="15" name="Imagen 15" descr="Maquia:Users:Cristian:Desktop:Captura de pantalla 2014-09-25 a la(s) 14.2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quia:Users:Cristian:Desktop:Captura de pantalla 2014-09-25 a la(s) 14.27.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443" cy="2363598"/>
                    </a:xfrm>
                    <a:prstGeom prst="rect">
                      <a:avLst/>
                    </a:prstGeom>
                    <a:noFill/>
                    <a:ln>
                      <a:noFill/>
                    </a:ln>
                  </pic:spPr>
                </pic:pic>
              </a:graphicData>
            </a:graphic>
          </wp:inline>
        </w:drawing>
      </w:r>
      <w:r w:rsidR="00112EDC">
        <w:rPr>
          <w:rFonts w:ascii="Times" w:hAnsi="Times"/>
          <w:color w:val="FF0000"/>
        </w:rPr>
        <w:br/>
      </w:r>
      <w:r w:rsidR="00515332" w:rsidRPr="004E5E51">
        <w:rPr>
          <w:rFonts w:ascii="Times" w:hAnsi="Times"/>
          <w:b/>
        </w:rPr>
        <w:t>Competencias: comprensión de texto</w:t>
      </w:r>
      <w:r w:rsidR="00112EDC">
        <w:rPr>
          <w:rFonts w:ascii="Times" w:hAnsi="Times"/>
          <w:b/>
        </w:rPr>
        <w:br/>
      </w:r>
      <w:r w:rsidR="00515332" w:rsidRPr="004E5E51">
        <w:rPr>
          <w:rFonts w:ascii="Times" w:hAnsi="Times"/>
          <w:color w:val="000000" w:themeColor="text1"/>
        </w:rPr>
        <w:t xml:space="preserve">Actividad </w:t>
      </w:r>
      <w:r w:rsidR="005D3FA9" w:rsidRPr="004E5E51">
        <w:rPr>
          <w:rFonts w:ascii="Times" w:hAnsi="Times"/>
          <w:color w:val="000000" w:themeColor="text1"/>
        </w:rPr>
        <w:t>que propone el análisis de un texto argumentativo para desarrollar la comprensión de lectura</w:t>
      </w:r>
    </w:p>
    <w:p w14:paraId="1B3080A3" w14:textId="77777777" w:rsidR="00515332" w:rsidRPr="004E5E51" w:rsidRDefault="00515332" w:rsidP="00081745">
      <w:pPr>
        <w:spacing w:after="0"/>
        <w:rPr>
          <w:rFonts w:ascii="Times" w:hAnsi="Times"/>
          <w:highlight w:val="yellow"/>
        </w:rPr>
      </w:pPr>
    </w:p>
    <w:p w14:paraId="383E34E6" w14:textId="32195A53" w:rsidR="005B35C1" w:rsidRPr="004E5E51" w:rsidRDefault="005B35C1" w:rsidP="00081745">
      <w:pPr>
        <w:spacing w:after="0"/>
        <w:rPr>
          <w:rFonts w:ascii="Times" w:hAnsi="Times"/>
          <w:highlight w:val="yellow"/>
        </w:rPr>
      </w:pPr>
    </w:p>
    <w:p w14:paraId="34A7BC0B" w14:textId="42F30C05" w:rsidR="00F23646" w:rsidRPr="004E5E51" w:rsidRDefault="00F23646" w:rsidP="00F23646">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006A1381">
        <w:rPr>
          <w:rFonts w:ascii="Times" w:hAnsi="Times"/>
          <w:b/>
        </w:rPr>
        <w:t>2</w:t>
      </w:r>
      <w:r w:rsidRPr="004E5E51">
        <w:rPr>
          <w:rFonts w:ascii="Times" w:hAnsi="Times"/>
          <w:b/>
        </w:rPr>
        <w:t xml:space="preserve"> El argumento</w:t>
      </w:r>
    </w:p>
    <w:p w14:paraId="21E5B07D" w14:textId="77777777" w:rsidR="00F23646" w:rsidRPr="004E5E51" w:rsidRDefault="00F23646" w:rsidP="00F23646">
      <w:pPr>
        <w:spacing w:after="0"/>
        <w:rPr>
          <w:rFonts w:ascii="Times" w:hAnsi="Times"/>
        </w:rPr>
      </w:pPr>
    </w:p>
    <w:p w14:paraId="0450E6F7" w14:textId="5FA5809D" w:rsidR="00626C9A" w:rsidRPr="004E5E51" w:rsidRDefault="00EC4690" w:rsidP="00EC4690">
      <w:pPr>
        <w:spacing w:after="0"/>
        <w:rPr>
          <w:rFonts w:ascii="Times" w:hAnsi="Times"/>
        </w:rPr>
      </w:pPr>
      <w:r w:rsidRPr="004E5E51">
        <w:rPr>
          <w:rFonts w:ascii="Times" w:hAnsi="Times"/>
        </w:rPr>
        <w:t xml:space="preserve">Un </w:t>
      </w:r>
      <w:r w:rsidRPr="004E5E51">
        <w:rPr>
          <w:rFonts w:ascii="Times" w:hAnsi="Times"/>
          <w:b/>
        </w:rPr>
        <w:t>argumento</w:t>
      </w:r>
      <w:r w:rsidRPr="004E5E51">
        <w:rPr>
          <w:rFonts w:ascii="Times" w:hAnsi="Times"/>
        </w:rPr>
        <w:t xml:space="preserve"> refuerza la validez de </w:t>
      </w:r>
      <w:r w:rsidR="00626C9A" w:rsidRPr="004E5E51">
        <w:rPr>
          <w:rFonts w:ascii="Times" w:hAnsi="Times"/>
        </w:rPr>
        <w:t>una</w:t>
      </w:r>
      <w:r w:rsidRPr="004E5E51">
        <w:rPr>
          <w:rFonts w:ascii="Times" w:hAnsi="Times"/>
        </w:rPr>
        <w:t xml:space="preserve"> opinión y </w:t>
      </w:r>
      <w:r w:rsidR="00626C9A" w:rsidRPr="004E5E51">
        <w:rPr>
          <w:rFonts w:ascii="Times" w:hAnsi="Times"/>
        </w:rPr>
        <w:t>funciona para dar</w:t>
      </w:r>
      <w:r w:rsidRPr="004E5E51">
        <w:rPr>
          <w:rFonts w:ascii="Times" w:hAnsi="Times"/>
        </w:rPr>
        <w:t xml:space="preserve"> coherencia a</w:t>
      </w:r>
      <w:r w:rsidR="00626C9A" w:rsidRPr="004E5E51">
        <w:rPr>
          <w:rFonts w:ascii="Times" w:hAnsi="Times"/>
        </w:rPr>
        <w:t>l contenido de un ensayo o de otros textos</w:t>
      </w:r>
      <w:r w:rsidRPr="004E5E51">
        <w:rPr>
          <w:rFonts w:ascii="Times" w:hAnsi="Times"/>
        </w:rPr>
        <w:t xml:space="preserve">. </w:t>
      </w:r>
    </w:p>
    <w:p w14:paraId="57988666" w14:textId="16897DF1" w:rsidR="00EC4690" w:rsidRPr="004E5E51" w:rsidRDefault="00EC4690" w:rsidP="00EC4690">
      <w:pPr>
        <w:spacing w:after="0"/>
        <w:rPr>
          <w:rFonts w:ascii="Times" w:hAnsi="Times"/>
        </w:rPr>
      </w:pPr>
    </w:p>
    <w:p w14:paraId="64ABCF9C" w14:textId="57516F68" w:rsidR="00C8328A" w:rsidRDefault="00C8328A" w:rsidP="005E7549">
      <w:pPr>
        <w:shd w:val="clear" w:color="auto" w:fill="00FF00"/>
        <w:spacing w:after="0"/>
        <w:rPr>
          <w:rFonts w:ascii="Times" w:hAnsi="Times"/>
        </w:rPr>
      </w:pPr>
      <w:r w:rsidRPr="005E7549">
        <w:rPr>
          <w:rFonts w:ascii="Times" w:hAnsi="Times"/>
        </w:rPr>
        <w:lastRenderedPageBreak/>
        <w:t>Recuerda</w:t>
      </w:r>
    </w:p>
    <w:p w14:paraId="077E43C5" w14:textId="77777777" w:rsidR="00D137BF" w:rsidRPr="005E7549" w:rsidRDefault="00D137BF" w:rsidP="005E7549">
      <w:pPr>
        <w:shd w:val="clear" w:color="auto" w:fill="00FF00"/>
        <w:spacing w:after="0"/>
        <w:rPr>
          <w:rFonts w:ascii="Times" w:hAnsi="Times"/>
        </w:rPr>
      </w:pPr>
    </w:p>
    <w:p w14:paraId="2D169B52" w14:textId="28A5B28B" w:rsidR="00C8328A" w:rsidRPr="005E7549" w:rsidRDefault="00C208F0" w:rsidP="005E7549">
      <w:pPr>
        <w:shd w:val="clear" w:color="auto" w:fill="00FF00"/>
        <w:spacing w:after="0"/>
        <w:rPr>
          <w:rFonts w:ascii="Times" w:hAnsi="Times"/>
        </w:rPr>
      </w:pPr>
      <w:r w:rsidRPr="005E7549">
        <w:rPr>
          <w:rFonts w:ascii="Times" w:hAnsi="Times"/>
        </w:rPr>
        <w:t xml:space="preserve">Una </w:t>
      </w:r>
      <w:r w:rsidRPr="005E7549">
        <w:rPr>
          <w:rFonts w:ascii="Times" w:hAnsi="Times"/>
          <w:b/>
        </w:rPr>
        <w:t>tesis</w:t>
      </w:r>
      <w:r w:rsidR="006F7D3C" w:rsidRPr="005E7549">
        <w:rPr>
          <w:rFonts w:ascii="Times" w:hAnsi="Times"/>
        </w:rPr>
        <w:t xml:space="preserve"> es la opinión de alguien acerca de un tema. Así que podemos llamar tesis a lo que piensas de un tema. Por ejemplo:</w:t>
      </w:r>
    </w:p>
    <w:p w14:paraId="278883FF" w14:textId="77777777" w:rsidR="006F7D3C" w:rsidRPr="005E7549" w:rsidRDefault="006F7D3C" w:rsidP="005E7549">
      <w:pPr>
        <w:shd w:val="clear" w:color="auto" w:fill="00FF00"/>
        <w:spacing w:after="0"/>
        <w:rPr>
          <w:rFonts w:ascii="Times" w:hAnsi="Times"/>
        </w:rPr>
      </w:pPr>
    </w:p>
    <w:p w14:paraId="1DAA6AC2" w14:textId="7E0E587C" w:rsidR="006F7D3C" w:rsidRPr="005E7549" w:rsidRDefault="006F7D3C" w:rsidP="005E7549">
      <w:pPr>
        <w:shd w:val="clear" w:color="auto" w:fill="00FF00"/>
        <w:spacing w:after="0"/>
        <w:jc w:val="center"/>
        <w:rPr>
          <w:rFonts w:ascii="Times" w:hAnsi="Times"/>
        </w:rPr>
      </w:pPr>
      <w:r w:rsidRPr="005E7549">
        <w:rPr>
          <w:rFonts w:ascii="Times" w:hAnsi="Times"/>
        </w:rPr>
        <w:t>No estoy de acuerdo con la prohibición de us</w:t>
      </w:r>
      <w:r w:rsidR="00362BCE" w:rsidRPr="005E7549">
        <w:rPr>
          <w:rFonts w:ascii="Times" w:hAnsi="Times"/>
        </w:rPr>
        <w:t>ar redes sociales en la escuela</w:t>
      </w:r>
      <w:r w:rsidR="00F60D90" w:rsidRPr="005E7549">
        <w:rPr>
          <w:rFonts w:ascii="Times" w:hAnsi="Times"/>
        </w:rPr>
        <w:t>.</w:t>
      </w:r>
    </w:p>
    <w:p w14:paraId="7FBA81C5" w14:textId="77777777" w:rsidR="006F7D3C" w:rsidRPr="005E7549" w:rsidRDefault="006F7D3C" w:rsidP="005E7549">
      <w:pPr>
        <w:shd w:val="clear" w:color="auto" w:fill="00FF00"/>
        <w:spacing w:after="0"/>
        <w:rPr>
          <w:rFonts w:ascii="Times" w:hAnsi="Times"/>
        </w:rPr>
      </w:pPr>
    </w:p>
    <w:p w14:paraId="31114F70" w14:textId="369685E6" w:rsidR="006F7D3C" w:rsidRPr="005E7549" w:rsidRDefault="006F7D3C" w:rsidP="005E7549">
      <w:pPr>
        <w:shd w:val="clear" w:color="auto" w:fill="00FF00"/>
        <w:spacing w:after="0"/>
        <w:rPr>
          <w:rFonts w:ascii="Times" w:hAnsi="Times"/>
        </w:rPr>
      </w:pPr>
      <w:r w:rsidRPr="005E7549">
        <w:rPr>
          <w:rFonts w:ascii="Times" w:hAnsi="Times"/>
        </w:rPr>
        <w:t>Y los argumentos son las ideas que sustentan tu opinión. Por ejemplo:</w:t>
      </w:r>
    </w:p>
    <w:p w14:paraId="206AA707" w14:textId="77777777" w:rsidR="006F7D3C" w:rsidRPr="005E7549" w:rsidRDefault="006F7D3C" w:rsidP="005E7549">
      <w:pPr>
        <w:shd w:val="clear" w:color="auto" w:fill="00FF00"/>
        <w:spacing w:after="0"/>
        <w:rPr>
          <w:rFonts w:ascii="Times" w:hAnsi="Times"/>
        </w:rPr>
      </w:pPr>
    </w:p>
    <w:p w14:paraId="06751FDF" w14:textId="547CD22E" w:rsidR="006F7D3C" w:rsidRPr="005E7549" w:rsidRDefault="006F7D3C" w:rsidP="005E7549">
      <w:pPr>
        <w:pStyle w:val="Prrafodelista"/>
        <w:numPr>
          <w:ilvl w:val="0"/>
          <w:numId w:val="19"/>
        </w:numPr>
        <w:shd w:val="clear" w:color="auto" w:fill="00FF00"/>
        <w:spacing w:after="0"/>
        <w:rPr>
          <w:rFonts w:ascii="Times" w:hAnsi="Times"/>
        </w:rPr>
      </w:pPr>
      <w:r w:rsidRPr="005E7549">
        <w:rPr>
          <w:rFonts w:ascii="Times" w:hAnsi="Times"/>
        </w:rPr>
        <w:t>No estoy de acuerdo porque son una herramienta para trabajar en equipo</w:t>
      </w:r>
      <w:r w:rsidR="00362BCE" w:rsidRPr="005E7549">
        <w:rPr>
          <w:rFonts w:ascii="Times" w:hAnsi="Times"/>
        </w:rPr>
        <w:t>.</w:t>
      </w:r>
    </w:p>
    <w:p w14:paraId="0487C976" w14:textId="47A87102" w:rsidR="006F7D3C" w:rsidRPr="005E7549" w:rsidRDefault="006F7D3C" w:rsidP="005E7549">
      <w:pPr>
        <w:pStyle w:val="Prrafodelista"/>
        <w:numPr>
          <w:ilvl w:val="0"/>
          <w:numId w:val="19"/>
        </w:numPr>
        <w:shd w:val="clear" w:color="auto" w:fill="00FF00"/>
        <w:spacing w:after="0"/>
        <w:rPr>
          <w:rFonts w:ascii="Times" w:hAnsi="Times"/>
        </w:rPr>
      </w:pPr>
      <w:r w:rsidRPr="005E7549">
        <w:rPr>
          <w:rFonts w:ascii="Times" w:hAnsi="Times"/>
        </w:rPr>
        <w:t>La prohibición solamente fomentar</w:t>
      </w:r>
      <w:ins w:id="45" w:author="Angélica Monroy" w:date="2014-10-19T17:55:00Z">
        <w:r w:rsidR="0087270D">
          <w:rPr>
            <w:rFonts w:ascii="Times" w:hAnsi="Times"/>
          </w:rPr>
          <w:t>á</w:t>
        </w:r>
      </w:ins>
      <w:r w:rsidRPr="005E7549">
        <w:rPr>
          <w:rFonts w:ascii="Times" w:hAnsi="Times"/>
        </w:rPr>
        <w:t xml:space="preserve"> que la m</w:t>
      </w:r>
      <w:r w:rsidR="00362BCE" w:rsidRPr="005E7549">
        <w:rPr>
          <w:rFonts w:ascii="Times" w:hAnsi="Times"/>
        </w:rPr>
        <w:t xml:space="preserve">ayoría </w:t>
      </w:r>
      <w:ins w:id="46" w:author="Angélica Monroy" w:date="2014-10-19T12:45:00Z">
        <w:r w:rsidR="00864B03" w:rsidRPr="00864B03">
          <w:rPr>
            <w:rFonts w:ascii="Times" w:hAnsi="Times"/>
          </w:rPr>
          <w:t>las</w:t>
        </w:r>
        <w:r w:rsidR="00864B03" w:rsidRPr="005E7549">
          <w:rPr>
            <w:rFonts w:ascii="Times" w:hAnsi="Times"/>
          </w:rPr>
          <w:t xml:space="preserve"> </w:t>
        </w:r>
      </w:ins>
      <w:r w:rsidR="00362BCE" w:rsidRPr="005E7549">
        <w:rPr>
          <w:rFonts w:ascii="Times" w:hAnsi="Times"/>
        </w:rPr>
        <w:t xml:space="preserve">use </w:t>
      </w:r>
      <w:ins w:id="47" w:author="Angélica Monroy" w:date="2014-10-19T12:45:00Z">
        <w:r w:rsidR="00864B03">
          <w:rPr>
            <w:rFonts w:ascii="Times" w:hAnsi="Times"/>
          </w:rPr>
          <w:t>a escondidas</w:t>
        </w:r>
      </w:ins>
      <w:r w:rsidR="00362BCE" w:rsidRPr="005E7549">
        <w:rPr>
          <w:rFonts w:ascii="Times" w:hAnsi="Times"/>
        </w:rPr>
        <w:t>.</w:t>
      </w:r>
    </w:p>
    <w:p w14:paraId="2A105C77" w14:textId="39D5A738" w:rsidR="006F7D3C" w:rsidRPr="004E5E51" w:rsidRDefault="006F7D3C" w:rsidP="005C2681">
      <w:pPr>
        <w:pStyle w:val="Prrafodelista"/>
        <w:numPr>
          <w:ilvl w:val="0"/>
          <w:numId w:val="19"/>
        </w:numPr>
        <w:shd w:val="clear" w:color="auto" w:fill="00FF00"/>
        <w:spacing w:after="0"/>
        <w:rPr>
          <w:rFonts w:ascii="Times" w:hAnsi="Times"/>
          <w:highlight w:val="green"/>
        </w:rPr>
      </w:pPr>
      <w:r w:rsidRPr="005E7549">
        <w:rPr>
          <w:rFonts w:ascii="Times" w:hAnsi="Times"/>
        </w:rPr>
        <w:t>Los especialistas explican que las redes sociales desarrol</w:t>
      </w:r>
      <w:r w:rsidR="00362BCE" w:rsidRPr="005E7549">
        <w:rPr>
          <w:rFonts w:ascii="Times" w:hAnsi="Times"/>
        </w:rPr>
        <w:t>lan habilidades de conocimiento</w:t>
      </w:r>
      <w:r w:rsidRPr="005E7549">
        <w:rPr>
          <w:rFonts w:ascii="Times" w:hAnsi="Times"/>
        </w:rPr>
        <w:t>.</w:t>
      </w:r>
    </w:p>
    <w:p w14:paraId="2E487754" w14:textId="77777777" w:rsidR="00C8328A" w:rsidRPr="004E5E51" w:rsidRDefault="00C8328A" w:rsidP="005C2681">
      <w:pPr>
        <w:spacing w:after="0"/>
        <w:rPr>
          <w:rFonts w:ascii="Times" w:hAnsi="Times"/>
        </w:rPr>
      </w:pPr>
    </w:p>
    <w:p w14:paraId="3CEB07B8" w14:textId="26619CB0" w:rsidR="00C8328A" w:rsidRPr="004E5E51" w:rsidRDefault="00C8328A" w:rsidP="005C2681">
      <w:pPr>
        <w:spacing w:after="0"/>
        <w:rPr>
          <w:rFonts w:ascii="Times" w:hAnsi="Times"/>
        </w:rPr>
      </w:pPr>
      <w:r w:rsidRPr="004E5E51">
        <w:rPr>
          <w:rFonts w:ascii="Times" w:hAnsi="Times"/>
        </w:rPr>
        <w:t xml:space="preserve">Un argumento: </w:t>
      </w:r>
    </w:p>
    <w:p w14:paraId="1F93E4F4" w14:textId="77777777" w:rsidR="00C8328A" w:rsidRPr="004E5E51" w:rsidRDefault="00C8328A" w:rsidP="005C2681">
      <w:pPr>
        <w:spacing w:after="0"/>
        <w:rPr>
          <w:rFonts w:ascii="Times" w:hAnsi="Times"/>
        </w:rPr>
      </w:pPr>
    </w:p>
    <w:p w14:paraId="4C98154A" w14:textId="324461D6" w:rsidR="00EC5847" w:rsidRPr="004E5E51" w:rsidRDefault="00C42F71" w:rsidP="005C2681">
      <w:pPr>
        <w:pStyle w:val="Prrafodelista"/>
        <w:numPr>
          <w:ilvl w:val="0"/>
          <w:numId w:val="20"/>
        </w:numPr>
        <w:spacing w:after="0"/>
        <w:rPr>
          <w:rFonts w:ascii="Times" w:hAnsi="Times"/>
        </w:rPr>
      </w:pPr>
      <w:r>
        <w:rPr>
          <w:rFonts w:ascii="Times" w:hAnsi="Times"/>
        </w:rPr>
        <w:t>e</w:t>
      </w:r>
      <w:r w:rsidR="00C8328A" w:rsidRPr="004E5E51">
        <w:rPr>
          <w:rFonts w:ascii="Times" w:hAnsi="Times"/>
        </w:rPr>
        <w:t>s un</w:t>
      </w:r>
      <w:r w:rsidR="00E75ACB" w:rsidRPr="004E5E51">
        <w:rPr>
          <w:rFonts w:ascii="Times" w:hAnsi="Times"/>
        </w:rPr>
        <w:t xml:space="preserve"> </w:t>
      </w:r>
      <w:r w:rsidR="00C8328A" w:rsidRPr="004E5E51">
        <w:rPr>
          <w:rFonts w:ascii="Times" w:hAnsi="Times"/>
          <w:bCs/>
        </w:rPr>
        <w:t>punto de apoyo</w:t>
      </w:r>
      <w:r w:rsidR="00E75ACB" w:rsidRPr="004E5E51">
        <w:rPr>
          <w:rFonts w:ascii="Times" w:hAnsi="Times"/>
        </w:rPr>
        <w:t xml:space="preserve"> </w:t>
      </w:r>
      <w:r w:rsidR="00C8328A" w:rsidRPr="004E5E51">
        <w:rPr>
          <w:rFonts w:ascii="Times" w:hAnsi="Times"/>
        </w:rPr>
        <w:t>del concepto que te propongas defender.</w:t>
      </w:r>
    </w:p>
    <w:p w14:paraId="107A27E0" w14:textId="749B90B7" w:rsidR="00EC5847" w:rsidRPr="004E5E51" w:rsidRDefault="00C42F71" w:rsidP="005C2681">
      <w:pPr>
        <w:pStyle w:val="Prrafodelista"/>
        <w:numPr>
          <w:ilvl w:val="0"/>
          <w:numId w:val="20"/>
        </w:numPr>
        <w:spacing w:after="0"/>
        <w:rPr>
          <w:rFonts w:ascii="Times" w:hAnsi="Times"/>
        </w:rPr>
      </w:pPr>
      <w:r>
        <w:rPr>
          <w:rFonts w:ascii="Times" w:hAnsi="Times"/>
        </w:rPr>
        <w:t>e</w:t>
      </w:r>
      <w:r w:rsidR="00C8328A" w:rsidRPr="004E5E51">
        <w:rPr>
          <w:rFonts w:ascii="Times" w:hAnsi="Times"/>
        </w:rPr>
        <w:t>s, por tanto, una</w:t>
      </w:r>
      <w:r w:rsidR="00EC5847" w:rsidRPr="004E5E51">
        <w:rPr>
          <w:rFonts w:ascii="Times" w:hAnsi="Times"/>
        </w:rPr>
        <w:t xml:space="preserve"> </w:t>
      </w:r>
      <w:r w:rsidR="00C8328A" w:rsidRPr="004E5E51">
        <w:rPr>
          <w:rFonts w:ascii="Times" w:hAnsi="Times"/>
          <w:bCs/>
        </w:rPr>
        <w:t>idea secundaria</w:t>
      </w:r>
      <w:r w:rsidR="00C8328A" w:rsidRPr="004E5E51">
        <w:rPr>
          <w:rFonts w:ascii="Times" w:hAnsi="Times"/>
        </w:rPr>
        <w:t>, nunca la principal.</w:t>
      </w:r>
    </w:p>
    <w:p w14:paraId="5F3B913B" w14:textId="0E2F2BB6" w:rsidR="00C8328A" w:rsidRPr="004E5E51" w:rsidRDefault="00C42F71" w:rsidP="00EC5847">
      <w:pPr>
        <w:pStyle w:val="Prrafodelista"/>
        <w:numPr>
          <w:ilvl w:val="0"/>
          <w:numId w:val="20"/>
        </w:numPr>
        <w:spacing w:after="0"/>
        <w:rPr>
          <w:rFonts w:ascii="Times" w:hAnsi="Times"/>
        </w:rPr>
      </w:pPr>
      <w:r>
        <w:rPr>
          <w:rFonts w:ascii="Times" w:hAnsi="Times"/>
        </w:rPr>
        <w:t>d</w:t>
      </w:r>
      <w:r w:rsidR="00C8328A" w:rsidRPr="004E5E51">
        <w:rPr>
          <w:rFonts w:ascii="Times" w:hAnsi="Times"/>
        </w:rPr>
        <w:t>ebe</w:t>
      </w:r>
      <w:r w:rsidR="00E75ACB" w:rsidRPr="004E5E51">
        <w:rPr>
          <w:rFonts w:ascii="Times" w:hAnsi="Times"/>
        </w:rPr>
        <w:t xml:space="preserve"> </w:t>
      </w:r>
      <w:r w:rsidR="00C8328A" w:rsidRPr="004E5E51">
        <w:rPr>
          <w:rFonts w:ascii="Times" w:hAnsi="Times"/>
          <w:bCs/>
        </w:rPr>
        <w:t>ser coherente</w:t>
      </w:r>
      <w:r w:rsidR="00E75ACB" w:rsidRPr="004E5E51">
        <w:rPr>
          <w:rFonts w:ascii="Times" w:hAnsi="Times"/>
        </w:rPr>
        <w:t xml:space="preserve"> </w:t>
      </w:r>
      <w:r w:rsidR="00C8328A" w:rsidRPr="004E5E51">
        <w:rPr>
          <w:rFonts w:ascii="Times" w:hAnsi="Times"/>
        </w:rPr>
        <w:t xml:space="preserve">con la idea que apoya y con los </w:t>
      </w:r>
      <w:ins w:id="48" w:author="Angélica Monroy" w:date="2014-10-19T12:46:00Z">
        <w:r w:rsidR="00047627">
          <w:rPr>
            <w:rFonts w:ascii="Times" w:hAnsi="Times"/>
          </w:rPr>
          <w:t xml:space="preserve">demás </w:t>
        </w:r>
      </w:ins>
      <w:r w:rsidR="00C8328A" w:rsidRPr="004E5E51">
        <w:rPr>
          <w:rFonts w:ascii="Times" w:hAnsi="Times"/>
        </w:rPr>
        <w:t>argumentos que lo acompañan.</w:t>
      </w:r>
    </w:p>
    <w:p w14:paraId="1673A7D3" w14:textId="77777777" w:rsidR="00C8328A" w:rsidRPr="004E5E51" w:rsidRDefault="00C8328A" w:rsidP="00EC4690">
      <w:pPr>
        <w:spacing w:after="0"/>
        <w:rPr>
          <w:rFonts w:ascii="Times" w:hAnsi="Times"/>
        </w:rPr>
      </w:pPr>
    </w:p>
    <w:p w14:paraId="3D057EE5" w14:textId="77777777" w:rsidR="00CA65CC" w:rsidRPr="004E5E51" w:rsidRDefault="00CA65CC" w:rsidP="00CA65CC">
      <w:pPr>
        <w:spacing w:after="0"/>
        <w:rPr>
          <w:rFonts w:ascii="Times" w:hAnsi="Times"/>
        </w:rPr>
      </w:pPr>
      <w:r w:rsidRPr="004E5E51">
        <w:rPr>
          <w:rFonts w:ascii="Times" w:hAnsi="Times"/>
        </w:rPr>
        <w:t>Practica</w:t>
      </w:r>
    </w:p>
    <w:p w14:paraId="16E1E545" w14:textId="295867BC" w:rsidR="00CA65CC" w:rsidRPr="004E5E51" w:rsidRDefault="00CA65CC" w:rsidP="00CA65CC">
      <w:pPr>
        <w:spacing w:after="0"/>
        <w:rPr>
          <w:rFonts w:ascii="Times" w:hAnsi="Times"/>
          <w:highlight w:val="yellow"/>
        </w:rPr>
      </w:pPr>
      <w:r w:rsidRPr="004E5E51">
        <w:rPr>
          <w:rFonts w:ascii="Times" w:hAnsi="Times"/>
          <w:highlight w:val="yellow"/>
        </w:rPr>
        <w:t>[</w:t>
      </w:r>
      <w:r w:rsidR="00621979">
        <w:rPr>
          <w:rFonts w:ascii="Times" w:hAnsi="Times"/>
          <w:highlight w:val="yellow"/>
        </w:rPr>
        <w:t>ES-S3-0</w:t>
      </w:r>
      <w:r w:rsidR="006A493A" w:rsidRPr="004E5E51">
        <w:rPr>
          <w:rFonts w:ascii="Times" w:hAnsi="Times"/>
          <w:highlight w:val="yellow"/>
        </w:rPr>
        <w:t>1-REC6</w:t>
      </w:r>
      <w:r w:rsidRPr="004E5E51">
        <w:rPr>
          <w:rFonts w:ascii="Times" w:hAnsi="Times"/>
          <w:highlight w:val="yellow"/>
        </w:rPr>
        <w:t>0]</w:t>
      </w:r>
    </w:p>
    <w:p w14:paraId="661A66C0" w14:textId="77777777" w:rsidR="009C04CA" w:rsidRDefault="00CA65CC" w:rsidP="00CA65CC">
      <w:pPr>
        <w:spacing w:after="0"/>
        <w:rPr>
          <w:rFonts w:ascii="Times" w:hAnsi="Times"/>
          <w:highlight w:val="yellow"/>
        </w:rPr>
      </w:pPr>
      <w:r w:rsidRPr="004E5E51">
        <w:rPr>
          <w:rFonts w:ascii="Times" w:hAnsi="Times"/>
          <w:highlight w:val="yellow"/>
        </w:rPr>
        <w:t xml:space="preserve">Tercero/Lengua castellana y literatura/Los textos expositivos y argumentativos/Ordena los argumentos según los audios </w:t>
      </w:r>
    </w:p>
    <w:p w14:paraId="3BF873D6" w14:textId="77777777" w:rsidR="00F55E68" w:rsidRDefault="00CD42E1" w:rsidP="00CA65CC">
      <w:pPr>
        <w:spacing w:after="0"/>
        <w:rPr>
          <w:rFonts w:ascii="Times" w:hAnsi="Times"/>
          <w:color w:val="FF0000"/>
          <w:highlight w:val="yellow"/>
        </w:rPr>
      </w:pPr>
      <w:r w:rsidRPr="004E5E51">
        <w:rPr>
          <w:rFonts w:ascii="Times" w:hAnsi="Times"/>
          <w:color w:val="FF0000"/>
          <w:highlight w:val="yellow"/>
        </w:rPr>
        <w:t>((</w:t>
      </w:r>
      <w:r w:rsidR="00927CC1">
        <w:rPr>
          <w:rFonts w:ascii="Times" w:hAnsi="Times"/>
          <w:color w:val="FF0000"/>
          <w:highlight w:val="yellow"/>
        </w:rPr>
        <w:t>En texto</w:t>
      </w:r>
      <w:r w:rsidR="00F23DBC">
        <w:rPr>
          <w:rFonts w:ascii="Times" w:hAnsi="Times"/>
          <w:color w:val="FF0000"/>
          <w:highlight w:val="yellow"/>
        </w:rPr>
        <w:t>,</w:t>
      </w:r>
      <w:r w:rsidR="00927CC1">
        <w:rPr>
          <w:rFonts w:ascii="Times" w:hAnsi="Times"/>
          <w:color w:val="FF0000"/>
          <w:highlight w:val="yellow"/>
        </w:rPr>
        <w:t xml:space="preserve"> c</w:t>
      </w:r>
      <w:r>
        <w:rPr>
          <w:rFonts w:ascii="Times" w:hAnsi="Times"/>
          <w:color w:val="FF0000"/>
          <w:highlight w:val="yellow"/>
        </w:rPr>
        <w:t>ambiar “Se reduce el paro</w:t>
      </w:r>
      <w:r w:rsidR="00453D0F">
        <w:rPr>
          <w:rFonts w:ascii="Times" w:hAnsi="Times"/>
          <w:color w:val="FF0000"/>
          <w:highlight w:val="yellow"/>
        </w:rPr>
        <w:t>.</w:t>
      </w:r>
      <w:r>
        <w:rPr>
          <w:rFonts w:ascii="Times" w:hAnsi="Times"/>
          <w:color w:val="FF0000"/>
          <w:highlight w:val="yellow"/>
        </w:rPr>
        <w:t>” por “Se reduce el desempleo</w:t>
      </w:r>
      <w:r w:rsidR="00453D0F">
        <w:rPr>
          <w:rFonts w:ascii="Times" w:hAnsi="Times"/>
          <w:color w:val="FF0000"/>
          <w:highlight w:val="yellow"/>
        </w:rPr>
        <w:t>.</w:t>
      </w:r>
      <w:r w:rsidR="00F55E68">
        <w:rPr>
          <w:rFonts w:ascii="Times" w:hAnsi="Times"/>
          <w:color w:val="FF0000"/>
          <w:highlight w:val="yellow"/>
        </w:rPr>
        <w:t>”</w:t>
      </w:r>
      <w:r>
        <w:rPr>
          <w:rFonts w:ascii="Times" w:hAnsi="Times"/>
          <w:color w:val="FF0000"/>
          <w:highlight w:val="yellow"/>
        </w:rPr>
        <w:t xml:space="preserve"> </w:t>
      </w:r>
    </w:p>
    <w:p w14:paraId="732545E1" w14:textId="3A49718D" w:rsidR="00CA65CC" w:rsidRPr="004E5E51" w:rsidRDefault="003F2F74" w:rsidP="00CA65CC">
      <w:pPr>
        <w:spacing w:after="0"/>
        <w:rPr>
          <w:rFonts w:ascii="Times" w:hAnsi="Times"/>
          <w:highlight w:val="yellow"/>
        </w:rPr>
      </w:pPr>
      <w:r>
        <w:rPr>
          <w:rFonts w:ascii="Times" w:hAnsi="Times"/>
          <w:bCs/>
          <w:color w:val="FF0000"/>
          <w:highlight w:val="yellow"/>
        </w:rPr>
        <w:t xml:space="preserve">Hay 3 </w:t>
      </w:r>
      <w:r w:rsidRPr="000029BC">
        <w:rPr>
          <w:rFonts w:ascii="Times" w:hAnsi="Times"/>
          <w:b/>
          <w:bCs/>
          <w:color w:val="FF0000"/>
          <w:highlight w:val="yellow"/>
        </w:rPr>
        <w:t>audios</w:t>
      </w:r>
      <w:r>
        <w:rPr>
          <w:rFonts w:ascii="Times" w:hAnsi="Times"/>
          <w:bCs/>
          <w:color w:val="FF0000"/>
          <w:highlight w:val="yellow"/>
        </w:rPr>
        <w:t xml:space="preserve"> que serán sustituidos por el acento</w:t>
      </w:r>
      <w:r w:rsidR="009655BE">
        <w:rPr>
          <w:rFonts w:ascii="Times" w:hAnsi="Times"/>
          <w:color w:val="FF0000"/>
          <w:highlight w:val="yellow"/>
        </w:rPr>
        <w:t>.</w:t>
      </w:r>
      <w:r w:rsidR="00CD42E1" w:rsidRPr="004E5E51">
        <w:rPr>
          <w:rFonts w:ascii="Times" w:hAnsi="Times"/>
          <w:color w:val="FF0000"/>
          <w:highlight w:val="yellow"/>
        </w:rPr>
        <w:t>))</w:t>
      </w:r>
    </w:p>
    <w:p w14:paraId="77F6C351" w14:textId="77777777" w:rsidR="00CA65CC" w:rsidRPr="004E5E51" w:rsidRDefault="00CA65CC" w:rsidP="00CA65CC">
      <w:pPr>
        <w:spacing w:after="0"/>
        <w:rPr>
          <w:rFonts w:ascii="Times" w:hAnsi="Times"/>
          <w:b/>
        </w:rPr>
      </w:pPr>
      <w:r w:rsidRPr="004E5E51">
        <w:rPr>
          <w:rFonts w:ascii="Times" w:hAnsi="Times"/>
          <w:b/>
        </w:rPr>
        <w:t>Ordena los argumentos según los audios</w:t>
      </w:r>
    </w:p>
    <w:p w14:paraId="50B000EC" w14:textId="2FFFF78B" w:rsidR="00CA65CC" w:rsidRPr="004E5E51" w:rsidRDefault="00CA65CC" w:rsidP="00CA65CC">
      <w:pPr>
        <w:spacing w:after="0"/>
        <w:rPr>
          <w:rFonts w:ascii="Times" w:hAnsi="Times"/>
          <w:color w:val="000000" w:themeColor="text1"/>
        </w:rPr>
      </w:pPr>
      <w:r w:rsidRPr="004E5E51">
        <w:rPr>
          <w:rFonts w:ascii="Times" w:hAnsi="Times"/>
          <w:color w:val="000000" w:themeColor="text1"/>
        </w:rPr>
        <w:t xml:space="preserve">Actividad con audio que permite potenciar </w:t>
      </w:r>
      <w:r w:rsidR="00AC1DB8">
        <w:rPr>
          <w:rFonts w:ascii="Times" w:hAnsi="Times"/>
          <w:color w:val="000000" w:themeColor="text1"/>
        </w:rPr>
        <w:t>la identificación de argumentos</w:t>
      </w:r>
    </w:p>
    <w:p w14:paraId="2BF9E571" w14:textId="77777777" w:rsidR="00CA65CC" w:rsidRPr="004E5E51" w:rsidRDefault="00CA65CC" w:rsidP="00EC4690">
      <w:pPr>
        <w:spacing w:after="0"/>
        <w:rPr>
          <w:rFonts w:ascii="Times" w:hAnsi="Times"/>
        </w:rPr>
      </w:pPr>
    </w:p>
    <w:p w14:paraId="3B01D7BC" w14:textId="42AC9599" w:rsidR="00BE5EA1" w:rsidRPr="004E5E51" w:rsidRDefault="00D32640" w:rsidP="00BE5EA1">
      <w:pPr>
        <w:spacing w:after="0"/>
        <w:rPr>
          <w:rFonts w:ascii="Times" w:hAnsi="Times"/>
        </w:rPr>
      </w:pPr>
      <w:r w:rsidRPr="004E5E51">
        <w:rPr>
          <w:rFonts w:ascii="Times" w:hAnsi="Times"/>
        </w:rPr>
        <w:t xml:space="preserve">Al presentar tus argumentos </w:t>
      </w:r>
      <w:ins w:id="49" w:author="Angélica Monroy" w:date="2014-10-19T17:56:00Z">
        <w:r w:rsidR="0087270D">
          <w:rPr>
            <w:rFonts w:ascii="Times" w:hAnsi="Times"/>
          </w:rPr>
          <w:t>sobre</w:t>
        </w:r>
      </w:ins>
      <w:r w:rsidRPr="004E5E51">
        <w:rPr>
          <w:rFonts w:ascii="Times" w:hAnsi="Times"/>
        </w:rPr>
        <w:t xml:space="preserve"> un tema, </w:t>
      </w:r>
      <w:r w:rsidR="00BE5EA1" w:rsidRPr="004E5E51">
        <w:rPr>
          <w:rFonts w:ascii="Times" w:hAnsi="Times"/>
        </w:rPr>
        <w:t>puede</w:t>
      </w:r>
      <w:r w:rsidRPr="004E5E51">
        <w:rPr>
          <w:rFonts w:ascii="Times" w:hAnsi="Times"/>
        </w:rPr>
        <w:t>s</w:t>
      </w:r>
      <w:r w:rsidR="00BE5EA1" w:rsidRPr="004E5E51">
        <w:rPr>
          <w:rFonts w:ascii="Times" w:hAnsi="Times"/>
        </w:rPr>
        <w:t xml:space="preserve"> seguir una de </w:t>
      </w:r>
      <w:r w:rsidR="001239A8" w:rsidRPr="004E5E51">
        <w:rPr>
          <w:rFonts w:ascii="Times" w:hAnsi="Times"/>
        </w:rPr>
        <w:t>estas</w:t>
      </w:r>
      <w:r w:rsidR="00BE5EA1" w:rsidRPr="004E5E51">
        <w:rPr>
          <w:rFonts w:ascii="Times" w:hAnsi="Times"/>
        </w:rPr>
        <w:t xml:space="preserve"> dos líneas:</w:t>
      </w:r>
    </w:p>
    <w:p w14:paraId="50BE23AF" w14:textId="77777777" w:rsidR="00BE5EA1" w:rsidRPr="004E5E51" w:rsidRDefault="00BE5EA1" w:rsidP="00BE5EA1">
      <w:pPr>
        <w:spacing w:after="0"/>
        <w:rPr>
          <w:rFonts w:ascii="Times" w:hAnsi="Times"/>
        </w:rPr>
      </w:pPr>
    </w:p>
    <w:p w14:paraId="296BC8FE" w14:textId="71F3D610" w:rsidR="00BE5EA1" w:rsidRPr="004E5E51" w:rsidRDefault="00BE5EA1" w:rsidP="00BE5EA1">
      <w:pPr>
        <w:numPr>
          <w:ilvl w:val="0"/>
          <w:numId w:val="13"/>
        </w:numPr>
        <w:spacing w:after="0"/>
        <w:rPr>
          <w:rFonts w:ascii="Times" w:hAnsi="Times"/>
        </w:rPr>
      </w:pPr>
      <w:r w:rsidRPr="004E5E51">
        <w:rPr>
          <w:rFonts w:ascii="Times" w:hAnsi="Times"/>
        </w:rPr>
        <w:t>La</w:t>
      </w:r>
      <w:r w:rsidR="0048783D" w:rsidRPr="004E5E51">
        <w:rPr>
          <w:rFonts w:ascii="Times" w:hAnsi="Times"/>
        </w:rPr>
        <w:t xml:space="preserve"> </w:t>
      </w:r>
      <w:r w:rsidRPr="004E5E51">
        <w:rPr>
          <w:rFonts w:ascii="Times" w:hAnsi="Times"/>
          <w:b/>
          <w:bCs/>
        </w:rPr>
        <w:t>estructura deductiva</w:t>
      </w:r>
      <w:r w:rsidRPr="004E5E51">
        <w:rPr>
          <w:rFonts w:ascii="Times" w:hAnsi="Times"/>
        </w:rPr>
        <w:t>: el planteamiento de la tesis precede a la exposición de los argumentos que la corroboran.</w:t>
      </w:r>
    </w:p>
    <w:p w14:paraId="270A78A4" w14:textId="32680898" w:rsidR="00BE5EA1" w:rsidRPr="004E5E51" w:rsidRDefault="00BE5EA1" w:rsidP="00BE5EA1">
      <w:pPr>
        <w:numPr>
          <w:ilvl w:val="0"/>
          <w:numId w:val="13"/>
        </w:numPr>
        <w:spacing w:after="0"/>
        <w:rPr>
          <w:rFonts w:ascii="Times" w:hAnsi="Times"/>
        </w:rPr>
      </w:pPr>
      <w:r w:rsidRPr="004E5E51">
        <w:rPr>
          <w:rFonts w:ascii="Times" w:hAnsi="Times"/>
        </w:rPr>
        <w:t>La </w:t>
      </w:r>
      <w:r w:rsidRPr="004E5E51">
        <w:rPr>
          <w:rFonts w:ascii="Times" w:hAnsi="Times"/>
          <w:b/>
          <w:bCs/>
        </w:rPr>
        <w:t>estructura inductiva</w:t>
      </w:r>
      <w:r w:rsidRPr="004E5E51">
        <w:rPr>
          <w:rFonts w:ascii="Times" w:hAnsi="Times"/>
        </w:rPr>
        <w:t>: se plantean los argumentos para</w:t>
      </w:r>
      <w:ins w:id="50" w:author="Angélica Monroy" w:date="2014-10-19T12:46:00Z">
        <w:r w:rsidR="00047627">
          <w:rPr>
            <w:rFonts w:ascii="Times" w:hAnsi="Times"/>
          </w:rPr>
          <w:t>,</w:t>
        </w:r>
      </w:ins>
      <w:r w:rsidRPr="004E5E51">
        <w:rPr>
          <w:rFonts w:ascii="Times" w:hAnsi="Times"/>
        </w:rPr>
        <w:t xml:space="preserve"> finalmente</w:t>
      </w:r>
      <w:ins w:id="51" w:author="Angélica Monroy" w:date="2014-10-19T12:46:00Z">
        <w:r w:rsidR="00047627">
          <w:rPr>
            <w:rFonts w:ascii="Times" w:hAnsi="Times"/>
          </w:rPr>
          <w:t>,</w:t>
        </w:r>
      </w:ins>
      <w:r w:rsidRPr="004E5E51">
        <w:rPr>
          <w:rFonts w:ascii="Times" w:hAnsi="Times"/>
        </w:rPr>
        <w:t xml:space="preserve"> alcanzar la tesis o el propósito.</w:t>
      </w:r>
      <w:r w:rsidR="0048783D" w:rsidRPr="004E5E51">
        <w:rPr>
          <w:rFonts w:ascii="Times" w:hAnsi="Times"/>
        </w:rPr>
        <w:t xml:space="preserve"> </w:t>
      </w:r>
      <w:r w:rsidRPr="004E5E51">
        <w:rPr>
          <w:rFonts w:ascii="Times" w:hAnsi="Times"/>
        </w:rPr>
        <w:t xml:space="preserve">Todas las razones y pruebas </w:t>
      </w:r>
      <w:ins w:id="52" w:author="Angélica Monroy" w:date="2014-10-19T17:56:00Z">
        <w:r w:rsidR="0087270D">
          <w:rPr>
            <w:rFonts w:ascii="Times" w:hAnsi="Times"/>
          </w:rPr>
          <w:t>expuest</w:t>
        </w:r>
        <w:r w:rsidR="0087270D" w:rsidRPr="004E5E51">
          <w:rPr>
            <w:rFonts w:ascii="Times" w:hAnsi="Times"/>
          </w:rPr>
          <w:t xml:space="preserve">as </w:t>
        </w:r>
      </w:ins>
      <w:r w:rsidRPr="004E5E51">
        <w:rPr>
          <w:rFonts w:ascii="Times" w:hAnsi="Times"/>
        </w:rPr>
        <w:t>justifi</w:t>
      </w:r>
      <w:r w:rsidR="007C5226" w:rsidRPr="004E5E51">
        <w:rPr>
          <w:rFonts w:ascii="Times" w:hAnsi="Times"/>
        </w:rPr>
        <w:t>can y llevan a concluir la tesi</w:t>
      </w:r>
      <w:r w:rsidR="001B4371" w:rsidRPr="004E5E51">
        <w:rPr>
          <w:rFonts w:ascii="Times" w:hAnsi="Times"/>
        </w:rPr>
        <w:t>s</w:t>
      </w:r>
      <w:r w:rsidRPr="004E5E51">
        <w:rPr>
          <w:rFonts w:ascii="Times" w:hAnsi="Times"/>
        </w:rPr>
        <w:t>.</w:t>
      </w:r>
    </w:p>
    <w:p w14:paraId="7B2E51B7" w14:textId="77777777" w:rsidR="00BE5EA1" w:rsidRPr="004E5E51" w:rsidRDefault="00BE5EA1" w:rsidP="00BA4332">
      <w:pPr>
        <w:spacing w:after="0"/>
        <w:rPr>
          <w:rFonts w:ascii="Times" w:hAnsi="Times"/>
        </w:rPr>
      </w:pPr>
    </w:p>
    <w:p w14:paraId="5163E60B" w14:textId="5C1E6E88" w:rsidR="00E67395" w:rsidRPr="004E5E51" w:rsidRDefault="00E67395" w:rsidP="00BA4332">
      <w:pPr>
        <w:spacing w:after="0"/>
        <w:rPr>
          <w:rFonts w:ascii="Times" w:hAnsi="Times"/>
        </w:rPr>
      </w:pPr>
      <w:r w:rsidRPr="004E5E51">
        <w:rPr>
          <w:rFonts w:ascii="Times" w:hAnsi="Times"/>
        </w:rPr>
        <w:t xml:space="preserve">Para considerar </w:t>
      </w:r>
      <w:r w:rsidRPr="004E5E51">
        <w:rPr>
          <w:rFonts w:ascii="Times" w:hAnsi="Times"/>
          <w:b/>
        </w:rPr>
        <w:t>válido</w:t>
      </w:r>
      <w:r w:rsidRPr="004E5E51">
        <w:rPr>
          <w:rFonts w:ascii="Times" w:hAnsi="Times"/>
        </w:rPr>
        <w:t xml:space="preserve"> un argumento</w:t>
      </w:r>
      <w:r w:rsidR="003A3208" w:rsidRPr="004E5E51">
        <w:rPr>
          <w:rFonts w:ascii="Times" w:hAnsi="Times"/>
        </w:rPr>
        <w:t>,</w:t>
      </w:r>
      <w:r w:rsidRPr="004E5E51">
        <w:rPr>
          <w:rFonts w:ascii="Times" w:hAnsi="Times"/>
        </w:rPr>
        <w:t xml:space="preserve"> debe </w:t>
      </w:r>
      <w:r w:rsidR="008B03F7">
        <w:rPr>
          <w:rFonts w:ascii="Times" w:hAnsi="Times"/>
        </w:rPr>
        <w:t>tener</w:t>
      </w:r>
      <w:ins w:id="53" w:author="Angélica Monroy" w:date="2014-10-19T12:47:00Z">
        <w:r w:rsidR="00047627">
          <w:rPr>
            <w:rFonts w:ascii="Times" w:hAnsi="Times"/>
          </w:rPr>
          <w:t>se</w:t>
        </w:r>
      </w:ins>
      <w:r w:rsidR="008B03F7">
        <w:rPr>
          <w:rFonts w:ascii="Times" w:hAnsi="Times"/>
        </w:rPr>
        <w:t xml:space="preserve"> en cuenta</w:t>
      </w:r>
      <w:r w:rsidRPr="004E5E51">
        <w:rPr>
          <w:rFonts w:ascii="Times" w:hAnsi="Times"/>
        </w:rPr>
        <w:t xml:space="preserve"> que:</w:t>
      </w:r>
    </w:p>
    <w:p w14:paraId="631952EA" w14:textId="77777777" w:rsidR="00E67395" w:rsidRPr="004E5E51" w:rsidRDefault="00E67395" w:rsidP="00BA4332">
      <w:pPr>
        <w:spacing w:after="0"/>
        <w:rPr>
          <w:rFonts w:ascii="Times" w:hAnsi="Times"/>
        </w:rPr>
      </w:pPr>
    </w:p>
    <w:p w14:paraId="4A742FB2" w14:textId="6C115702" w:rsidR="00E67395" w:rsidRPr="004E5E51" w:rsidRDefault="0087270D" w:rsidP="00C36B3D">
      <w:pPr>
        <w:pStyle w:val="Prrafodelista"/>
        <w:numPr>
          <w:ilvl w:val="0"/>
          <w:numId w:val="24"/>
        </w:numPr>
        <w:spacing w:after="0"/>
        <w:rPr>
          <w:rFonts w:ascii="Times" w:hAnsi="Times"/>
        </w:rPr>
      </w:pPr>
      <w:ins w:id="54" w:author="Angélica Monroy" w:date="2014-10-19T17:57:00Z">
        <w:r>
          <w:rPr>
            <w:rFonts w:ascii="Times" w:hAnsi="Times"/>
          </w:rPr>
          <w:t>t</w:t>
        </w:r>
        <w:r w:rsidRPr="004E5E51">
          <w:rPr>
            <w:rFonts w:ascii="Times" w:hAnsi="Times"/>
          </w:rPr>
          <w:t xml:space="preserve">iene </w:t>
        </w:r>
      </w:ins>
      <w:r w:rsidR="00C36B3D" w:rsidRPr="004E5E51">
        <w:rPr>
          <w:rFonts w:ascii="Times" w:hAnsi="Times"/>
          <w:b/>
        </w:rPr>
        <w:t>fundamento</w:t>
      </w:r>
      <w:ins w:id="55" w:author="Angélica Monroy" w:date="2014-10-19T12:47:00Z">
        <w:r w:rsidR="00047627">
          <w:rPr>
            <w:rFonts w:ascii="Times" w:hAnsi="Times"/>
          </w:rPr>
          <w:t>;</w:t>
        </w:r>
        <w:r w:rsidR="00047627" w:rsidRPr="004E5E51">
          <w:rPr>
            <w:rFonts w:ascii="Times" w:hAnsi="Times"/>
          </w:rPr>
          <w:t xml:space="preserve"> </w:t>
        </w:r>
      </w:ins>
      <w:r w:rsidR="00C36B3D" w:rsidRPr="004E5E51">
        <w:rPr>
          <w:rFonts w:ascii="Times" w:hAnsi="Times"/>
        </w:rPr>
        <w:t xml:space="preserve">es decir, que </w:t>
      </w:r>
      <w:ins w:id="56" w:author="Angélica Monroy" w:date="2014-10-19T12:47:00Z">
        <w:r w:rsidR="00047627">
          <w:rPr>
            <w:rFonts w:ascii="Times" w:hAnsi="Times"/>
          </w:rPr>
          <w:t>se</w:t>
        </w:r>
        <w:r w:rsidR="00047627" w:rsidRPr="004E5E51">
          <w:rPr>
            <w:rFonts w:ascii="Times" w:hAnsi="Times"/>
          </w:rPr>
          <w:t xml:space="preserve"> </w:t>
        </w:r>
      </w:ins>
      <w:r w:rsidR="00E67395" w:rsidRPr="004E5E51">
        <w:rPr>
          <w:rFonts w:ascii="Times" w:hAnsi="Times"/>
        </w:rPr>
        <w:t>basa en hechos y datos comprobables.</w:t>
      </w:r>
    </w:p>
    <w:p w14:paraId="5E2FB9FE" w14:textId="778FEDEE" w:rsidR="00E67395" w:rsidRPr="004E5E51" w:rsidRDefault="00576218" w:rsidP="00C36B3D">
      <w:pPr>
        <w:pStyle w:val="Prrafodelista"/>
        <w:numPr>
          <w:ilvl w:val="0"/>
          <w:numId w:val="24"/>
        </w:numPr>
        <w:spacing w:after="0"/>
        <w:rPr>
          <w:rFonts w:ascii="Times" w:hAnsi="Times"/>
        </w:rPr>
      </w:pPr>
      <w:ins w:id="57" w:author="Angélica Monroy" w:date="2014-10-19T17:57:00Z">
        <w:r>
          <w:rPr>
            <w:rFonts w:ascii="Times" w:hAnsi="Times"/>
          </w:rPr>
          <w:t>e</w:t>
        </w:r>
        <w:r w:rsidRPr="004E5E51">
          <w:rPr>
            <w:rFonts w:ascii="Times" w:hAnsi="Times"/>
          </w:rPr>
          <w:t xml:space="preserve">s </w:t>
        </w:r>
      </w:ins>
      <w:r w:rsidR="00C36B3D" w:rsidRPr="004E5E51">
        <w:rPr>
          <w:rFonts w:ascii="Times" w:hAnsi="Times"/>
          <w:b/>
        </w:rPr>
        <w:t>coherente</w:t>
      </w:r>
      <w:r w:rsidR="00C36B3D" w:rsidRPr="004E5E51">
        <w:rPr>
          <w:rFonts w:ascii="Times" w:hAnsi="Times"/>
        </w:rPr>
        <w:t xml:space="preserve"> con la tesis; esto </w:t>
      </w:r>
      <w:r w:rsidR="00B22B6E" w:rsidRPr="004E5E51">
        <w:rPr>
          <w:rFonts w:ascii="Times" w:hAnsi="Times"/>
        </w:rPr>
        <w:t>significa</w:t>
      </w:r>
      <w:r w:rsidR="00C36B3D" w:rsidRPr="004E5E51">
        <w:rPr>
          <w:rFonts w:ascii="Times" w:hAnsi="Times"/>
        </w:rPr>
        <w:t xml:space="preserve"> que las ideas conducen a la conclusión que se </w:t>
      </w:r>
      <w:ins w:id="58" w:author="Angélica Monroy" w:date="2014-10-19T12:47:00Z">
        <w:r w:rsidR="00047627">
          <w:rPr>
            <w:rFonts w:ascii="Times" w:hAnsi="Times"/>
          </w:rPr>
          <w:t>pretend</w:t>
        </w:r>
        <w:r w:rsidR="00047627" w:rsidRPr="004E5E51">
          <w:rPr>
            <w:rFonts w:ascii="Times" w:hAnsi="Times"/>
          </w:rPr>
          <w:t xml:space="preserve">e </w:t>
        </w:r>
      </w:ins>
      <w:r w:rsidR="00C36B3D" w:rsidRPr="004E5E51">
        <w:rPr>
          <w:rFonts w:ascii="Times" w:hAnsi="Times"/>
        </w:rPr>
        <w:t>demostrar.</w:t>
      </w:r>
    </w:p>
    <w:p w14:paraId="007D0A65" w14:textId="77777777" w:rsidR="00E67395" w:rsidRPr="004E5E51" w:rsidRDefault="00E67395" w:rsidP="00BA4332">
      <w:pPr>
        <w:spacing w:after="0"/>
        <w:rPr>
          <w:rFonts w:ascii="Times" w:hAnsi="Times"/>
        </w:rPr>
      </w:pPr>
    </w:p>
    <w:p w14:paraId="7CA4B47B" w14:textId="67A7BA5F" w:rsidR="00FA7710" w:rsidRPr="004E5E51" w:rsidRDefault="00FA7710" w:rsidP="00D47D1F">
      <w:pPr>
        <w:spacing w:after="0"/>
        <w:rPr>
          <w:rFonts w:ascii="Times" w:hAnsi="Times"/>
        </w:rPr>
      </w:pPr>
      <w:r w:rsidRPr="004E5E51">
        <w:rPr>
          <w:rFonts w:ascii="Times" w:hAnsi="Times"/>
        </w:rPr>
        <w:t>Los argumentos no s</w:t>
      </w:r>
      <w:r w:rsidR="00177A1F">
        <w:rPr>
          <w:rFonts w:ascii="Times" w:hAnsi="Times"/>
        </w:rPr>
        <w:t>o</w:t>
      </w:r>
      <w:r w:rsidR="00CA65CC" w:rsidRPr="004E5E51">
        <w:rPr>
          <w:rFonts w:ascii="Times" w:hAnsi="Times"/>
        </w:rPr>
        <w:t>lo se emplean en ensayos, también son útiles para acontecimientos orales como una junta para</w:t>
      </w:r>
      <w:r w:rsidRPr="004E5E51">
        <w:rPr>
          <w:rFonts w:ascii="Times" w:hAnsi="Times"/>
        </w:rPr>
        <w:t xml:space="preserve"> tomar acuerdos, un debate o un panel de discusión. Además, </w:t>
      </w:r>
      <w:ins w:id="59" w:author="Angélica Monroy" w:date="2014-10-19T17:57:00Z">
        <w:r w:rsidR="00576218">
          <w:rPr>
            <w:rFonts w:ascii="Times" w:hAnsi="Times"/>
          </w:rPr>
          <w:lastRenderedPageBreak/>
          <w:t>existen</w:t>
        </w:r>
        <w:r w:rsidR="00576218" w:rsidRPr="004E5E51">
          <w:rPr>
            <w:rFonts w:ascii="Times" w:hAnsi="Times"/>
          </w:rPr>
          <w:t xml:space="preserve"> </w:t>
        </w:r>
      </w:ins>
      <w:r w:rsidRPr="004E5E51">
        <w:rPr>
          <w:rFonts w:ascii="Times" w:hAnsi="Times"/>
        </w:rPr>
        <w:t xml:space="preserve">varios </w:t>
      </w:r>
      <w:ins w:id="60" w:author="Angélica Monroy" w:date="2014-10-19T17:57:00Z">
        <w:r w:rsidR="00576218">
          <w:rPr>
            <w:rFonts w:ascii="Times" w:hAnsi="Times"/>
          </w:rPr>
          <w:t xml:space="preserve">tipos </w:t>
        </w:r>
      </w:ins>
      <w:r w:rsidRPr="004E5E51">
        <w:rPr>
          <w:rFonts w:ascii="Times" w:hAnsi="Times"/>
        </w:rPr>
        <w:t xml:space="preserve">escritos en que </w:t>
      </w:r>
      <w:r w:rsidR="0048783D" w:rsidRPr="004E5E51">
        <w:rPr>
          <w:rFonts w:ascii="Times" w:hAnsi="Times"/>
        </w:rPr>
        <w:t>es</w:t>
      </w:r>
      <w:r w:rsidRPr="004E5E51">
        <w:rPr>
          <w:rFonts w:ascii="Times" w:hAnsi="Times"/>
        </w:rPr>
        <w:t xml:space="preserve"> necesario </w:t>
      </w:r>
      <w:r w:rsidR="0048783D" w:rsidRPr="004E5E51">
        <w:rPr>
          <w:rFonts w:ascii="Times" w:hAnsi="Times"/>
        </w:rPr>
        <w:t>argumentar; p</w:t>
      </w:r>
      <w:r w:rsidRPr="004E5E51">
        <w:rPr>
          <w:rFonts w:ascii="Times" w:hAnsi="Times"/>
        </w:rPr>
        <w:t xml:space="preserve">or ejemplo, una carta de reclamación, </w:t>
      </w:r>
      <w:r w:rsidR="00183EBC" w:rsidRPr="004E5E51">
        <w:rPr>
          <w:rFonts w:ascii="Times" w:hAnsi="Times"/>
        </w:rPr>
        <w:t xml:space="preserve">una carta de recomendación o </w:t>
      </w:r>
      <w:r w:rsidR="00F576FB" w:rsidRPr="004E5E51">
        <w:rPr>
          <w:rFonts w:ascii="Times" w:hAnsi="Times"/>
        </w:rPr>
        <w:t>un artículo de opinión.</w:t>
      </w:r>
    </w:p>
    <w:p w14:paraId="6E45D0F8" w14:textId="77777777" w:rsidR="00CA65CC" w:rsidRPr="004E5E51" w:rsidRDefault="00CA65CC" w:rsidP="00D47D1F">
      <w:pPr>
        <w:spacing w:after="0"/>
        <w:rPr>
          <w:rFonts w:ascii="Times" w:hAnsi="Times"/>
        </w:rPr>
      </w:pPr>
    </w:p>
    <w:p w14:paraId="7046817B" w14:textId="0EE93008" w:rsidR="00B932A2" w:rsidRPr="004E5E51" w:rsidRDefault="00B932A2" w:rsidP="00D47D1F">
      <w:pPr>
        <w:spacing w:after="0"/>
        <w:rPr>
          <w:rFonts w:ascii="Times" w:hAnsi="Times"/>
        </w:rPr>
      </w:pPr>
      <w:r w:rsidRPr="004E5E51">
        <w:rPr>
          <w:rFonts w:ascii="Times" w:hAnsi="Times"/>
        </w:rPr>
        <w:t>Profundiza</w:t>
      </w:r>
    </w:p>
    <w:p w14:paraId="5BE23242" w14:textId="2037C115" w:rsidR="00B932A2" w:rsidRPr="004E5E51" w:rsidRDefault="00B932A2" w:rsidP="00D47D1F">
      <w:pPr>
        <w:spacing w:after="0"/>
        <w:rPr>
          <w:rFonts w:ascii="Times" w:hAnsi="Times"/>
          <w:highlight w:val="yellow"/>
        </w:rPr>
      </w:pPr>
      <w:r w:rsidRPr="004E5E51">
        <w:rPr>
          <w:rFonts w:ascii="Times" w:hAnsi="Times"/>
          <w:highlight w:val="yellow"/>
        </w:rPr>
        <w:t>[</w:t>
      </w:r>
      <w:r w:rsidR="00621979">
        <w:rPr>
          <w:rFonts w:ascii="Times" w:hAnsi="Times"/>
          <w:highlight w:val="yellow"/>
        </w:rPr>
        <w:t>ES-S3-0</w:t>
      </w:r>
      <w:r w:rsidR="006A493A" w:rsidRPr="004E5E51">
        <w:rPr>
          <w:rFonts w:ascii="Times" w:hAnsi="Times"/>
          <w:highlight w:val="yellow"/>
        </w:rPr>
        <w:t>1-REC7</w:t>
      </w:r>
      <w:r w:rsidRPr="004E5E51">
        <w:rPr>
          <w:rFonts w:ascii="Times" w:hAnsi="Times"/>
          <w:highlight w:val="yellow"/>
        </w:rPr>
        <w:t>0]</w:t>
      </w:r>
    </w:p>
    <w:p w14:paraId="13592DA1" w14:textId="77777777" w:rsidR="006E7704" w:rsidRDefault="00B932A2" w:rsidP="00D47D1F">
      <w:pPr>
        <w:spacing w:after="0"/>
        <w:rPr>
          <w:rFonts w:ascii="Times" w:hAnsi="Times"/>
          <w:highlight w:val="yellow"/>
        </w:rPr>
      </w:pPr>
      <w:r w:rsidRPr="004E5E51">
        <w:rPr>
          <w:rFonts w:ascii="Times" w:hAnsi="Times"/>
          <w:highlight w:val="yellow"/>
        </w:rPr>
        <w:t xml:space="preserve">Tercero/Lengua castellana y literatura/Los textos expositivos y argumentativos/Cómo argumentar en debates y reclamaciones </w:t>
      </w:r>
    </w:p>
    <w:p w14:paraId="0FAF0172" w14:textId="47AED819" w:rsidR="00B932A2" w:rsidRPr="004E5E51" w:rsidRDefault="00A76494" w:rsidP="00D47D1F">
      <w:pPr>
        <w:spacing w:after="0"/>
        <w:rPr>
          <w:rFonts w:ascii="Times" w:hAnsi="Times"/>
          <w:highlight w:val="yellow"/>
        </w:rPr>
      </w:pPr>
      <w:r w:rsidRPr="004E5E51">
        <w:rPr>
          <w:rFonts w:ascii="Times" w:hAnsi="Times"/>
          <w:color w:val="FF0000"/>
          <w:highlight w:val="yellow"/>
        </w:rPr>
        <w:t>((</w:t>
      </w:r>
      <w:r w:rsidR="00DF28B1">
        <w:rPr>
          <w:rFonts w:ascii="Times" w:hAnsi="Times"/>
          <w:color w:val="FF0000"/>
          <w:highlight w:val="yellow"/>
        </w:rPr>
        <w:t xml:space="preserve">Correcciones </w:t>
      </w:r>
      <w:r w:rsidR="0047645C">
        <w:rPr>
          <w:rFonts w:ascii="Times" w:hAnsi="Times"/>
          <w:color w:val="FF0000"/>
          <w:highlight w:val="yellow"/>
        </w:rPr>
        <w:t>en</w:t>
      </w:r>
      <w:r w:rsidR="007070AC">
        <w:rPr>
          <w:rFonts w:ascii="Times" w:hAnsi="Times"/>
          <w:color w:val="FF0000"/>
          <w:highlight w:val="yellow"/>
        </w:rPr>
        <w:t xml:space="preserve"> </w:t>
      </w:r>
      <w:r w:rsidR="00A45D50">
        <w:rPr>
          <w:rFonts w:ascii="Times" w:hAnsi="Times"/>
          <w:color w:val="FF0000"/>
          <w:highlight w:val="yellow"/>
        </w:rPr>
        <w:t>carpeta adjunta</w:t>
      </w:r>
      <w:r w:rsidRPr="004E5E51">
        <w:rPr>
          <w:rFonts w:ascii="Times" w:hAnsi="Times"/>
          <w:color w:val="FF0000"/>
          <w:highlight w:val="yellow"/>
        </w:rPr>
        <w:t>))</w:t>
      </w:r>
    </w:p>
    <w:p w14:paraId="47D7225E" w14:textId="2A76B9FD" w:rsidR="00B932A2" w:rsidRPr="004E5E51" w:rsidRDefault="00B932A2" w:rsidP="00D47D1F">
      <w:pPr>
        <w:spacing w:after="0"/>
        <w:rPr>
          <w:rFonts w:ascii="Times" w:hAnsi="Times"/>
          <w:b/>
        </w:rPr>
      </w:pPr>
      <w:r w:rsidRPr="004E5E51">
        <w:rPr>
          <w:rFonts w:ascii="Times" w:hAnsi="Times"/>
          <w:b/>
        </w:rPr>
        <w:t>Cómo argumentar en debates y reclamaciones</w:t>
      </w:r>
    </w:p>
    <w:p w14:paraId="618C0096" w14:textId="11DE1EE3" w:rsidR="00B932A2" w:rsidRDefault="00B932A2" w:rsidP="00D47D1F">
      <w:pPr>
        <w:spacing w:after="0"/>
        <w:rPr>
          <w:rFonts w:ascii="Times" w:hAnsi="Times"/>
          <w:color w:val="000000" w:themeColor="text1"/>
        </w:rPr>
      </w:pPr>
      <w:r w:rsidRPr="004E5E51">
        <w:rPr>
          <w:rFonts w:ascii="Times" w:hAnsi="Times"/>
          <w:color w:val="000000" w:themeColor="text1"/>
        </w:rPr>
        <w:t>Interactivo que muestra el funcionamiento de un debate y l</w:t>
      </w:r>
      <w:r w:rsidR="00724CA8">
        <w:rPr>
          <w:rFonts w:ascii="Times" w:hAnsi="Times"/>
          <w:color w:val="000000" w:themeColor="text1"/>
        </w:rPr>
        <w:t>a estructura de una reclamación</w:t>
      </w:r>
    </w:p>
    <w:p w14:paraId="11FA8CC0" w14:textId="77777777" w:rsidR="00D137BF" w:rsidRPr="004E5E51" w:rsidRDefault="00D137BF" w:rsidP="00D47D1F">
      <w:pPr>
        <w:spacing w:after="0"/>
        <w:rPr>
          <w:rFonts w:ascii="Times" w:hAnsi="Times"/>
          <w:color w:val="000000" w:themeColor="text1"/>
        </w:rPr>
      </w:pPr>
    </w:p>
    <w:p w14:paraId="678B8F20" w14:textId="012101F3" w:rsidR="00BA4332" w:rsidRPr="005C2681" w:rsidRDefault="00BA4332" w:rsidP="00D47D1F">
      <w:pPr>
        <w:spacing w:after="0"/>
        <w:rPr>
          <w:rFonts w:ascii="Times" w:hAnsi="Times"/>
          <w:highlight w:val="yellow"/>
        </w:rPr>
      </w:pPr>
      <w:r w:rsidRPr="004E5E51">
        <w:rPr>
          <w:rFonts w:ascii="Times" w:hAnsi="Times"/>
          <w:highlight w:val="yellow"/>
        </w:rPr>
        <w:t>[SECCIÓN 2]</w:t>
      </w:r>
      <w:r w:rsidR="00616DBC">
        <w:rPr>
          <w:rFonts w:ascii="Times" w:hAnsi="Times"/>
        </w:rPr>
        <w:t xml:space="preserve"> </w:t>
      </w:r>
      <w:r w:rsidRPr="004E5E51">
        <w:rPr>
          <w:rFonts w:ascii="Times" w:hAnsi="Times"/>
          <w:b/>
        </w:rPr>
        <w:t>2.1 Datos, opiniones y argumentos</w:t>
      </w:r>
    </w:p>
    <w:p w14:paraId="6FFEBC47" w14:textId="77777777" w:rsidR="00BA4332" w:rsidRPr="004E5E51" w:rsidRDefault="00BA4332" w:rsidP="00D47D1F">
      <w:pPr>
        <w:spacing w:after="0"/>
        <w:rPr>
          <w:rFonts w:ascii="Times" w:hAnsi="Times"/>
        </w:rPr>
      </w:pPr>
    </w:p>
    <w:p w14:paraId="19E20723" w14:textId="4DE7F482" w:rsidR="00453DA5" w:rsidRPr="004E5E51" w:rsidRDefault="00994885" w:rsidP="00D47D1F">
      <w:pPr>
        <w:spacing w:after="0"/>
        <w:rPr>
          <w:rFonts w:ascii="Times" w:hAnsi="Times"/>
        </w:rPr>
      </w:pPr>
      <w:r w:rsidRPr="004E5E51">
        <w:rPr>
          <w:rFonts w:ascii="Times" w:hAnsi="Times"/>
        </w:rPr>
        <w:t xml:space="preserve">Para comprender o redactar un ensayo, es </w:t>
      </w:r>
      <w:ins w:id="61" w:author="Angélica Monroy" w:date="2014-10-19T12:48:00Z">
        <w:r w:rsidR="00047627">
          <w:rPr>
            <w:rFonts w:ascii="Times" w:hAnsi="Times"/>
          </w:rPr>
          <w:t>esencial</w:t>
        </w:r>
        <w:r w:rsidR="00047627" w:rsidRPr="004E5E51">
          <w:rPr>
            <w:rFonts w:ascii="Times" w:hAnsi="Times"/>
          </w:rPr>
          <w:t xml:space="preserve"> </w:t>
        </w:r>
      </w:ins>
      <w:r w:rsidRPr="004E5E51">
        <w:rPr>
          <w:rFonts w:ascii="Times" w:hAnsi="Times"/>
        </w:rPr>
        <w:t xml:space="preserve">distinguir tres elementos: los datos, las opiniones y los argumentos. </w:t>
      </w:r>
      <w:ins w:id="62" w:author="Angélica Monroy" w:date="2014-10-19T12:48:00Z">
        <w:r w:rsidR="00047627" w:rsidRPr="004E5E51">
          <w:rPr>
            <w:rFonts w:ascii="Times" w:hAnsi="Times"/>
          </w:rPr>
          <w:t>E</w:t>
        </w:r>
        <w:r w:rsidR="00047627">
          <w:rPr>
            <w:rFonts w:ascii="Times" w:hAnsi="Times"/>
          </w:rPr>
          <w:t>ll</w:t>
        </w:r>
        <w:r w:rsidR="00047627" w:rsidRPr="004E5E51">
          <w:rPr>
            <w:rFonts w:ascii="Times" w:hAnsi="Times"/>
          </w:rPr>
          <w:t xml:space="preserve">o </w:t>
        </w:r>
      </w:ins>
      <w:r w:rsidRPr="004E5E51">
        <w:rPr>
          <w:rFonts w:ascii="Times" w:hAnsi="Times"/>
        </w:rPr>
        <w:t>facilita que comprendas el mensaje de un ensayo y construyas tus ideas para defender tu postura al redactar un ensayo.</w:t>
      </w:r>
    </w:p>
    <w:p w14:paraId="08C528D5" w14:textId="77777777" w:rsidR="00453DA5" w:rsidRPr="004E5E51" w:rsidRDefault="00453DA5" w:rsidP="00D47D1F">
      <w:pPr>
        <w:spacing w:after="0"/>
        <w:rPr>
          <w:rFonts w:ascii="Times" w:hAnsi="Times"/>
        </w:rPr>
      </w:pPr>
    </w:p>
    <w:p w14:paraId="690C7E5B" w14:textId="38F0EFE0" w:rsidR="00994885" w:rsidRPr="004E5E51" w:rsidRDefault="00CE18B4" w:rsidP="00D47D1F">
      <w:pPr>
        <w:spacing w:after="0"/>
        <w:rPr>
          <w:rFonts w:ascii="Times" w:hAnsi="Times"/>
        </w:rPr>
      </w:pPr>
      <w:ins w:id="63" w:author="Angélica Monroy" w:date="2014-10-19T12:48:00Z">
        <w:r>
          <w:rPr>
            <w:rFonts w:ascii="Times" w:hAnsi="Times"/>
          </w:rPr>
          <w:t>Considera</w:t>
        </w:r>
      </w:ins>
      <w:r w:rsidR="007574BF" w:rsidRPr="004E5E51">
        <w:rPr>
          <w:rFonts w:ascii="Times" w:hAnsi="Times"/>
        </w:rPr>
        <w:t xml:space="preserve"> las características de </w:t>
      </w:r>
      <w:ins w:id="64" w:author="Angélica Monroy" w:date="2014-10-19T12:48:00Z">
        <w:r>
          <w:rPr>
            <w:rFonts w:ascii="Times" w:hAnsi="Times"/>
          </w:rPr>
          <w:t>l</w:t>
        </w:r>
        <w:r w:rsidRPr="004E5E51">
          <w:rPr>
            <w:rFonts w:ascii="Times" w:hAnsi="Times"/>
          </w:rPr>
          <w:t xml:space="preserve">os </w:t>
        </w:r>
      </w:ins>
      <w:r w:rsidR="007574BF" w:rsidRPr="004E5E51">
        <w:rPr>
          <w:rFonts w:ascii="Times" w:hAnsi="Times"/>
        </w:rPr>
        <w:t>tres elementos.</w:t>
      </w:r>
    </w:p>
    <w:p w14:paraId="636C12AA" w14:textId="77777777" w:rsidR="007574BF" w:rsidRPr="004E5E51" w:rsidRDefault="007574BF" w:rsidP="00BA4332">
      <w:pPr>
        <w:spacing w:after="0"/>
        <w:rPr>
          <w:rFonts w:ascii="Times" w:hAnsi="Times"/>
        </w:rPr>
      </w:pPr>
    </w:p>
    <w:tbl>
      <w:tblPr>
        <w:tblStyle w:val="Tablaconcuadrcula"/>
        <w:tblW w:w="0" w:type="auto"/>
        <w:tblLook w:val="04A0" w:firstRow="1" w:lastRow="0" w:firstColumn="1" w:lastColumn="0" w:noHBand="0" w:noVBand="1"/>
      </w:tblPr>
      <w:tblGrid>
        <w:gridCol w:w="2093"/>
        <w:gridCol w:w="6545"/>
      </w:tblGrid>
      <w:tr w:rsidR="007574BF" w:rsidRPr="004E5E51" w14:paraId="7CD0BF7A" w14:textId="77777777" w:rsidTr="001F16AE">
        <w:tc>
          <w:tcPr>
            <w:tcW w:w="2093" w:type="dxa"/>
          </w:tcPr>
          <w:p w14:paraId="1B09BE6F" w14:textId="043FE12C" w:rsidR="007574BF" w:rsidRPr="001F16AE" w:rsidRDefault="007574BF" w:rsidP="00FF3E4E">
            <w:pPr>
              <w:jc w:val="center"/>
              <w:rPr>
                <w:rFonts w:ascii="Times" w:hAnsi="Times"/>
                <w:b/>
                <w:sz w:val="24"/>
                <w:szCs w:val="24"/>
                <w:lang w:val="es-ES_tradnl"/>
              </w:rPr>
            </w:pPr>
            <w:r w:rsidRPr="001F16AE">
              <w:rPr>
                <w:rFonts w:ascii="Times" w:hAnsi="Times"/>
                <w:b/>
                <w:sz w:val="24"/>
                <w:szCs w:val="24"/>
                <w:lang w:val="es-ES_tradnl"/>
              </w:rPr>
              <w:t>Elemento</w:t>
            </w:r>
          </w:p>
        </w:tc>
        <w:tc>
          <w:tcPr>
            <w:tcW w:w="6545" w:type="dxa"/>
          </w:tcPr>
          <w:p w14:paraId="5FDB5820" w14:textId="1691BA88" w:rsidR="007574BF" w:rsidRPr="001F16AE" w:rsidRDefault="007574BF" w:rsidP="00FF3E4E">
            <w:pPr>
              <w:jc w:val="center"/>
              <w:rPr>
                <w:rFonts w:ascii="Times" w:hAnsi="Times"/>
                <w:b/>
                <w:sz w:val="24"/>
                <w:szCs w:val="24"/>
                <w:lang w:val="es-ES_tradnl"/>
              </w:rPr>
            </w:pPr>
            <w:r w:rsidRPr="001F16AE">
              <w:rPr>
                <w:rFonts w:ascii="Times" w:hAnsi="Times"/>
                <w:b/>
                <w:sz w:val="24"/>
                <w:szCs w:val="24"/>
                <w:lang w:val="es-ES_tradnl"/>
              </w:rPr>
              <w:t>Características</w:t>
            </w:r>
          </w:p>
        </w:tc>
      </w:tr>
      <w:tr w:rsidR="007574BF" w:rsidRPr="004E5E51" w14:paraId="77B0830D" w14:textId="77777777" w:rsidTr="001F16AE">
        <w:tc>
          <w:tcPr>
            <w:tcW w:w="2093" w:type="dxa"/>
          </w:tcPr>
          <w:p w14:paraId="6F4EB530" w14:textId="72F899CA" w:rsidR="007574BF" w:rsidRPr="001F16AE" w:rsidRDefault="007574BF" w:rsidP="00BA4332">
            <w:pPr>
              <w:rPr>
                <w:rFonts w:ascii="Times" w:hAnsi="Times"/>
                <w:sz w:val="24"/>
                <w:szCs w:val="24"/>
                <w:lang w:val="es-ES_tradnl"/>
              </w:rPr>
            </w:pPr>
            <w:r w:rsidRPr="001F16AE">
              <w:rPr>
                <w:rFonts w:ascii="Times" w:hAnsi="Times"/>
                <w:sz w:val="24"/>
                <w:szCs w:val="24"/>
                <w:lang w:val="es-ES_tradnl"/>
              </w:rPr>
              <w:t>Dato</w:t>
            </w:r>
            <w:r w:rsidR="006D3E7D" w:rsidRPr="001F16AE">
              <w:rPr>
                <w:rFonts w:ascii="Times" w:hAnsi="Times"/>
                <w:sz w:val="24"/>
                <w:szCs w:val="24"/>
                <w:lang w:val="es-ES_tradnl"/>
              </w:rPr>
              <w:t>s</w:t>
            </w:r>
          </w:p>
        </w:tc>
        <w:tc>
          <w:tcPr>
            <w:tcW w:w="6545" w:type="dxa"/>
          </w:tcPr>
          <w:p w14:paraId="003CCBFD" w14:textId="77777777" w:rsidR="007574BF" w:rsidRPr="001F16AE" w:rsidRDefault="0007752C" w:rsidP="0007752C">
            <w:pPr>
              <w:pStyle w:val="Prrafodelista"/>
              <w:numPr>
                <w:ilvl w:val="0"/>
                <w:numId w:val="21"/>
              </w:numPr>
              <w:rPr>
                <w:rFonts w:ascii="Times" w:hAnsi="Times"/>
                <w:sz w:val="24"/>
                <w:szCs w:val="24"/>
                <w:lang w:val="es-ES_tradnl"/>
              </w:rPr>
            </w:pPr>
            <w:r w:rsidRPr="001F16AE">
              <w:rPr>
                <w:rFonts w:ascii="Times" w:hAnsi="Times"/>
                <w:sz w:val="24"/>
                <w:szCs w:val="24"/>
                <w:lang w:val="es-ES_tradnl"/>
              </w:rPr>
              <w:t>Hacen referencia a hechos y procesos.</w:t>
            </w:r>
          </w:p>
          <w:p w14:paraId="06A930AB" w14:textId="77777777" w:rsidR="0007752C" w:rsidRPr="001F16AE" w:rsidRDefault="0007752C" w:rsidP="0007752C">
            <w:pPr>
              <w:pStyle w:val="Prrafodelista"/>
              <w:numPr>
                <w:ilvl w:val="0"/>
                <w:numId w:val="21"/>
              </w:numPr>
              <w:rPr>
                <w:rFonts w:ascii="Times" w:hAnsi="Times"/>
                <w:sz w:val="24"/>
                <w:szCs w:val="24"/>
                <w:lang w:val="es-ES_tradnl"/>
              </w:rPr>
            </w:pPr>
            <w:r w:rsidRPr="001F16AE">
              <w:rPr>
                <w:rFonts w:ascii="Times" w:hAnsi="Times"/>
                <w:sz w:val="24"/>
                <w:szCs w:val="24"/>
                <w:lang w:val="es-ES_tradnl"/>
              </w:rPr>
              <w:t>Sirven para informar y precisar.</w:t>
            </w:r>
          </w:p>
          <w:p w14:paraId="3989D4AB" w14:textId="5C355577" w:rsidR="0007752C" w:rsidRPr="001F16AE" w:rsidRDefault="00812894" w:rsidP="0007752C">
            <w:pPr>
              <w:pStyle w:val="Prrafodelista"/>
              <w:numPr>
                <w:ilvl w:val="0"/>
                <w:numId w:val="21"/>
              </w:numPr>
              <w:rPr>
                <w:rFonts w:ascii="Times" w:hAnsi="Times"/>
                <w:sz w:val="24"/>
                <w:szCs w:val="24"/>
                <w:lang w:val="es-ES_tradnl"/>
              </w:rPr>
            </w:pPr>
            <w:r w:rsidRPr="001F16AE">
              <w:rPr>
                <w:rFonts w:ascii="Times" w:hAnsi="Times"/>
                <w:sz w:val="24"/>
                <w:szCs w:val="24"/>
                <w:lang w:val="es-ES_tradnl"/>
              </w:rPr>
              <w:t>Por lo general, responde</w:t>
            </w:r>
            <w:r w:rsidR="006D3E7D" w:rsidRPr="001F16AE">
              <w:rPr>
                <w:rFonts w:ascii="Times" w:hAnsi="Times"/>
                <w:sz w:val="24"/>
                <w:szCs w:val="24"/>
                <w:lang w:val="es-ES_tradnl"/>
              </w:rPr>
              <w:t>n</w:t>
            </w:r>
            <w:r w:rsidR="0007752C" w:rsidRPr="001F16AE">
              <w:rPr>
                <w:rFonts w:ascii="Times" w:hAnsi="Times"/>
                <w:sz w:val="24"/>
                <w:szCs w:val="24"/>
                <w:lang w:val="es-ES_tradnl"/>
              </w:rPr>
              <w:t xml:space="preserve"> preguntas básicas </w:t>
            </w:r>
            <w:r w:rsidRPr="001F16AE">
              <w:rPr>
                <w:rFonts w:ascii="Times" w:hAnsi="Times"/>
                <w:sz w:val="24"/>
                <w:szCs w:val="24"/>
                <w:lang w:val="es-ES_tradnl"/>
              </w:rPr>
              <w:t>como</w:t>
            </w:r>
            <w:r w:rsidR="006D3E7D" w:rsidRPr="001F16AE">
              <w:rPr>
                <w:rFonts w:ascii="Times" w:hAnsi="Times"/>
                <w:sz w:val="24"/>
                <w:szCs w:val="24"/>
                <w:lang w:val="es-ES_tradnl"/>
              </w:rPr>
              <w:t>:</w:t>
            </w:r>
            <w:r w:rsidR="0007752C" w:rsidRPr="001F16AE">
              <w:rPr>
                <w:rFonts w:ascii="Times" w:hAnsi="Times"/>
                <w:sz w:val="24"/>
                <w:szCs w:val="24"/>
                <w:lang w:val="es-ES_tradnl"/>
              </w:rPr>
              <w:t xml:space="preserve"> ¿Qué ocurrió? ¿Quién participó? ¿Dónde pasó? ¿Cómo es o fue el proceso? ¿Cuáles son las causas? ¿Y las consecuencias?</w:t>
            </w:r>
          </w:p>
        </w:tc>
      </w:tr>
      <w:tr w:rsidR="007574BF" w:rsidRPr="004E5E51" w14:paraId="4914EEEF" w14:textId="77777777" w:rsidTr="001F16AE">
        <w:tc>
          <w:tcPr>
            <w:tcW w:w="2093" w:type="dxa"/>
          </w:tcPr>
          <w:p w14:paraId="49A08F3F" w14:textId="4CF9B352" w:rsidR="007574BF" w:rsidRPr="001F16AE" w:rsidRDefault="006D3E7D" w:rsidP="00BA4332">
            <w:pPr>
              <w:rPr>
                <w:rFonts w:ascii="Times" w:hAnsi="Times"/>
                <w:sz w:val="24"/>
                <w:szCs w:val="24"/>
                <w:lang w:val="es-ES_tradnl"/>
              </w:rPr>
            </w:pPr>
            <w:r w:rsidRPr="001F16AE">
              <w:rPr>
                <w:rFonts w:ascii="Times" w:hAnsi="Times"/>
                <w:sz w:val="24"/>
                <w:szCs w:val="24"/>
                <w:lang w:val="es-ES_tradnl"/>
              </w:rPr>
              <w:t>Opinio</w:t>
            </w:r>
            <w:r w:rsidR="007574BF" w:rsidRPr="001F16AE">
              <w:rPr>
                <w:rFonts w:ascii="Times" w:hAnsi="Times"/>
                <w:sz w:val="24"/>
                <w:szCs w:val="24"/>
                <w:lang w:val="es-ES_tradnl"/>
              </w:rPr>
              <w:t>n</w:t>
            </w:r>
            <w:r w:rsidRPr="001F16AE">
              <w:rPr>
                <w:rFonts w:ascii="Times" w:hAnsi="Times"/>
                <w:sz w:val="24"/>
                <w:szCs w:val="24"/>
                <w:lang w:val="es-ES_tradnl"/>
              </w:rPr>
              <w:t>es</w:t>
            </w:r>
          </w:p>
        </w:tc>
        <w:tc>
          <w:tcPr>
            <w:tcW w:w="6545" w:type="dxa"/>
          </w:tcPr>
          <w:p w14:paraId="6027D4C2" w14:textId="35FFA775" w:rsidR="00812894" w:rsidRPr="001F16AE" w:rsidRDefault="0032234E" w:rsidP="0032234E">
            <w:pPr>
              <w:pStyle w:val="Prrafodelista"/>
              <w:numPr>
                <w:ilvl w:val="0"/>
                <w:numId w:val="22"/>
              </w:numPr>
              <w:rPr>
                <w:rFonts w:ascii="Times" w:hAnsi="Times"/>
                <w:sz w:val="24"/>
                <w:szCs w:val="24"/>
                <w:lang w:val="es-ES_tradnl"/>
              </w:rPr>
            </w:pPr>
            <w:r w:rsidRPr="001F16AE">
              <w:rPr>
                <w:rFonts w:ascii="Times" w:hAnsi="Times"/>
                <w:sz w:val="24"/>
                <w:szCs w:val="24"/>
                <w:lang w:val="es-ES_tradnl"/>
              </w:rPr>
              <w:t>Expresa</w:t>
            </w:r>
            <w:r w:rsidR="006D3E7D" w:rsidRPr="001F16AE">
              <w:rPr>
                <w:rFonts w:ascii="Times" w:hAnsi="Times"/>
                <w:sz w:val="24"/>
                <w:szCs w:val="24"/>
                <w:lang w:val="es-ES_tradnl"/>
              </w:rPr>
              <w:t>n</w:t>
            </w:r>
            <w:r w:rsidRPr="001F16AE">
              <w:rPr>
                <w:rFonts w:ascii="Times" w:hAnsi="Times"/>
                <w:sz w:val="24"/>
                <w:szCs w:val="24"/>
                <w:lang w:val="es-ES_tradnl"/>
              </w:rPr>
              <w:t xml:space="preserve"> el punto de vista</w:t>
            </w:r>
            <w:r w:rsidR="00812894" w:rsidRPr="001F16AE">
              <w:rPr>
                <w:rFonts w:ascii="Times" w:hAnsi="Times"/>
                <w:sz w:val="24"/>
                <w:szCs w:val="24"/>
                <w:lang w:val="es-ES_tradnl"/>
              </w:rPr>
              <w:t xml:space="preserve"> personal</w:t>
            </w:r>
            <w:r w:rsidR="00C321AA" w:rsidRPr="001F16AE">
              <w:rPr>
                <w:rFonts w:ascii="Times" w:hAnsi="Times"/>
                <w:sz w:val="24"/>
                <w:szCs w:val="24"/>
                <w:lang w:val="es-ES_tradnl"/>
              </w:rPr>
              <w:t>.</w:t>
            </w:r>
          </w:p>
          <w:p w14:paraId="75AEE484" w14:textId="01EE6388" w:rsidR="0032234E" w:rsidRPr="001F16AE" w:rsidRDefault="006D3E7D" w:rsidP="0032234E">
            <w:pPr>
              <w:pStyle w:val="Prrafodelista"/>
              <w:numPr>
                <w:ilvl w:val="0"/>
                <w:numId w:val="22"/>
              </w:numPr>
              <w:rPr>
                <w:rFonts w:ascii="Times" w:hAnsi="Times"/>
                <w:sz w:val="24"/>
                <w:szCs w:val="24"/>
                <w:lang w:val="es-ES_tradnl"/>
              </w:rPr>
            </w:pPr>
            <w:r w:rsidRPr="001F16AE">
              <w:rPr>
                <w:rFonts w:ascii="Times" w:hAnsi="Times"/>
                <w:sz w:val="24"/>
                <w:szCs w:val="24"/>
                <w:lang w:val="es-ES_tradnl"/>
              </w:rPr>
              <w:t>M</w:t>
            </w:r>
            <w:r w:rsidR="00812894" w:rsidRPr="001F16AE">
              <w:rPr>
                <w:rFonts w:ascii="Times" w:hAnsi="Times"/>
                <w:sz w:val="24"/>
                <w:szCs w:val="24"/>
                <w:lang w:val="es-ES_tradnl"/>
              </w:rPr>
              <w:t>anifiesta</w:t>
            </w:r>
            <w:r w:rsidRPr="001F16AE">
              <w:rPr>
                <w:rFonts w:ascii="Times" w:hAnsi="Times"/>
                <w:sz w:val="24"/>
                <w:szCs w:val="24"/>
                <w:lang w:val="es-ES_tradnl"/>
              </w:rPr>
              <w:t>n</w:t>
            </w:r>
            <w:r w:rsidR="00812894" w:rsidRPr="001F16AE">
              <w:rPr>
                <w:rFonts w:ascii="Times" w:hAnsi="Times"/>
                <w:sz w:val="24"/>
                <w:szCs w:val="24"/>
                <w:lang w:val="es-ES_tradnl"/>
              </w:rPr>
              <w:t xml:space="preserve"> la valoración o el juicio</w:t>
            </w:r>
            <w:r w:rsidR="0032234E" w:rsidRPr="001F16AE">
              <w:rPr>
                <w:rFonts w:ascii="Times" w:hAnsi="Times"/>
                <w:sz w:val="24"/>
                <w:szCs w:val="24"/>
                <w:lang w:val="es-ES_tradnl"/>
              </w:rPr>
              <w:t xml:space="preserve"> con respecto a un tema o hecho.</w:t>
            </w:r>
          </w:p>
          <w:p w14:paraId="2FA431BD" w14:textId="4A0F19B1" w:rsidR="0032234E" w:rsidRPr="001F16AE" w:rsidRDefault="00CF6C7D" w:rsidP="0032234E">
            <w:pPr>
              <w:pStyle w:val="Prrafodelista"/>
              <w:numPr>
                <w:ilvl w:val="0"/>
                <w:numId w:val="22"/>
              </w:numPr>
              <w:rPr>
                <w:rFonts w:ascii="Times" w:hAnsi="Times"/>
                <w:sz w:val="24"/>
                <w:szCs w:val="24"/>
                <w:lang w:val="es-ES_tradnl"/>
              </w:rPr>
            </w:pPr>
            <w:r w:rsidRPr="001F16AE">
              <w:rPr>
                <w:rFonts w:ascii="Times" w:hAnsi="Times"/>
                <w:sz w:val="24"/>
                <w:szCs w:val="24"/>
                <w:lang w:val="es-ES_tradnl"/>
              </w:rPr>
              <w:t>Por lo general, responde</w:t>
            </w:r>
            <w:r w:rsidR="00EA617C" w:rsidRPr="001F16AE">
              <w:rPr>
                <w:rFonts w:ascii="Times" w:hAnsi="Times"/>
                <w:sz w:val="24"/>
                <w:szCs w:val="24"/>
                <w:lang w:val="es-ES_tradnl"/>
              </w:rPr>
              <w:t>n</w:t>
            </w:r>
            <w:r w:rsidRPr="001F16AE">
              <w:rPr>
                <w:rFonts w:ascii="Times" w:hAnsi="Times"/>
                <w:sz w:val="24"/>
                <w:szCs w:val="24"/>
                <w:lang w:val="es-ES_tradnl"/>
              </w:rPr>
              <w:t xml:space="preserve"> preguntas como</w:t>
            </w:r>
            <w:r w:rsidR="00EA617C" w:rsidRPr="001F16AE">
              <w:rPr>
                <w:rFonts w:ascii="Times" w:hAnsi="Times"/>
                <w:sz w:val="24"/>
                <w:szCs w:val="24"/>
                <w:lang w:val="es-ES_tradnl"/>
              </w:rPr>
              <w:t>:</w:t>
            </w:r>
            <w:r w:rsidRPr="001F16AE">
              <w:rPr>
                <w:rFonts w:ascii="Times" w:hAnsi="Times"/>
                <w:sz w:val="24"/>
                <w:szCs w:val="24"/>
                <w:lang w:val="es-ES_tradnl"/>
              </w:rPr>
              <w:t xml:space="preserve"> ¿Qué opinas de este tema? ¿Estás de acuerdo o en desacuerdo con este acontecimiento?</w:t>
            </w:r>
          </w:p>
        </w:tc>
      </w:tr>
      <w:tr w:rsidR="007574BF" w:rsidRPr="004E5E51" w14:paraId="79F9EE82" w14:textId="77777777" w:rsidTr="001F16AE">
        <w:tc>
          <w:tcPr>
            <w:tcW w:w="2093" w:type="dxa"/>
          </w:tcPr>
          <w:p w14:paraId="431F2768" w14:textId="22611D98" w:rsidR="007574BF" w:rsidRPr="001F16AE" w:rsidRDefault="007574BF" w:rsidP="00BA4332">
            <w:pPr>
              <w:rPr>
                <w:rFonts w:ascii="Times" w:hAnsi="Times"/>
                <w:sz w:val="24"/>
                <w:szCs w:val="24"/>
                <w:lang w:val="es-ES_tradnl"/>
              </w:rPr>
            </w:pPr>
            <w:r w:rsidRPr="001F16AE">
              <w:rPr>
                <w:rFonts w:ascii="Times" w:hAnsi="Times"/>
                <w:sz w:val="24"/>
                <w:szCs w:val="24"/>
                <w:lang w:val="es-ES_tradnl"/>
              </w:rPr>
              <w:t>Argumento</w:t>
            </w:r>
            <w:r w:rsidR="006D3E7D" w:rsidRPr="001F16AE">
              <w:rPr>
                <w:rFonts w:ascii="Times" w:hAnsi="Times"/>
                <w:sz w:val="24"/>
                <w:szCs w:val="24"/>
                <w:lang w:val="es-ES_tradnl"/>
              </w:rPr>
              <w:t>s</w:t>
            </w:r>
          </w:p>
        </w:tc>
        <w:tc>
          <w:tcPr>
            <w:tcW w:w="6545" w:type="dxa"/>
          </w:tcPr>
          <w:p w14:paraId="31327762" w14:textId="6B7AE120" w:rsidR="007574BF" w:rsidRPr="001F16AE" w:rsidRDefault="00556554" w:rsidP="00556554">
            <w:pPr>
              <w:pStyle w:val="Prrafodelista"/>
              <w:numPr>
                <w:ilvl w:val="0"/>
                <w:numId w:val="23"/>
              </w:numPr>
              <w:rPr>
                <w:rFonts w:ascii="Times" w:hAnsi="Times"/>
                <w:sz w:val="24"/>
                <w:szCs w:val="24"/>
                <w:lang w:val="es-ES_tradnl"/>
              </w:rPr>
            </w:pPr>
            <w:r w:rsidRPr="001F16AE">
              <w:rPr>
                <w:rFonts w:ascii="Times" w:hAnsi="Times"/>
                <w:sz w:val="24"/>
                <w:szCs w:val="24"/>
                <w:lang w:val="es-ES_tradnl"/>
              </w:rPr>
              <w:t>Sustenta</w:t>
            </w:r>
            <w:r w:rsidR="00F30E80" w:rsidRPr="001F16AE">
              <w:rPr>
                <w:rFonts w:ascii="Times" w:hAnsi="Times"/>
                <w:sz w:val="24"/>
                <w:szCs w:val="24"/>
                <w:lang w:val="es-ES_tradnl"/>
              </w:rPr>
              <w:t>n</w:t>
            </w:r>
            <w:r w:rsidRPr="001F16AE">
              <w:rPr>
                <w:rFonts w:ascii="Times" w:hAnsi="Times"/>
                <w:sz w:val="24"/>
                <w:szCs w:val="24"/>
                <w:lang w:val="es-ES_tradnl"/>
              </w:rPr>
              <w:t xml:space="preserve"> (defiende</w:t>
            </w:r>
            <w:r w:rsidR="00F30E80" w:rsidRPr="001F16AE">
              <w:rPr>
                <w:rFonts w:ascii="Times" w:hAnsi="Times"/>
                <w:sz w:val="24"/>
                <w:szCs w:val="24"/>
                <w:lang w:val="es-ES_tradnl"/>
              </w:rPr>
              <w:t>n</w:t>
            </w:r>
            <w:r w:rsidRPr="001F16AE">
              <w:rPr>
                <w:rFonts w:ascii="Times" w:hAnsi="Times"/>
                <w:sz w:val="24"/>
                <w:szCs w:val="24"/>
                <w:lang w:val="es-ES_tradnl"/>
              </w:rPr>
              <w:t>) una opinión.</w:t>
            </w:r>
          </w:p>
          <w:p w14:paraId="08E001F6" w14:textId="4EFC15F4" w:rsidR="00556554" w:rsidRPr="001F16AE" w:rsidRDefault="00556554" w:rsidP="00556554">
            <w:pPr>
              <w:pStyle w:val="Prrafodelista"/>
              <w:numPr>
                <w:ilvl w:val="0"/>
                <w:numId w:val="23"/>
              </w:numPr>
              <w:rPr>
                <w:rFonts w:ascii="Times" w:hAnsi="Times"/>
                <w:sz w:val="24"/>
                <w:szCs w:val="24"/>
                <w:lang w:val="es-ES_tradnl"/>
              </w:rPr>
            </w:pPr>
            <w:r w:rsidRPr="001F16AE">
              <w:rPr>
                <w:rFonts w:ascii="Times" w:hAnsi="Times"/>
                <w:sz w:val="24"/>
                <w:szCs w:val="24"/>
                <w:lang w:val="es-ES_tradnl"/>
              </w:rPr>
              <w:t>Brinda</w:t>
            </w:r>
            <w:r w:rsidR="00942AF2" w:rsidRPr="001F16AE">
              <w:rPr>
                <w:rFonts w:ascii="Times" w:hAnsi="Times"/>
                <w:sz w:val="24"/>
                <w:szCs w:val="24"/>
                <w:lang w:val="es-ES_tradnl"/>
              </w:rPr>
              <w:t>n</w:t>
            </w:r>
            <w:r w:rsidRPr="001F16AE">
              <w:rPr>
                <w:rFonts w:ascii="Times" w:hAnsi="Times"/>
                <w:sz w:val="24"/>
                <w:szCs w:val="24"/>
                <w:lang w:val="es-ES_tradnl"/>
              </w:rPr>
              <w:t xml:space="preserve"> razones para considerar válida una tesis.</w:t>
            </w:r>
          </w:p>
          <w:p w14:paraId="1D379FCB" w14:textId="432BFED3" w:rsidR="00CF6C7D" w:rsidRPr="001F16AE" w:rsidRDefault="00CF6C7D" w:rsidP="00556554">
            <w:pPr>
              <w:pStyle w:val="Prrafodelista"/>
              <w:numPr>
                <w:ilvl w:val="0"/>
                <w:numId w:val="23"/>
              </w:numPr>
              <w:rPr>
                <w:rFonts w:ascii="Times" w:hAnsi="Times"/>
                <w:sz w:val="24"/>
                <w:szCs w:val="24"/>
                <w:lang w:val="es-ES_tradnl"/>
              </w:rPr>
            </w:pPr>
            <w:r w:rsidRPr="001F16AE">
              <w:rPr>
                <w:rFonts w:ascii="Times" w:hAnsi="Times"/>
                <w:sz w:val="24"/>
                <w:szCs w:val="24"/>
                <w:lang w:val="es-ES_tradnl"/>
              </w:rPr>
              <w:t>Por lo general, responde</w:t>
            </w:r>
            <w:r w:rsidR="00942AF2" w:rsidRPr="001F16AE">
              <w:rPr>
                <w:rFonts w:ascii="Times" w:hAnsi="Times"/>
                <w:sz w:val="24"/>
                <w:szCs w:val="24"/>
                <w:lang w:val="es-ES_tradnl"/>
              </w:rPr>
              <w:t>n</w:t>
            </w:r>
            <w:r w:rsidRPr="001F16AE">
              <w:rPr>
                <w:rFonts w:ascii="Times" w:hAnsi="Times"/>
                <w:sz w:val="24"/>
                <w:szCs w:val="24"/>
                <w:lang w:val="es-ES_tradnl"/>
              </w:rPr>
              <w:t xml:space="preserve"> preguntas como</w:t>
            </w:r>
            <w:ins w:id="65" w:author="Angélica Monroy" w:date="2014-10-19T12:49:00Z">
              <w:r w:rsidR="00CE18B4">
                <w:rPr>
                  <w:rFonts w:ascii="Times" w:hAnsi="Times"/>
                  <w:sz w:val="24"/>
                  <w:szCs w:val="24"/>
                  <w:lang w:val="es-ES_tradnl"/>
                </w:rPr>
                <w:t>:</w:t>
              </w:r>
            </w:ins>
            <w:r w:rsidRPr="001F16AE">
              <w:rPr>
                <w:rFonts w:ascii="Times" w:hAnsi="Times"/>
                <w:sz w:val="24"/>
                <w:szCs w:val="24"/>
                <w:lang w:val="es-ES_tradnl"/>
              </w:rPr>
              <w:t xml:space="preserve"> ¿Por qué estás de acuerdo o en desacuerdo con tal idea? ¿Qué te hace pensar eso? ¿Cómo defiendes tu idea?</w:t>
            </w:r>
          </w:p>
        </w:tc>
      </w:tr>
    </w:tbl>
    <w:p w14:paraId="70607E6C" w14:textId="781AA5F1" w:rsidR="007574BF" w:rsidRPr="004E5E51" w:rsidRDefault="007574BF" w:rsidP="00BA4332">
      <w:pPr>
        <w:spacing w:after="0"/>
        <w:rPr>
          <w:rFonts w:ascii="Times" w:hAnsi="Times"/>
        </w:rPr>
      </w:pPr>
    </w:p>
    <w:p w14:paraId="332BE362" w14:textId="77777777" w:rsidR="00C55466" w:rsidRPr="004E5E51" w:rsidRDefault="00C55466" w:rsidP="00C55466">
      <w:pPr>
        <w:spacing w:after="0"/>
        <w:rPr>
          <w:rFonts w:ascii="Times" w:hAnsi="Times"/>
        </w:rPr>
      </w:pPr>
      <w:r w:rsidRPr="004E5E51">
        <w:rPr>
          <w:rFonts w:ascii="Times" w:hAnsi="Times"/>
        </w:rPr>
        <w:t>Practica</w:t>
      </w:r>
    </w:p>
    <w:p w14:paraId="35BEE52B" w14:textId="41F55152" w:rsidR="00C55466" w:rsidRPr="004E5E51" w:rsidRDefault="00C55466" w:rsidP="00C55466">
      <w:pPr>
        <w:spacing w:after="0"/>
        <w:rPr>
          <w:rFonts w:ascii="Times" w:hAnsi="Times"/>
          <w:highlight w:val="yellow"/>
        </w:rPr>
      </w:pPr>
      <w:r w:rsidRPr="004E5E51">
        <w:rPr>
          <w:rFonts w:ascii="Times" w:hAnsi="Times"/>
          <w:highlight w:val="yellow"/>
        </w:rPr>
        <w:t>[</w:t>
      </w:r>
      <w:r w:rsidR="00621979">
        <w:rPr>
          <w:rFonts w:ascii="Times" w:hAnsi="Times"/>
          <w:highlight w:val="yellow"/>
        </w:rPr>
        <w:t>ES-S3-0</w:t>
      </w:r>
      <w:r w:rsidR="0065038E" w:rsidRPr="004E5E51">
        <w:rPr>
          <w:rFonts w:ascii="Times" w:hAnsi="Times"/>
          <w:highlight w:val="yellow"/>
        </w:rPr>
        <w:t>1-REC8</w:t>
      </w:r>
      <w:r w:rsidRPr="004E5E51">
        <w:rPr>
          <w:rFonts w:ascii="Times" w:hAnsi="Times"/>
          <w:highlight w:val="yellow"/>
        </w:rPr>
        <w:t xml:space="preserve">0] </w:t>
      </w:r>
      <w:r w:rsidRPr="004E5E51">
        <w:rPr>
          <w:rFonts w:ascii="Times" w:hAnsi="Times"/>
          <w:color w:val="FF0000"/>
          <w:highlight w:val="yellow"/>
        </w:rPr>
        <w:t>NUEVO</w:t>
      </w:r>
    </w:p>
    <w:p w14:paraId="776A6FCB" w14:textId="28240724" w:rsidR="00C55466" w:rsidRPr="004E5E51" w:rsidRDefault="00605A4C" w:rsidP="00C55466">
      <w:pPr>
        <w:spacing w:after="0"/>
        <w:rPr>
          <w:rFonts w:ascii="Times" w:hAnsi="Times"/>
          <w:b/>
        </w:rPr>
      </w:pPr>
      <w:r>
        <w:rPr>
          <w:rFonts w:ascii="Times" w:hAnsi="Times"/>
          <w:b/>
        </w:rPr>
        <w:t>¿Cuál es tu</w:t>
      </w:r>
      <w:r w:rsidR="00C55466" w:rsidRPr="004E5E51">
        <w:rPr>
          <w:rFonts w:ascii="Times" w:hAnsi="Times"/>
          <w:b/>
        </w:rPr>
        <w:t xml:space="preserve"> punto de vista</w:t>
      </w:r>
      <w:r>
        <w:rPr>
          <w:rFonts w:ascii="Times" w:hAnsi="Times"/>
          <w:b/>
        </w:rPr>
        <w:t>?</w:t>
      </w:r>
    </w:p>
    <w:p w14:paraId="494FC265" w14:textId="3ED07DF8" w:rsidR="00C55466" w:rsidRPr="004E5E51" w:rsidRDefault="00C55466" w:rsidP="00C55466">
      <w:pPr>
        <w:spacing w:after="0"/>
        <w:rPr>
          <w:rFonts w:ascii="Times" w:hAnsi="Times"/>
        </w:rPr>
      </w:pPr>
      <w:r w:rsidRPr="004E5E51">
        <w:rPr>
          <w:rFonts w:ascii="Times" w:hAnsi="Times"/>
        </w:rPr>
        <w:t>Actividad para registrar datos, opiniones y argumentos que sirvan pa</w:t>
      </w:r>
      <w:r w:rsidR="00D24A37">
        <w:rPr>
          <w:rFonts w:ascii="Times" w:hAnsi="Times"/>
        </w:rPr>
        <w:t>ra manifestar un punto de vista</w:t>
      </w:r>
    </w:p>
    <w:p w14:paraId="4E5522FB" w14:textId="77777777" w:rsidR="00C55466" w:rsidRPr="004E5E51" w:rsidRDefault="00C55466" w:rsidP="00BA4332">
      <w:pPr>
        <w:spacing w:after="0"/>
        <w:rPr>
          <w:rFonts w:ascii="Times" w:hAnsi="Times"/>
        </w:rPr>
      </w:pPr>
    </w:p>
    <w:p w14:paraId="560F99D4" w14:textId="6A546A7E" w:rsidR="0044314A" w:rsidRPr="004E5E51" w:rsidRDefault="0044314A" w:rsidP="0044314A">
      <w:pPr>
        <w:spacing w:after="0"/>
        <w:rPr>
          <w:rFonts w:ascii="Times" w:hAnsi="Times"/>
          <w:b/>
        </w:rPr>
      </w:pPr>
      <w:r w:rsidRPr="004E5E51">
        <w:rPr>
          <w:rFonts w:ascii="Times" w:hAnsi="Times"/>
          <w:highlight w:val="yellow"/>
        </w:rPr>
        <w:t>[SECCIÓN 2]</w:t>
      </w:r>
      <w:r w:rsidR="00616DBC">
        <w:rPr>
          <w:rFonts w:ascii="Times" w:hAnsi="Times"/>
        </w:rPr>
        <w:t xml:space="preserve"> </w:t>
      </w:r>
      <w:r w:rsidRPr="004E5E51">
        <w:rPr>
          <w:rFonts w:ascii="Times" w:hAnsi="Times"/>
          <w:b/>
        </w:rPr>
        <w:t xml:space="preserve">2.2 </w:t>
      </w:r>
      <w:r w:rsidR="00797AF2" w:rsidRPr="004E5E51">
        <w:rPr>
          <w:rFonts w:ascii="Times" w:hAnsi="Times"/>
          <w:b/>
        </w:rPr>
        <w:t>Construir</w:t>
      </w:r>
      <w:r w:rsidRPr="004E5E51">
        <w:rPr>
          <w:rFonts w:ascii="Times" w:hAnsi="Times"/>
          <w:b/>
        </w:rPr>
        <w:t xml:space="preserve"> un argumento</w:t>
      </w:r>
    </w:p>
    <w:p w14:paraId="445DFB38" w14:textId="77777777" w:rsidR="00724705" w:rsidRPr="004E5E51" w:rsidRDefault="00724705" w:rsidP="00BA4332">
      <w:pPr>
        <w:spacing w:after="0"/>
        <w:rPr>
          <w:rFonts w:ascii="Times" w:hAnsi="Times"/>
        </w:rPr>
      </w:pPr>
    </w:p>
    <w:p w14:paraId="12C47CA6" w14:textId="1DA4C629" w:rsidR="001D49CD" w:rsidRPr="004E5E51" w:rsidRDefault="00C9467B" w:rsidP="00BA4332">
      <w:pPr>
        <w:spacing w:after="0"/>
        <w:rPr>
          <w:rFonts w:ascii="Times" w:hAnsi="Times"/>
        </w:rPr>
      </w:pPr>
      <w:r w:rsidRPr="004E5E51">
        <w:rPr>
          <w:rFonts w:ascii="Times" w:hAnsi="Times"/>
        </w:rPr>
        <w:lastRenderedPageBreak/>
        <w:t>No hay</w:t>
      </w:r>
      <w:r w:rsidR="00963B92">
        <w:rPr>
          <w:rFonts w:ascii="Times" w:hAnsi="Times"/>
        </w:rPr>
        <w:t xml:space="preserve"> una</w:t>
      </w:r>
      <w:r w:rsidRPr="004E5E51">
        <w:rPr>
          <w:rFonts w:ascii="Times" w:hAnsi="Times"/>
        </w:rPr>
        <w:t xml:space="preserve"> única manera de expresar y redactar una tesis con sus argumentos; sin embargo, </w:t>
      </w:r>
      <w:r w:rsidR="00E03BA9" w:rsidRPr="004E5E51">
        <w:rPr>
          <w:rFonts w:ascii="Times" w:hAnsi="Times"/>
        </w:rPr>
        <w:t>considera estos pasos.</w:t>
      </w:r>
    </w:p>
    <w:p w14:paraId="16EEAEB2" w14:textId="77777777" w:rsidR="001D49CD" w:rsidRPr="004E5E51" w:rsidRDefault="001D49CD" w:rsidP="00BA4332">
      <w:pPr>
        <w:spacing w:after="0"/>
        <w:rPr>
          <w:rFonts w:ascii="Times" w:hAnsi="Times"/>
        </w:rPr>
      </w:pPr>
    </w:p>
    <w:p w14:paraId="0B293E8B" w14:textId="6B37BED8" w:rsidR="0044314A" w:rsidRPr="004E5E51" w:rsidRDefault="00E03BA9" w:rsidP="009E25A9">
      <w:pPr>
        <w:spacing w:after="0"/>
        <w:rPr>
          <w:rFonts w:ascii="Times" w:hAnsi="Times"/>
        </w:rPr>
      </w:pPr>
      <w:r w:rsidRPr="004E5E51">
        <w:rPr>
          <w:rFonts w:ascii="Times" w:hAnsi="Times"/>
        </w:rPr>
        <w:t xml:space="preserve">1. </w:t>
      </w:r>
      <w:r w:rsidR="0044314A" w:rsidRPr="004E5E51">
        <w:rPr>
          <w:rFonts w:ascii="Times" w:hAnsi="Times"/>
        </w:rPr>
        <w:t>Identifica y escribe la idea que</w:t>
      </w:r>
      <w:r w:rsidRPr="004E5E51">
        <w:rPr>
          <w:rFonts w:ascii="Times" w:hAnsi="Times"/>
        </w:rPr>
        <w:t xml:space="preserve"> quieres defender</w:t>
      </w:r>
      <w:ins w:id="66" w:author="Angélica Monroy" w:date="2014-10-19T12:50:00Z">
        <w:r w:rsidR="00CE18B4">
          <w:rPr>
            <w:rFonts w:ascii="Times" w:hAnsi="Times"/>
          </w:rPr>
          <w:t>;</w:t>
        </w:r>
        <w:r w:rsidR="00CE18B4" w:rsidRPr="004E5E51">
          <w:rPr>
            <w:rFonts w:ascii="Times" w:hAnsi="Times"/>
          </w:rPr>
          <w:t xml:space="preserve"> </w:t>
        </w:r>
      </w:ins>
      <w:r w:rsidRPr="004E5E51">
        <w:rPr>
          <w:rFonts w:ascii="Times" w:hAnsi="Times"/>
        </w:rPr>
        <w:t>por ejemplo:</w:t>
      </w:r>
    </w:p>
    <w:p w14:paraId="7502FF3F" w14:textId="77777777" w:rsidR="00E03BA9" w:rsidRPr="004E5E51" w:rsidRDefault="00E03BA9" w:rsidP="009E25A9">
      <w:pPr>
        <w:spacing w:after="0"/>
        <w:rPr>
          <w:rFonts w:ascii="Times" w:hAnsi="Times"/>
        </w:rPr>
      </w:pPr>
    </w:p>
    <w:p w14:paraId="48511BFC" w14:textId="29C6B40E" w:rsidR="0044314A" w:rsidRPr="004E5E51" w:rsidRDefault="0044314A" w:rsidP="009E25A9">
      <w:pPr>
        <w:spacing w:after="0"/>
        <w:jc w:val="center"/>
        <w:rPr>
          <w:rFonts w:ascii="Times" w:hAnsi="Times"/>
        </w:rPr>
      </w:pPr>
      <w:r w:rsidRPr="004E5E51">
        <w:rPr>
          <w:rFonts w:ascii="Times" w:hAnsi="Times"/>
        </w:rPr>
        <w:t>El verano es la mejor época del año.</w:t>
      </w:r>
    </w:p>
    <w:p w14:paraId="7A558E09" w14:textId="77777777" w:rsidR="00333D4F" w:rsidRPr="004E5E51" w:rsidRDefault="00333D4F" w:rsidP="009E25A9">
      <w:pPr>
        <w:spacing w:after="0"/>
        <w:rPr>
          <w:rFonts w:ascii="Times" w:hAnsi="Times"/>
        </w:rPr>
      </w:pPr>
    </w:p>
    <w:p w14:paraId="6AAB6E72" w14:textId="4F80B0F3" w:rsidR="0044314A" w:rsidRPr="004E5E51" w:rsidRDefault="00333D4F" w:rsidP="009E25A9">
      <w:pPr>
        <w:spacing w:after="0"/>
        <w:rPr>
          <w:rFonts w:ascii="Times" w:hAnsi="Times"/>
        </w:rPr>
      </w:pPr>
      <w:r w:rsidRPr="004E5E51">
        <w:rPr>
          <w:rFonts w:ascii="Times" w:hAnsi="Times"/>
        </w:rPr>
        <w:t xml:space="preserve">2. </w:t>
      </w:r>
      <w:r w:rsidR="0044314A" w:rsidRPr="004E5E51">
        <w:rPr>
          <w:rFonts w:ascii="Times" w:hAnsi="Times"/>
        </w:rPr>
        <w:t>Cues</w:t>
      </w:r>
      <w:r w:rsidRPr="004E5E51">
        <w:rPr>
          <w:rFonts w:ascii="Times" w:hAnsi="Times"/>
        </w:rPr>
        <w:t>tiona la idea con una pregunta:</w:t>
      </w:r>
    </w:p>
    <w:p w14:paraId="6C629609" w14:textId="77777777" w:rsidR="00333D4F" w:rsidRPr="004E5E51" w:rsidRDefault="00333D4F" w:rsidP="009E25A9">
      <w:pPr>
        <w:spacing w:after="0"/>
        <w:rPr>
          <w:rFonts w:ascii="Times" w:hAnsi="Times"/>
        </w:rPr>
      </w:pPr>
    </w:p>
    <w:p w14:paraId="4DB8F01E" w14:textId="44EE501D" w:rsidR="0044314A" w:rsidRPr="004E5E51" w:rsidRDefault="0044314A" w:rsidP="009E25A9">
      <w:pPr>
        <w:spacing w:after="0"/>
        <w:jc w:val="center"/>
        <w:rPr>
          <w:rFonts w:ascii="Times" w:hAnsi="Times"/>
        </w:rPr>
      </w:pPr>
      <w:r w:rsidRPr="004E5E51">
        <w:rPr>
          <w:rFonts w:ascii="Times" w:hAnsi="Times"/>
        </w:rPr>
        <w:t>¿Por qué el verano es la mejor época del año?</w:t>
      </w:r>
    </w:p>
    <w:p w14:paraId="1B9B0C91" w14:textId="77777777" w:rsidR="00333D4F" w:rsidRPr="004E5E51" w:rsidRDefault="00333D4F" w:rsidP="009E25A9">
      <w:pPr>
        <w:spacing w:after="0"/>
        <w:rPr>
          <w:rFonts w:ascii="Times" w:hAnsi="Times"/>
        </w:rPr>
      </w:pPr>
    </w:p>
    <w:p w14:paraId="4AE08D88" w14:textId="5BE13EEC" w:rsidR="0044314A" w:rsidRPr="004E5E51" w:rsidRDefault="00333D4F" w:rsidP="009E25A9">
      <w:pPr>
        <w:spacing w:after="0"/>
        <w:rPr>
          <w:rFonts w:ascii="Times" w:hAnsi="Times"/>
        </w:rPr>
      </w:pPr>
      <w:r w:rsidRPr="004E5E51">
        <w:rPr>
          <w:rFonts w:ascii="Times" w:hAnsi="Times"/>
        </w:rPr>
        <w:t xml:space="preserve">3. </w:t>
      </w:r>
      <w:r w:rsidR="0044314A" w:rsidRPr="004E5E51">
        <w:rPr>
          <w:rFonts w:ascii="Times" w:hAnsi="Times"/>
        </w:rPr>
        <w:t>Contesta a esta pregunta con todas las respuestas que se te</w:t>
      </w:r>
      <w:r w:rsidRPr="004E5E51">
        <w:rPr>
          <w:rFonts w:ascii="Times" w:hAnsi="Times"/>
        </w:rPr>
        <w:t xml:space="preserve"> ocurran</w:t>
      </w:r>
      <w:ins w:id="67" w:author="Angélica Monroy" w:date="2014-10-19T12:50:00Z">
        <w:r w:rsidR="00CE18B4">
          <w:rPr>
            <w:rFonts w:ascii="Times" w:hAnsi="Times"/>
          </w:rPr>
          <w:t>;</w:t>
        </w:r>
        <w:r w:rsidR="00CE18B4" w:rsidRPr="004E5E51">
          <w:rPr>
            <w:rFonts w:ascii="Times" w:hAnsi="Times"/>
          </w:rPr>
          <w:t xml:space="preserve"> </w:t>
        </w:r>
      </w:ins>
      <w:r w:rsidRPr="004E5E51">
        <w:rPr>
          <w:rFonts w:ascii="Times" w:hAnsi="Times"/>
        </w:rPr>
        <w:t>serán tus argumentos.</w:t>
      </w:r>
    </w:p>
    <w:p w14:paraId="27C28BA7" w14:textId="77777777" w:rsidR="00333D4F" w:rsidRPr="004E5E51" w:rsidRDefault="00333D4F" w:rsidP="009E25A9">
      <w:pPr>
        <w:spacing w:after="0"/>
        <w:rPr>
          <w:rFonts w:ascii="Times" w:hAnsi="Times"/>
        </w:rPr>
      </w:pPr>
    </w:p>
    <w:p w14:paraId="0025BE4D" w14:textId="77777777" w:rsidR="009C0D65" w:rsidRPr="004E5E51" w:rsidRDefault="0044314A" w:rsidP="009E25A9">
      <w:pPr>
        <w:spacing w:after="0"/>
        <w:jc w:val="center"/>
        <w:rPr>
          <w:rFonts w:ascii="Times" w:hAnsi="Times"/>
        </w:rPr>
      </w:pPr>
      <w:r w:rsidRPr="004E5E51">
        <w:rPr>
          <w:rFonts w:ascii="Times" w:hAnsi="Times"/>
        </w:rPr>
        <w:t>Porque hace buen tiempo.</w:t>
      </w:r>
    </w:p>
    <w:p w14:paraId="174928C3" w14:textId="77777777" w:rsidR="009C0D65" w:rsidRPr="004E5E51" w:rsidRDefault="0044314A" w:rsidP="009E25A9">
      <w:pPr>
        <w:spacing w:after="0"/>
        <w:jc w:val="center"/>
        <w:rPr>
          <w:rFonts w:ascii="Times" w:hAnsi="Times"/>
        </w:rPr>
      </w:pPr>
      <w:r w:rsidRPr="004E5E51">
        <w:rPr>
          <w:rFonts w:ascii="Times" w:hAnsi="Times"/>
        </w:rPr>
        <w:t>Porque el día es muy largo.</w:t>
      </w:r>
    </w:p>
    <w:p w14:paraId="4BE18282" w14:textId="77777777" w:rsidR="009C0D65" w:rsidRPr="004E5E51" w:rsidRDefault="0044314A" w:rsidP="009E25A9">
      <w:pPr>
        <w:spacing w:after="0"/>
        <w:jc w:val="center"/>
        <w:rPr>
          <w:rFonts w:ascii="Times" w:hAnsi="Times"/>
        </w:rPr>
      </w:pPr>
      <w:r w:rsidRPr="004E5E51">
        <w:rPr>
          <w:rFonts w:ascii="Times" w:hAnsi="Times"/>
        </w:rPr>
        <w:t>Porque no tengo que levantarme temprano.</w:t>
      </w:r>
    </w:p>
    <w:p w14:paraId="23A2840F" w14:textId="537AB991" w:rsidR="0044314A" w:rsidRPr="004E5E51" w:rsidRDefault="0044314A" w:rsidP="009E25A9">
      <w:pPr>
        <w:spacing w:after="0"/>
        <w:jc w:val="center"/>
        <w:rPr>
          <w:rFonts w:ascii="Times" w:hAnsi="Times"/>
        </w:rPr>
      </w:pPr>
      <w:r w:rsidRPr="004E5E51">
        <w:rPr>
          <w:rFonts w:ascii="Times" w:hAnsi="Times"/>
        </w:rPr>
        <w:t>Porque tengo mucho tiempo libre.</w:t>
      </w:r>
    </w:p>
    <w:p w14:paraId="10E97D3B" w14:textId="77777777" w:rsidR="0095355B" w:rsidRPr="004E5E51" w:rsidRDefault="0095355B" w:rsidP="009E25A9">
      <w:pPr>
        <w:spacing w:after="0"/>
        <w:rPr>
          <w:rFonts w:ascii="Times" w:hAnsi="Times"/>
        </w:rPr>
      </w:pPr>
    </w:p>
    <w:p w14:paraId="2CB0EB46" w14:textId="2B53D105" w:rsidR="0044314A" w:rsidRPr="004E5E51" w:rsidRDefault="0095355B" w:rsidP="009E25A9">
      <w:pPr>
        <w:spacing w:after="0"/>
        <w:rPr>
          <w:rFonts w:ascii="Times" w:hAnsi="Times"/>
        </w:rPr>
      </w:pPr>
      <w:r w:rsidRPr="004E5E51">
        <w:rPr>
          <w:rFonts w:ascii="Times" w:hAnsi="Times"/>
        </w:rPr>
        <w:t>4. Identifica</w:t>
      </w:r>
      <w:r w:rsidR="0044314A" w:rsidRPr="004E5E51">
        <w:rPr>
          <w:rFonts w:ascii="Times" w:hAnsi="Times"/>
        </w:rPr>
        <w:t xml:space="preserve"> los </w:t>
      </w:r>
      <w:ins w:id="68" w:author="Angélica Monroy" w:date="2014-10-19T12:50:00Z">
        <w:r w:rsidR="00CE18B4">
          <w:rPr>
            <w:rFonts w:ascii="Times" w:hAnsi="Times"/>
          </w:rPr>
          <w:t xml:space="preserve">argumentos </w:t>
        </w:r>
      </w:ins>
      <w:r w:rsidR="0044314A" w:rsidRPr="004E5E51">
        <w:rPr>
          <w:rFonts w:ascii="Times" w:hAnsi="Times"/>
        </w:rPr>
        <w:t>que co</w:t>
      </w:r>
      <w:r w:rsidRPr="004E5E51">
        <w:rPr>
          <w:rFonts w:ascii="Times" w:hAnsi="Times"/>
        </w:rPr>
        <w:t>ntradigan tu idea</w:t>
      </w:r>
      <w:ins w:id="69" w:author="Angélica Monroy" w:date="2014-10-19T12:50:00Z">
        <w:r w:rsidR="00CE18B4">
          <w:rPr>
            <w:rFonts w:ascii="Times" w:hAnsi="Times"/>
          </w:rPr>
          <w:t>;</w:t>
        </w:r>
        <w:r w:rsidR="00CE18B4" w:rsidRPr="004E5E51">
          <w:rPr>
            <w:rFonts w:ascii="Times" w:hAnsi="Times"/>
          </w:rPr>
          <w:t xml:space="preserve"> </w:t>
        </w:r>
      </w:ins>
      <w:r w:rsidRPr="004E5E51">
        <w:rPr>
          <w:rFonts w:ascii="Times" w:hAnsi="Times"/>
        </w:rPr>
        <w:t>por ejemplo:</w:t>
      </w:r>
    </w:p>
    <w:p w14:paraId="69ABDBBC" w14:textId="77777777" w:rsidR="0095355B" w:rsidRPr="004E5E51" w:rsidRDefault="0095355B" w:rsidP="009E25A9">
      <w:pPr>
        <w:spacing w:after="0"/>
        <w:rPr>
          <w:rFonts w:ascii="Times" w:hAnsi="Times"/>
        </w:rPr>
      </w:pPr>
    </w:p>
    <w:p w14:paraId="1A3E9C45" w14:textId="38CD6367" w:rsidR="0044314A" w:rsidRPr="004E5E51" w:rsidRDefault="0044314A" w:rsidP="009E25A9">
      <w:pPr>
        <w:spacing w:after="0"/>
        <w:jc w:val="center"/>
        <w:rPr>
          <w:rFonts w:ascii="Times" w:hAnsi="Times"/>
        </w:rPr>
      </w:pPr>
      <w:r w:rsidRPr="004E5E51">
        <w:rPr>
          <w:rFonts w:ascii="Times" w:hAnsi="Times"/>
        </w:rPr>
        <w:t>En verano se está muy incómodo, porque hace mucho calor y no se para de sudar. </w:t>
      </w:r>
    </w:p>
    <w:p w14:paraId="60C44082" w14:textId="77777777" w:rsidR="0095355B" w:rsidRPr="004E5E51" w:rsidRDefault="0095355B" w:rsidP="0095355B">
      <w:pPr>
        <w:spacing w:after="0"/>
        <w:rPr>
          <w:rFonts w:ascii="Times" w:hAnsi="Times"/>
        </w:rPr>
      </w:pPr>
    </w:p>
    <w:p w14:paraId="6EFDD39D" w14:textId="464F3AA4" w:rsidR="0044314A" w:rsidRPr="004E5E51" w:rsidRDefault="0095355B" w:rsidP="0095355B">
      <w:pPr>
        <w:spacing w:after="0"/>
        <w:rPr>
          <w:rFonts w:ascii="Times" w:hAnsi="Times"/>
        </w:rPr>
      </w:pPr>
      <w:r w:rsidRPr="004E5E51">
        <w:rPr>
          <w:rFonts w:ascii="Times" w:hAnsi="Times"/>
        </w:rPr>
        <w:t xml:space="preserve">5. </w:t>
      </w:r>
      <w:r w:rsidR="0044314A" w:rsidRPr="004E5E51">
        <w:rPr>
          <w:rFonts w:ascii="Times" w:hAnsi="Times"/>
        </w:rPr>
        <w:t xml:space="preserve">Piensa en otros argumentos que te permitan neutralizar </w:t>
      </w:r>
      <w:ins w:id="70" w:author="Angélica Monroy" w:date="2014-10-19T12:51:00Z">
        <w:r w:rsidR="00CE18B4" w:rsidRPr="004E5E51">
          <w:rPr>
            <w:rFonts w:ascii="Times" w:hAnsi="Times"/>
          </w:rPr>
          <w:t>l</w:t>
        </w:r>
        <w:r w:rsidR="00CE18B4">
          <w:rPr>
            <w:rFonts w:ascii="Times" w:hAnsi="Times"/>
          </w:rPr>
          <w:t>a</w:t>
        </w:r>
        <w:r w:rsidR="00CE18B4" w:rsidRPr="004E5E51">
          <w:rPr>
            <w:rFonts w:ascii="Times" w:hAnsi="Times"/>
          </w:rPr>
          <w:t xml:space="preserve">s </w:t>
        </w:r>
        <w:r w:rsidR="00CE18B4">
          <w:rPr>
            <w:rFonts w:ascii="Times" w:hAnsi="Times"/>
          </w:rPr>
          <w:t>objeciones</w:t>
        </w:r>
        <w:r w:rsidR="00CE18B4" w:rsidRPr="004E5E51" w:rsidDel="00CE18B4">
          <w:rPr>
            <w:rFonts w:ascii="Times" w:hAnsi="Times"/>
          </w:rPr>
          <w:t xml:space="preserve"> </w:t>
        </w:r>
      </w:ins>
      <w:r w:rsidR="0044314A" w:rsidRPr="004E5E51">
        <w:rPr>
          <w:rFonts w:ascii="Times" w:hAnsi="Times"/>
        </w:rPr>
        <w:t>y q</w:t>
      </w:r>
      <w:r w:rsidRPr="004E5E51">
        <w:rPr>
          <w:rFonts w:ascii="Times" w:hAnsi="Times"/>
        </w:rPr>
        <w:t>ue refuercen la idea principal.</w:t>
      </w:r>
    </w:p>
    <w:p w14:paraId="6C5DBB09" w14:textId="77777777" w:rsidR="0095355B" w:rsidRPr="004E5E51" w:rsidRDefault="0095355B" w:rsidP="0095355B">
      <w:pPr>
        <w:spacing w:after="0"/>
        <w:rPr>
          <w:rFonts w:ascii="Times" w:hAnsi="Times"/>
        </w:rPr>
      </w:pPr>
    </w:p>
    <w:p w14:paraId="1AAC11FE" w14:textId="741EBFE5" w:rsidR="0044314A" w:rsidRPr="004E5E51" w:rsidRDefault="0044314A" w:rsidP="0095355B">
      <w:pPr>
        <w:spacing w:after="0"/>
        <w:jc w:val="center"/>
        <w:rPr>
          <w:rFonts w:ascii="Times" w:hAnsi="Times"/>
        </w:rPr>
      </w:pPr>
      <w:r w:rsidRPr="004E5E51">
        <w:rPr>
          <w:rFonts w:ascii="Times" w:hAnsi="Times"/>
        </w:rPr>
        <w:t>En verano, para combatir el calor, hago cosas que me gustan como i</w:t>
      </w:r>
      <w:r w:rsidR="0095355B" w:rsidRPr="004E5E51">
        <w:rPr>
          <w:rFonts w:ascii="Times" w:hAnsi="Times"/>
        </w:rPr>
        <w:t>r a la piscina y tomar helados.</w:t>
      </w:r>
    </w:p>
    <w:p w14:paraId="5C4BEFB3" w14:textId="0DAF0B08" w:rsidR="008B78B3" w:rsidRPr="004E5E51" w:rsidRDefault="008B78B3" w:rsidP="0095355B">
      <w:pPr>
        <w:spacing w:after="0"/>
        <w:rPr>
          <w:rFonts w:ascii="Times" w:hAnsi="Times"/>
        </w:rPr>
      </w:pPr>
    </w:p>
    <w:p w14:paraId="0FCD26A2" w14:textId="00E07248" w:rsidR="008B78B3" w:rsidRPr="00FE5D52" w:rsidRDefault="008B78B3" w:rsidP="008B78B3">
      <w:pPr>
        <w:shd w:val="clear" w:color="auto" w:fill="B3B3B3"/>
        <w:spacing w:after="0"/>
        <w:rPr>
          <w:rFonts w:asciiTheme="majorHAnsi" w:hAnsiTheme="majorHAnsi"/>
          <w:sz w:val="20"/>
          <w:szCs w:val="20"/>
        </w:rPr>
      </w:pPr>
      <w:r w:rsidRPr="00FE5D52">
        <w:rPr>
          <w:rFonts w:asciiTheme="majorHAnsi" w:hAnsiTheme="majorHAnsi"/>
          <w:sz w:val="20"/>
          <w:szCs w:val="20"/>
        </w:rPr>
        <w:t>F05 chicos debatiendo</w:t>
      </w:r>
      <w:r w:rsidR="00D65A57" w:rsidRPr="00FE5D52">
        <w:rPr>
          <w:rFonts w:asciiTheme="majorHAnsi" w:hAnsiTheme="majorHAnsi"/>
          <w:sz w:val="20"/>
          <w:szCs w:val="20"/>
        </w:rPr>
        <w:t>,</w:t>
      </w:r>
      <w:r w:rsidRPr="00FE5D52">
        <w:rPr>
          <w:rFonts w:asciiTheme="majorHAnsi" w:hAnsiTheme="majorHAnsi"/>
          <w:sz w:val="20"/>
          <w:szCs w:val="20"/>
        </w:rPr>
        <w:t xml:space="preserve"> 198926996</w:t>
      </w:r>
    </w:p>
    <w:p w14:paraId="3858C978" w14:textId="690648E0" w:rsidR="008B78B3" w:rsidRPr="004E5E51" w:rsidRDefault="00F53972" w:rsidP="008B78B3">
      <w:pPr>
        <w:shd w:val="clear" w:color="auto" w:fill="B3B3B3"/>
        <w:spacing w:after="0"/>
        <w:rPr>
          <w:rFonts w:ascii="Times" w:hAnsi="Times"/>
        </w:rPr>
      </w:pPr>
      <w:r w:rsidRPr="00FE5D52">
        <w:rPr>
          <w:rFonts w:asciiTheme="majorHAnsi" w:hAnsiTheme="majorHAnsi"/>
          <w:sz w:val="20"/>
          <w:szCs w:val="20"/>
        </w:rPr>
        <w:t>PIE:</w:t>
      </w:r>
      <w:r w:rsidRPr="004E5E51">
        <w:rPr>
          <w:rFonts w:ascii="Times" w:hAnsi="Times"/>
        </w:rPr>
        <w:t xml:space="preserve"> </w:t>
      </w:r>
      <w:r w:rsidR="00FA4496" w:rsidRPr="004E5E51">
        <w:rPr>
          <w:rFonts w:ascii="Times" w:hAnsi="Times"/>
        </w:rPr>
        <w:t xml:space="preserve">Preparar argumentos para </w:t>
      </w:r>
      <w:ins w:id="71" w:author="Angélica Monroy" w:date="2014-10-19T18:00:00Z">
        <w:r w:rsidR="0093732D">
          <w:rPr>
            <w:rFonts w:ascii="Times" w:hAnsi="Times"/>
          </w:rPr>
          <w:t>rebati</w:t>
        </w:r>
        <w:r w:rsidR="0093732D" w:rsidRPr="004E5E51">
          <w:rPr>
            <w:rFonts w:ascii="Times" w:hAnsi="Times"/>
          </w:rPr>
          <w:t xml:space="preserve">r </w:t>
        </w:r>
      </w:ins>
      <w:ins w:id="72" w:author="Angélica Monroy" w:date="2014-10-19T12:52:00Z">
        <w:r w:rsidR="00826289" w:rsidRPr="004E5E51">
          <w:rPr>
            <w:rFonts w:ascii="Times" w:hAnsi="Times"/>
          </w:rPr>
          <w:t>l</w:t>
        </w:r>
        <w:r w:rsidR="00826289">
          <w:rPr>
            <w:rFonts w:ascii="Times" w:hAnsi="Times"/>
          </w:rPr>
          <w:t>a</w:t>
        </w:r>
        <w:r w:rsidR="00826289" w:rsidRPr="004E5E51">
          <w:rPr>
            <w:rFonts w:ascii="Times" w:hAnsi="Times"/>
          </w:rPr>
          <w:t xml:space="preserve">s </w:t>
        </w:r>
        <w:r w:rsidR="00826289">
          <w:rPr>
            <w:rFonts w:ascii="Times" w:hAnsi="Times"/>
          </w:rPr>
          <w:t>objecione</w:t>
        </w:r>
        <w:r w:rsidR="00826289" w:rsidRPr="004E5E51">
          <w:rPr>
            <w:rFonts w:ascii="Times" w:hAnsi="Times"/>
          </w:rPr>
          <w:t xml:space="preserve">s </w:t>
        </w:r>
      </w:ins>
      <w:r w:rsidR="00FA4496" w:rsidRPr="004E5E51">
        <w:rPr>
          <w:rFonts w:ascii="Times" w:hAnsi="Times"/>
        </w:rPr>
        <w:t xml:space="preserve">funciona para reconocer si tus ideas son válidas y para enriquecer tu visión acerca de un tema. </w:t>
      </w:r>
      <w:r w:rsidR="00FA4496" w:rsidRPr="004E5E51">
        <w:rPr>
          <w:rFonts w:ascii="Times" w:hAnsi="Times"/>
        </w:rPr>
        <w:br/>
        <w:t xml:space="preserve">Esta actividad es muy recomendable para acontecimientos orales como debates, paneles de discusión y entrevistas. </w:t>
      </w:r>
    </w:p>
    <w:p w14:paraId="475122D6" w14:textId="77777777" w:rsidR="00FA4496" w:rsidRPr="004E5E51" w:rsidRDefault="00FA4496" w:rsidP="0095355B">
      <w:pPr>
        <w:spacing w:after="0"/>
        <w:rPr>
          <w:rFonts w:ascii="Times" w:hAnsi="Times"/>
        </w:rPr>
      </w:pPr>
    </w:p>
    <w:p w14:paraId="563AFCBD" w14:textId="7F651DC0" w:rsidR="0044314A" w:rsidRPr="004E5E51" w:rsidRDefault="0095355B" w:rsidP="0095355B">
      <w:pPr>
        <w:spacing w:after="0"/>
        <w:rPr>
          <w:rFonts w:ascii="Times" w:hAnsi="Times"/>
        </w:rPr>
      </w:pPr>
      <w:r w:rsidRPr="004E5E51">
        <w:rPr>
          <w:rFonts w:ascii="Times" w:hAnsi="Times"/>
        </w:rPr>
        <w:t xml:space="preserve">6. </w:t>
      </w:r>
      <w:r w:rsidR="0044314A" w:rsidRPr="004E5E51">
        <w:rPr>
          <w:rFonts w:ascii="Times" w:hAnsi="Times"/>
        </w:rPr>
        <w:t>Redacta el párrafo final: la idea inicial seguida de las justificaciones mediante la</w:t>
      </w:r>
      <w:r w:rsidRPr="004E5E51">
        <w:rPr>
          <w:rFonts w:ascii="Times" w:hAnsi="Times"/>
        </w:rPr>
        <w:t>s respuestas que acabas de dar.</w:t>
      </w:r>
    </w:p>
    <w:p w14:paraId="2C938265" w14:textId="77777777" w:rsidR="0095355B" w:rsidRPr="004E5E51" w:rsidRDefault="0095355B" w:rsidP="0095355B">
      <w:pPr>
        <w:spacing w:after="0"/>
        <w:jc w:val="center"/>
        <w:rPr>
          <w:rFonts w:ascii="Times" w:hAnsi="Times"/>
        </w:rPr>
      </w:pPr>
    </w:p>
    <w:p w14:paraId="2FFEB2BB" w14:textId="0B33C5F7" w:rsidR="0044314A" w:rsidRPr="004E5E51" w:rsidRDefault="0044314A" w:rsidP="0095355B">
      <w:pPr>
        <w:spacing w:after="0"/>
        <w:jc w:val="center"/>
        <w:rPr>
          <w:rFonts w:ascii="Times" w:hAnsi="Times"/>
        </w:rPr>
      </w:pPr>
      <w:r w:rsidRPr="004E5E51">
        <w:rPr>
          <w:rFonts w:ascii="Times" w:hAnsi="Times"/>
        </w:rPr>
        <w:t xml:space="preserve">El verano es para mí la mejor época del año. Hace buen tiempo y el día es muy largo. No </w:t>
      </w:r>
      <w:ins w:id="73" w:author="Angélica Monroy" w:date="2014-10-19T12:52:00Z">
        <w:r w:rsidR="00826289">
          <w:rPr>
            <w:rFonts w:ascii="Times" w:hAnsi="Times"/>
          </w:rPr>
          <w:t>me</w:t>
        </w:r>
      </w:ins>
      <w:r w:rsidRPr="004E5E51">
        <w:rPr>
          <w:rFonts w:ascii="Times" w:hAnsi="Times"/>
        </w:rPr>
        <w:t xml:space="preserve"> </w:t>
      </w:r>
      <w:ins w:id="74" w:author="Angélica Monroy" w:date="2014-10-19T12:52:00Z">
        <w:r w:rsidR="00826289" w:rsidRPr="004E5E51">
          <w:rPr>
            <w:rFonts w:ascii="Times" w:hAnsi="Times"/>
          </w:rPr>
          <w:t>levant</w:t>
        </w:r>
        <w:r w:rsidR="00826289">
          <w:rPr>
            <w:rFonts w:ascii="Times" w:hAnsi="Times"/>
          </w:rPr>
          <w:t>o</w:t>
        </w:r>
        <w:r w:rsidR="00826289" w:rsidRPr="004E5E51">
          <w:rPr>
            <w:rFonts w:ascii="Times" w:hAnsi="Times"/>
          </w:rPr>
          <w:t xml:space="preserve"> </w:t>
        </w:r>
      </w:ins>
      <w:r w:rsidRPr="004E5E51">
        <w:rPr>
          <w:rFonts w:ascii="Times" w:hAnsi="Times"/>
        </w:rPr>
        <w:t>temprano y tengo mucho tiempo libre. Para no estar todo el día sudando por el calor y el clima húmedo de esta ciudad, voy a la piscina por las mañanas y por las tardes suelo tomar un helado.</w:t>
      </w:r>
    </w:p>
    <w:p w14:paraId="0F210F66" w14:textId="77777777" w:rsidR="004725E5" w:rsidRPr="004E5E51" w:rsidRDefault="004725E5" w:rsidP="00BA4332">
      <w:pPr>
        <w:spacing w:after="0"/>
        <w:rPr>
          <w:rFonts w:ascii="Times" w:hAnsi="Times"/>
          <w:highlight w:val="green"/>
        </w:rPr>
      </w:pPr>
    </w:p>
    <w:p w14:paraId="6BE9BC5F" w14:textId="10919899" w:rsidR="0044314A" w:rsidRDefault="004725E5" w:rsidP="005E7549">
      <w:pPr>
        <w:shd w:val="clear" w:color="auto" w:fill="00FF00"/>
        <w:spacing w:after="0"/>
        <w:rPr>
          <w:rFonts w:ascii="Times" w:hAnsi="Times"/>
        </w:rPr>
      </w:pPr>
      <w:r w:rsidRPr="005E7549">
        <w:rPr>
          <w:rFonts w:ascii="Times" w:hAnsi="Times"/>
        </w:rPr>
        <w:t>Recuerda</w:t>
      </w:r>
    </w:p>
    <w:p w14:paraId="1932A5A1" w14:textId="77777777" w:rsidR="00D47D1F" w:rsidRPr="005E7549" w:rsidRDefault="00D47D1F" w:rsidP="005E7549">
      <w:pPr>
        <w:shd w:val="clear" w:color="auto" w:fill="00FF00"/>
        <w:spacing w:after="0"/>
        <w:rPr>
          <w:rFonts w:ascii="Times" w:hAnsi="Times"/>
        </w:rPr>
      </w:pPr>
    </w:p>
    <w:p w14:paraId="04E96B6B" w14:textId="5C3E431C" w:rsidR="00230B4F" w:rsidRPr="005E7549" w:rsidRDefault="00C77554" w:rsidP="005E7549">
      <w:pPr>
        <w:shd w:val="clear" w:color="auto" w:fill="00FF00"/>
        <w:spacing w:after="0"/>
        <w:rPr>
          <w:rFonts w:ascii="Times" w:hAnsi="Times"/>
        </w:rPr>
      </w:pPr>
      <w:r w:rsidRPr="005E7549">
        <w:rPr>
          <w:rFonts w:ascii="Times" w:hAnsi="Times"/>
        </w:rPr>
        <w:t xml:space="preserve">Para redactar cualquier texto, es </w:t>
      </w:r>
      <w:ins w:id="75" w:author="Angélica Monroy" w:date="2014-10-19T18:01:00Z">
        <w:r w:rsidR="0093732D">
          <w:rPr>
            <w:rFonts w:ascii="Times" w:hAnsi="Times"/>
          </w:rPr>
          <w:t>primordial</w:t>
        </w:r>
        <w:r w:rsidR="0093732D" w:rsidRPr="005E7549">
          <w:rPr>
            <w:rFonts w:ascii="Times" w:hAnsi="Times"/>
          </w:rPr>
          <w:t xml:space="preserve"> </w:t>
        </w:r>
      </w:ins>
      <w:r w:rsidRPr="005E7549">
        <w:rPr>
          <w:rFonts w:ascii="Times" w:hAnsi="Times"/>
        </w:rPr>
        <w:t>que tengas claro qué es una oración y cuál es su estructura. Recuerda que l</w:t>
      </w:r>
      <w:r w:rsidR="004725E5" w:rsidRPr="005E7549">
        <w:rPr>
          <w:rFonts w:ascii="Times" w:hAnsi="Times"/>
        </w:rPr>
        <w:t xml:space="preserve">a </w:t>
      </w:r>
      <w:r w:rsidR="004725E5" w:rsidRPr="005E7549">
        <w:rPr>
          <w:rFonts w:ascii="Times" w:hAnsi="Times"/>
          <w:b/>
        </w:rPr>
        <w:t>oración</w:t>
      </w:r>
      <w:r w:rsidR="004725E5" w:rsidRPr="005E7549">
        <w:rPr>
          <w:rFonts w:ascii="Times" w:hAnsi="Times"/>
        </w:rPr>
        <w:t xml:space="preserve"> es la expresión coherente de un pensamiento en la que figura un único verbo conjugado. Esta es la </w:t>
      </w:r>
      <w:r w:rsidR="004725E5" w:rsidRPr="005E7549">
        <w:rPr>
          <w:rFonts w:ascii="Times" w:hAnsi="Times"/>
          <w:b/>
        </w:rPr>
        <w:t>oración simple</w:t>
      </w:r>
      <w:r w:rsidR="004725E5" w:rsidRPr="005E7549">
        <w:rPr>
          <w:rFonts w:ascii="Times" w:hAnsi="Times"/>
        </w:rPr>
        <w:t>.</w:t>
      </w:r>
    </w:p>
    <w:p w14:paraId="6C51A9D9" w14:textId="77777777" w:rsidR="004725E5" w:rsidRPr="005E7549" w:rsidRDefault="004725E5" w:rsidP="005E7549">
      <w:pPr>
        <w:shd w:val="clear" w:color="auto" w:fill="00FF00"/>
        <w:spacing w:after="0"/>
        <w:rPr>
          <w:rFonts w:ascii="Times" w:hAnsi="Times"/>
        </w:rPr>
      </w:pPr>
    </w:p>
    <w:p w14:paraId="24F3DE29" w14:textId="5BA173B8" w:rsidR="004725E5" w:rsidRPr="005E7549" w:rsidRDefault="004725E5" w:rsidP="005E7549">
      <w:pPr>
        <w:shd w:val="clear" w:color="auto" w:fill="00FF00"/>
        <w:spacing w:after="0"/>
        <w:rPr>
          <w:rFonts w:ascii="Times" w:hAnsi="Times"/>
        </w:rPr>
      </w:pPr>
      <w:r w:rsidRPr="005E7549">
        <w:rPr>
          <w:rFonts w:ascii="Times" w:hAnsi="Times"/>
        </w:rPr>
        <w:t xml:space="preserve">Las partes de una oración son el </w:t>
      </w:r>
      <w:r w:rsidRPr="005E7549">
        <w:rPr>
          <w:rFonts w:ascii="Times" w:hAnsi="Times"/>
          <w:b/>
        </w:rPr>
        <w:t>sujeto</w:t>
      </w:r>
      <w:r w:rsidRPr="005E7549">
        <w:rPr>
          <w:rFonts w:ascii="Times" w:hAnsi="Times"/>
        </w:rPr>
        <w:t xml:space="preserve">, </w:t>
      </w:r>
      <w:r w:rsidR="00C77554" w:rsidRPr="005E7549">
        <w:rPr>
          <w:rFonts w:ascii="Times" w:hAnsi="Times"/>
        </w:rPr>
        <w:t xml:space="preserve">que menciona a la persona, animal u objeto </w:t>
      </w:r>
      <w:r w:rsidRPr="005E7549">
        <w:rPr>
          <w:rFonts w:ascii="Times" w:hAnsi="Times"/>
        </w:rPr>
        <w:t>de</w:t>
      </w:r>
      <w:r w:rsidR="00C77554" w:rsidRPr="005E7549">
        <w:rPr>
          <w:rFonts w:ascii="Times" w:hAnsi="Times"/>
        </w:rPr>
        <w:t>l que</w:t>
      </w:r>
      <w:r w:rsidRPr="005E7549">
        <w:rPr>
          <w:rFonts w:ascii="Times" w:hAnsi="Times"/>
        </w:rPr>
        <w:t xml:space="preserve"> se habla, y el </w:t>
      </w:r>
      <w:r w:rsidRPr="005E7549">
        <w:rPr>
          <w:rFonts w:ascii="Times" w:hAnsi="Times"/>
          <w:b/>
        </w:rPr>
        <w:t>predicado</w:t>
      </w:r>
      <w:r w:rsidRPr="005E7549">
        <w:rPr>
          <w:rFonts w:ascii="Times" w:hAnsi="Times"/>
        </w:rPr>
        <w:t xml:space="preserve">, </w:t>
      </w:r>
      <w:r w:rsidR="00CF347E" w:rsidRPr="005E7549">
        <w:rPr>
          <w:rFonts w:ascii="Times" w:hAnsi="Times"/>
        </w:rPr>
        <w:t xml:space="preserve">que </w:t>
      </w:r>
      <w:r w:rsidR="00C77554" w:rsidRPr="005E7549">
        <w:rPr>
          <w:rFonts w:ascii="Times" w:hAnsi="Times"/>
        </w:rPr>
        <w:t xml:space="preserve">es la parte que aporta información </w:t>
      </w:r>
      <w:ins w:id="76" w:author="Angélica Monroy" w:date="2014-10-19T18:02:00Z">
        <w:r w:rsidR="0093732D">
          <w:rPr>
            <w:rFonts w:ascii="Times" w:hAnsi="Times"/>
          </w:rPr>
          <w:t xml:space="preserve">sobre </w:t>
        </w:r>
      </w:ins>
      <w:r w:rsidR="00C77554" w:rsidRPr="005E7549">
        <w:rPr>
          <w:rFonts w:ascii="Times" w:hAnsi="Times"/>
        </w:rPr>
        <w:t xml:space="preserve">el </w:t>
      </w:r>
      <w:r w:rsidRPr="005E7549">
        <w:rPr>
          <w:rFonts w:ascii="Times" w:hAnsi="Times"/>
        </w:rPr>
        <w:t xml:space="preserve">sujeto. </w:t>
      </w:r>
    </w:p>
    <w:p w14:paraId="726FC241" w14:textId="77777777" w:rsidR="004725E5" w:rsidRPr="005E7549" w:rsidRDefault="004725E5" w:rsidP="005E7549">
      <w:pPr>
        <w:shd w:val="clear" w:color="auto" w:fill="00FF00"/>
        <w:spacing w:after="0"/>
        <w:rPr>
          <w:rFonts w:ascii="Times" w:hAnsi="Times"/>
        </w:rPr>
      </w:pPr>
    </w:p>
    <w:p w14:paraId="01062669" w14:textId="77777777" w:rsidR="009E25A9" w:rsidRDefault="00C77554" w:rsidP="005E7549">
      <w:pPr>
        <w:shd w:val="clear" w:color="auto" w:fill="00FF00"/>
        <w:spacing w:after="0"/>
        <w:rPr>
          <w:rFonts w:ascii="Times" w:hAnsi="Times"/>
        </w:rPr>
      </w:pPr>
      <w:r w:rsidRPr="005E7549">
        <w:rPr>
          <w:rFonts w:ascii="Times" w:hAnsi="Times"/>
        </w:rPr>
        <w:t>Al unir dos o más oraciones simples, se forma u</w:t>
      </w:r>
      <w:r w:rsidR="004725E5" w:rsidRPr="005E7549">
        <w:rPr>
          <w:rFonts w:ascii="Times" w:hAnsi="Times"/>
        </w:rPr>
        <w:t xml:space="preserve">na </w:t>
      </w:r>
      <w:r w:rsidR="004725E5" w:rsidRPr="005E7549">
        <w:rPr>
          <w:rFonts w:ascii="Times" w:hAnsi="Times"/>
          <w:b/>
        </w:rPr>
        <w:t>oración compuesta</w:t>
      </w:r>
      <w:r w:rsidR="004725E5" w:rsidRPr="005E7549">
        <w:rPr>
          <w:rFonts w:ascii="Times" w:hAnsi="Times"/>
        </w:rPr>
        <w:t xml:space="preserve">. </w:t>
      </w:r>
      <w:r w:rsidRPr="005E7549">
        <w:rPr>
          <w:rFonts w:ascii="Times" w:hAnsi="Times"/>
        </w:rPr>
        <w:t xml:space="preserve">La unión </w:t>
      </w:r>
      <w:r w:rsidR="004725E5" w:rsidRPr="005E7549">
        <w:rPr>
          <w:rFonts w:ascii="Times" w:hAnsi="Times"/>
        </w:rPr>
        <w:t>se hace por medio de signos de puntuación</w:t>
      </w:r>
      <w:r w:rsidR="00971E52" w:rsidRPr="005E7549">
        <w:rPr>
          <w:rFonts w:ascii="Times" w:hAnsi="Times"/>
        </w:rPr>
        <w:t xml:space="preserve"> y</w:t>
      </w:r>
      <w:r w:rsidR="004725E5" w:rsidRPr="005E7549">
        <w:rPr>
          <w:rFonts w:ascii="Times" w:hAnsi="Times"/>
        </w:rPr>
        <w:t xml:space="preserve"> conjunciones.</w:t>
      </w:r>
    </w:p>
    <w:p w14:paraId="606FDBF1" w14:textId="77777777" w:rsidR="009E25A9" w:rsidRDefault="009E25A9" w:rsidP="00230B4F">
      <w:pPr>
        <w:spacing w:after="0"/>
        <w:rPr>
          <w:rFonts w:ascii="Times" w:hAnsi="Times"/>
        </w:rPr>
      </w:pPr>
    </w:p>
    <w:p w14:paraId="3E7CB990" w14:textId="63FC4855" w:rsidR="00230B4F" w:rsidRPr="004E5E51" w:rsidRDefault="00577D57" w:rsidP="00230B4F">
      <w:pPr>
        <w:spacing w:after="0"/>
        <w:rPr>
          <w:rFonts w:ascii="Times" w:hAnsi="Times"/>
        </w:rPr>
      </w:pPr>
      <w:r>
        <w:rPr>
          <w:rFonts w:ascii="Times" w:hAnsi="Times"/>
        </w:rPr>
        <w:t>Profundiza</w:t>
      </w:r>
    </w:p>
    <w:p w14:paraId="51E7B1CA" w14:textId="03B4443C" w:rsidR="00230B4F" w:rsidRPr="004E5E51" w:rsidRDefault="00230B4F" w:rsidP="00230B4F">
      <w:pPr>
        <w:spacing w:after="0"/>
        <w:rPr>
          <w:rFonts w:ascii="Times" w:hAnsi="Times"/>
          <w:highlight w:val="yellow"/>
        </w:rPr>
      </w:pPr>
      <w:r w:rsidRPr="004E5E51">
        <w:rPr>
          <w:rFonts w:ascii="Times" w:hAnsi="Times"/>
          <w:highlight w:val="yellow"/>
        </w:rPr>
        <w:t>[</w:t>
      </w:r>
      <w:r w:rsidR="00621979">
        <w:rPr>
          <w:rFonts w:ascii="Times" w:hAnsi="Times"/>
          <w:highlight w:val="yellow"/>
        </w:rPr>
        <w:t>ES-S3-0</w:t>
      </w:r>
      <w:r w:rsidR="006770FD" w:rsidRPr="004E5E51">
        <w:rPr>
          <w:rFonts w:ascii="Times" w:hAnsi="Times"/>
          <w:highlight w:val="yellow"/>
        </w:rPr>
        <w:t>1-REC</w:t>
      </w:r>
      <w:r w:rsidR="00BA245F" w:rsidRPr="004E5E51">
        <w:rPr>
          <w:rFonts w:ascii="Times" w:hAnsi="Times"/>
          <w:highlight w:val="yellow"/>
        </w:rPr>
        <w:t>9</w:t>
      </w:r>
      <w:r w:rsidRPr="004E5E51">
        <w:rPr>
          <w:rFonts w:ascii="Times" w:hAnsi="Times"/>
          <w:highlight w:val="yellow"/>
        </w:rPr>
        <w:t>0]</w:t>
      </w:r>
    </w:p>
    <w:p w14:paraId="409C7B95" w14:textId="77777777" w:rsidR="00230B4F" w:rsidRDefault="00230B4F" w:rsidP="00230B4F">
      <w:pPr>
        <w:spacing w:after="0"/>
        <w:rPr>
          <w:rFonts w:ascii="Times" w:hAnsi="Times"/>
          <w:highlight w:val="yellow"/>
        </w:rPr>
      </w:pPr>
      <w:r w:rsidRPr="004E5E51">
        <w:rPr>
          <w:rFonts w:ascii="Times" w:hAnsi="Times"/>
          <w:highlight w:val="yellow"/>
        </w:rPr>
        <w:t>Segundo/Lengua castellana y literatura/La oración simple/La frase y la oración</w:t>
      </w:r>
    </w:p>
    <w:p w14:paraId="65AF201A" w14:textId="6B065189" w:rsidR="00493EBC" w:rsidRPr="004E5E51" w:rsidRDefault="00493EBC" w:rsidP="00230B4F">
      <w:pPr>
        <w:spacing w:after="0"/>
        <w:rPr>
          <w:rFonts w:ascii="Times" w:hAnsi="Times"/>
          <w:highlight w:val="yellow"/>
        </w:rPr>
      </w:pPr>
      <w:r w:rsidRPr="004E5E51">
        <w:rPr>
          <w:rFonts w:ascii="Times" w:hAnsi="Times"/>
          <w:color w:val="FF0000"/>
          <w:highlight w:val="yellow"/>
        </w:rPr>
        <w:t>((</w:t>
      </w:r>
      <w:r w:rsidR="0047645C">
        <w:rPr>
          <w:rFonts w:ascii="Times" w:hAnsi="Times"/>
          <w:color w:val="FF0000"/>
          <w:highlight w:val="yellow"/>
        </w:rPr>
        <w:t>Correcciones en carpeta adjunta</w:t>
      </w:r>
      <w:r w:rsidRPr="004E5E51">
        <w:rPr>
          <w:rFonts w:ascii="Times" w:hAnsi="Times"/>
          <w:color w:val="FF0000"/>
          <w:highlight w:val="yellow"/>
        </w:rPr>
        <w:t>))</w:t>
      </w:r>
    </w:p>
    <w:p w14:paraId="4E3DDDDE" w14:textId="77777777" w:rsidR="00230B4F" w:rsidRPr="004E5E51" w:rsidRDefault="00230B4F" w:rsidP="00230B4F">
      <w:pPr>
        <w:spacing w:after="0"/>
        <w:rPr>
          <w:rFonts w:ascii="Times" w:hAnsi="Times"/>
          <w:b/>
        </w:rPr>
      </w:pPr>
      <w:r w:rsidRPr="004E5E51">
        <w:rPr>
          <w:rFonts w:ascii="Times" w:hAnsi="Times"/>
          <w:b/>
        </w:rPr>
        <w:t>La frase y la oración</w:t>
      </w:r>
    </w:p>
    <w:p w14:paraId="36756637" w14:textId="5A1131C1" w:rsidR="00230B4F" w:rsidRPr="004E5E51" w:rsidRDefault="00230B4F" w:rsidP="00230B4F">
      <w:pPr>
        <w:spacing w:after="0"/>
        <w:rPr>
          <w:rFonts w:ascii="Times" w:hAnsi="Times"/>
        </w:rPr>
      </w:pPr>
      <w:r w:rsidRPr="004E5E51">
        <w:rPr>
          <w:rFonts w:ascii="Times" w:hAnsi="Times"/>
        </w:rPr>
        <w:t>Secuencia de imágenes que permite aprender a diferenciar entre frase y oración, e identificar el sintag</w:t>
      </w:r>
      <w:r w:rsidR="00EB6C2C">
        <w:rPr>
          <w:rFonts w:ascii="Times" w:hAnsi="Times"/>
        </w:rPr>
        <w:t>ma nominal y el sintagma verbal</w:t>
      </w:r>
    </w:p>
    <w:p w14:paraId="50DF1A48" w14:textId="77777777" w:rsidR="00230B4F" w:rsidRPr="004E5E51" w:rsidRDefault="00230B4F" w:rsidP="00230B4F">
      <w:pPr>
        <w:spacing w:after="0"/>
        <w:rPr>
          <w:rFonts w:ascii="Times" w:hAnsi="Times"/>
        </w:rPr>
      </w:pPr>
    </w:p>
    <w:p w14:paraId="0F479599" w14:textId="6352933D" w:rsidR="00230B4F" w:rsidRPr="004E5E51" w:rsidRDefault="00230B4F" w:rsidP="00230B4F">
      <w:pPr>
        <w:spacing w:after="0"/>
        <w:rPr>
          <w:rFonts w:ascii="Times" w:hAnsi="Times"/>
          <w:highlight w:val="yellow"/>
        </w:rPr>
      </w:pPr>
      <w:r w:rsidRPr="004E5E51">
        <w:rPr>
          <w:rFonts w:ascii="Times" w:hAnsi="Times"/>
          <w:highlight w:val="yellow"/>
        </w:rPr>
        <w:t>[</w:t>
      </w:r>
      <w:r w:rsidR="00621979">
        <w:rPr>
          <w:rFonts w:ascii="Times" w:hAnsi="Times"/>
          <w:highlight w:val="yellow"/>
        </w:rPr>
        <w:t>ES-S3-0</w:t>
      </w:r>
      <w:r w:rsidR="00BA245F" w:rsidRPr="004E5E51">
        <w:rPr>
          <w:rFonts w:ascii="Times" w:hAnsi="Times"/>
          <w:highlight w:val="yellow"/>
        </w:rPr>
        <w:t>1-REC10</w:t>
      </w:r>
      <w:r w:rsidRPr="004E5E51">
        <w:rPr>
          <w:rFonts w:ascii="Times" w:hAnsi="Times"/>
          <w:highlight w:val="yellow"/>
        </w:rPr>
        <w:t>0]</w:t>
      </w:r>
    </w:p>
    <w:p w14:paraId="4842C97A" w14:textId="77777777" w:rsidR="00230B4F" w:rsidRDefault="00230B4F" w:rsidP="00230B4F">
      <w:pPr>
        <w:spacing w:after="0"/>
        <w:rPr>
          <w:rFonts w:ascii="Times" w:hAnsi="Times"/>
          <w:highlight w:val="yellow"/>
        </w:rPr>
      </w:pPr>
      <w:r w:rsidRPr="004E5E51">
        <w:rPr>
          <w:rFonts w:ascii="Times" w:hAnsi="Times"/>
          <w:highlight w:val="yellow"/>
        </w:rPr>
        <w:t>Tercero/Lengua castellana y literatura/La oración compuesta/Las oraciones compuestas por coordinación</w:t>
      </w:r>
    </w:p>
    <w:p w14:paraId="2A79A268" w14:textId="0FCB360A" w:rsidR="00AB605B" w:rsidRPr="004E5E51" w:rsidRDefault="00AB605B" w:rsidP="00230B4F">
      <w:pPr>
        <w:spacing w:after="0"/>
        <w:rPr>
          <w:rFonts w:ascii="Times" w:hAnsi="Times"/>
          <w:highlight w:val="yellow"/>
        </w:rPr>
      </w:pPr>
      <w:r w:rsidRPr="004E5E51">
        <w:rPr>
          <w:rFonts w:ascii="Times" w:hAnsi="Times"/>
          <w:color w:val="FF0000"/>
          <w:highlight w:val="yellow"/>
        </w:rPr>
        <w:t>((</w:t>
      </w:r>
      <w:r w:rsidR="0047645C">
        <w:rPr>
          <w:rFonts w:ascii="Times" w:hAnsi="Times"/>
          <w:color w:val="FF0000"/>
          <w:highlight w:val="yellow"/>
        </w:rPr>
        <w:t>Correcciones en carpeta adjunta</w:t>
      </w:r>
      <w:r w:rsidRPr="004E5E51">
        <w:rPr>
          <w:rFonts w:ascii="Times" w:hAnsi="Times"/>
          <w:color w:val="FF0000"/>
          <w:highlight w:val="yellow"/>
        </w:rPr>
        <w:t>))</w:t>
      </w:r>
    </w:p>
    <w:p w14:paraId="45381E51" w14:textId="77777777" w:rsidR="00230B4F" w:rsidRPr="004E5E51" w:rsidRDefault="00230B4F" w:rsidP="00230B4F">
      <w:pPr>
        <w:spacing w:after="0"/>
        <w:rPr>
          <w:rFonts w:ascii="Times" w:hAnsi="Times"/>
          <w:b/>
        </w:rPr>
      </w:pPr>
      <w:r w:rsidRPr="004E5E51">
        <w:rPr>
          <w:rFonts w:ascii="Times" w:hAnsi="Times"/>
          <w:b/>
        </w:rPr>
        <w:t>Las oraciones compuestas por coordinación</w:t>
      </w:r>
    </w:p>
    <w:p w14:paraId="14EFF0D4" w14:textId="77777777" w:rsidR="00230B4F" w:rsidRPr="004E5E51" w:rsidRDefault="00230B4F" w:rsidP="00230B4F">
      <w:pPr>
        <w:spacing w:after="0"/>
        <w:rPr>
          <w:rFonts w:ascii="Times" w:hAnsi="Times"/>
        </w:rPr>
      </w:pPr>
      <w:r w:rsidRPr="004E5E51">
        <w:rPr>
          <w:rFonts w:ascii="Times" w:hAnsi="Times"/>
        </w:rPr>
        <w:t>Interactivo que enseña cómo construir oraciones compuestas coordinadas partiendo de oraciones simples</w:t>
      </w:r>
    </w:p>
    <w:p w14:paraId="01B481EF" w14:textId="77777777" w:rsidR="00230B4F" w:rsidRPr="004E5E51" w:rsidRDefault="00230B4F" w:rsidP="00BA4332">
      <w:pPr>
        <w:spacing w:after="0"/>
        <w:rPr>
          <w:rFonts w:ascii="Times" w:hAnsi="Times"/>
        </w:rPr>
      </w:pPr>
    </w:p>
    <w:p w14:paraId="74AA5E76" w14:textId="77777777" w:rsidR="00040B51" w:rsidRPr="004E5E51" w:rsidRDefault="00040B51" w:rsidP="00040B51">
      <w:pPr>
        <w:spacing w:after="0"/>
        <w:rPr>
          <w:rFonts w:ascii="Times" w:hAnsi="Times"/>
        </w:rPr>
      </w:pPr>
      <w:r w:rsidRPr="004E5E51">
        <w:rPr>
          <w:rFonts w:ascii="Times" w:hAnsi="Times"/>
        </w:rPr>
        <w:t>Practica</w:t>
      </w:r>
    </w:p>
    <w:p w14:paraId="46F6D778" w14:textId="5A3387F5" w:rsidR="00040B51" w:rsidRPr="004E5E51" w:rsidRDefault="00040B51" w:rsidP="00040B51">
      <w:pPr>
        <w:spacing w:after="0"/>
        <w:rPr>
          <w:rFonts w:ascii="Times" w:hAnsi="Times"/>
          <w:highlight w:val="yellow"/>
        </w:rPr>
      </w:pPr>
      <w:r w:rsidRPr="004E5E51">
        <w:rPr>
          <w:rFonts w:ascii="Times" w:hAnsi="Times"/>
          <w:highlight w:val="yellow"/>
        </w:rPr>
        <w:t>[</w:t>
      </w:r>
      <w:r w:rsidR="00621979">
        <w:rPr>
          <w:rFonts w:ascii="Times" w:hAnsi="Times"/>
          <w:highlight w:val="yellow"/>
        </w:rPr>
        <w:t>ES-S3-0</w:t>
      </w:r>
      <w:r w:rsidR="00BA245F" w:rsidRPr="004E5E51">
        <w:rPr>
          <w:rFonts w:ascii="Times" w:hAnsi="Times"/>
          <w:highlight w:val="yellow"/>
        </w:rPr>
        <w:t>1-REC11</w:t>
      </w:r>
      <w:r w:rsidRPr="004E5E51">
        <w:rPr>
          <w:rFonts w:ascii="Times" w:hAnsi="Times"/>
          <w:highlight w:val="yellow"/>
        </w:rPr>
        <w:t xml:space="preserve">0] </w:t>
      </w:r>
      <w:r w:rsidRPr="004E5E51">
        <w:rPr>
          <w:rFonts w:ascii="Times" w:hAnsi="Times"/>
          <w:color w:val="FF0000"/>
          <w:highlight w:val="yellow"/>
        </w:rPr>
        <w:t>NUEVO</w:t>
      </w:r>
    </w:p>
    <w:p w14:paraId="06B4E127" w14:textId="441807DD" w:rsidR="00040B51" w:rsidRPr="004E5E51" w:rsidRDefault="009D5A2C" w:rsidP="00040B51">
      <w:pPr>
        <w:spacing w:after="0"/>
        <w:rPr>
          <w:rFonts w:ascii="Times" w:hAnsi="Times"/>
          <w:b/>
        </w:rPr>
      </w:pPr>
      <w:r>
        <w:rPr>
          <w:rFonts w:ascii="Times" w:hAnsi="Times"/>
          <w:b/>
        </w:rPr>
        <w:t>Escribe</w:t>
      </w:r>
      <w:r w:rsidR="00040B51" w:rsidRPr="004E5E51">
        <w:rPr>
          <w:rFonts w:ascii="Times" w:hAnsi="Times"/>
          <w:b/>
        </w:rPr>
        <w:t xml:space="preserve"> un argumento</w:t>
      </w:r>
    </w:p>
    <w:p w14:paraId="642E3E60" w14:textId="70B0B14A" w:rsidR="00040B51" w:rsidRPr="004E5E51" w:rsidRDefault="00040B51" w:rsidP="00040B51">
      <w:pPr>
        <w:spacing w:after="0"/>
        <w:rPr>
          <w:rFonts w:ascii="Times" w:hAnsi="Times"/>
        </w:rPr>
      </w:pPr>
      <w:r w:rsidRPr="004E5E51">
        <w:rPr>
          <w:rFonts w:ascii="Times" w:hAnsi="Times"/>
        </w:rPr>
        <w:t xml:space="preserve">Actividad para redactar un argumento siguiendo los pasos </w:t>
      </w:r>
      <w:r w:rsidR="00522E49">
        <w:rPr>
          <w:rFonts w:ascii="Times" w:hAnsi="Times"/>
        </w:rPr>
        <w:t>recomendados</w:t>
      </w:r>
    </w:p>
    <w:p w14:paraId="245F42F9" w14:textId="77777777" w:rsidR="00593DFD" w:rsidRPr="004E5E51" w:rsidRDefault="00593DFD" w:rsidP="00593DFD">
      <w:pPr>
        <w:spacing w:after="0"/>
        <w:rPr>
          <w:rFonts w:ascii="Times" w:hAnsi="Times"/>
        </w:rPr>
      </w:pPr>
    </w:p>
    <w:p w14:paraId="61C6ADD1" w14:textId="43864BDA" w:rsidR="00C8567B" w:rsidRPr="004E5E51" w:rsidRDefault="00C8567B" w:rsidP="00C8567B">
      <w:pPr>
        <w:spacing w:after="0"/>
        <w:rPr>
          <w:rFonts w:ascii="Times" w:hAnsi="Times"/>
          <w:b/>
        </w:rPr>
      </w:pPr>
      <w:r w:rsidRPr="004E5E51">
        <w:rPr>
          <w:rFonts w:ascii="Times" w:hAnsi="Times"/>
          <w:highlight w:val="yellow"/>
        </w:rPr>
        <w:t>[SECCIÓN 2]</w:t>
      </w:r>
      <w:r w:rsidR="00616DBC">
        <w:rPr>
          <w:rFonts w:ascii="Times" w:hAnsi="Times"/>
        </w:rPr>
        <w:t xml:space="preserve"> </w:t>
      </w:r>
      <w:r w:rsidRPr="004E5E51">
        <w:rPr>
          <w:rFonts w:ascii="Times" w:hAnsi="Times"/>
          <w:b/>
        </w:rPr>
        <w:t>2.</w:t>
      </w:r>
      <w:r w:rsidR="00C73DCA" w:rsidRPr="004E5E51">
        <w:rPr>
          <w:rFonts w:ascii="Times" w:hAnsi="Times"/>
          <w:b/>
        </w:rPr>
        <w:t>3</w:t>
      </w:r>
      <w:r w:rsidRPr="004E5E51">
        <w:rPr>
          <w:rFonts w:ascii="Times" w:hAnsi="Times"/>
          <w:b/>
        </w:rPr>
        <w:t xml:space="preserve"> </w:t>
      </w:r>
      <w:r w:rsidR="00BF18D7" w:rsidRPr="004E5E51">
        <w:rPr>
          <w:rFonts w:ascii="Times" w:hAnsi="Times"/>
          <w:b/>
        </w:rPr>
        <w:t>Tipos de argumento</w:t>
      </w:r>
    </w:p>
    <w:p w14:paraId="1E0714CD" w14:textId="3030C0F1" w:rsidR="00C8567B" w:rsidRPr="004E5E51" w:rsidRDefault="00C8567B" w:rsidP="00C8567B">
      <w:pPr>
        <w:spacing w:after="0"/>
        <w:rPr>
          <w:rFonts w:ascii="Times" w:hAnsi="Times"/>
        </w:rPr>
      </w:pPr>
    </w:p>
    <w:p w14:paraId="6C6549AC" w14:textId="419D3D1B" w:rsidR="006603DE" w:rsidRPr="004E5E51" w:rsidRDefault="006603DE" w:rsidP="00C8567B">
      <w:pPr>
        <w:spacing w:after="0"/>
        <w:rPr>
          <w:rFonts w:ascii="Times" w:hAnsi="Times"/>
        </w:rPr>
      </w:pPr>
      <w:r w:rsidRPr="004E5E51">
        <w:rPr>
          <w:rFonts w:ascii="Times" w:hAnsi="Times"/>
        </w:rPr>
        <w:t xml:space="preserve">Hay diversas maneras de sustentar una opinión. </w:t>
      </w:r>
      <w:r w:rsidR="00593DFD" w:rsidRPr="004E5E51">
        <w:rPr>
          <w:rFonts w:ascii="Times" w:hAnsi="Times"/>
        </w:rPr>
        <w:t>A veces</w:t>
      </w:r>
      <w:r w:rsidRPr="004E5E51">
        <w:rPr>
          <w:rFonts w:ascii="Times" w:hAnsi="Times"/>
        </w:rPr>
        <w:t xml:space="preserve">, </w:t>
      </w:r>
      <w:r w:rsidR="00593DFD" w:rsidRPr="004E5E51">
        <w:rPr>
          <w:rFonts w:ascii="Times" w:hAnsi="Times"/>
        </w:rPr>
        <w:t>conviene</w:t>
      </w:r>
      <w:r w:rsidRPr="004E5E51">
        <w:rPr>
          <w:rFonts w:ascii="Times" w:hAnsi="Times"/>
        </w:rPr>
        <w:t xml:space="preserve"> presentar datos o ejemplos que demuestren lo que se está diciendo y, en otras, </w:t>
      </w:r>
      <w:ins w:id="77" w:author="Angélica Monroy" w:date="2014-10-19T18:04:00Z">
        <w:r w:rsidR="00F974C1">
          <w:rPr>
            <w:rFonts w:ascii="Times" w:hAnsi="Times"/>
          </w:rPr>
          <w:t>es preferible</w:t>
        </w:r>
      </w:ins>
      <w:r w:rsidRPr="004E5E51">
        <w:rPr>
          <w:rFonts w:ascii="Times" w:hAnsi="Times"/>
        </w:rPr>
        <w:t xml:space="preserve"> mencionar las causas </w:t>
      </w:r>
      <w:r w:rsidR="00593DFD" w:rsidRPr="004E5E51">
        <w:rPr>
          <w:rFonts w:ascii="Times" w:hAnsi="Times"/>
        </w:rPr>
        <w:t>y</w:t>
      </w:r>
      <w:r w:rsidRPr="004E5E51">
        <w:rPr>
          <w:rFonts w:ascii="Times" w:hAnsi="Times"/>
        </w:rPr>
        <w:t xml:space="preserve"> las consecuencias de lo que se está explicando. Los argumentos </w:t>
      </w:r>
      <w:r w:rsidR="00593DFD" w:rsidRPr="004E5E51">
        <w:rPr>
          <w:rFonts w:ascii="Times" w:hAnsi="Times"/>
        </w:rPr>
        <w:t>favorecerán</w:t>
      </w:r>
      <w:r w:rsidR="008278AE" w:rsidRPr="004E5E51">
        <w:rPr>
          <w:rFonts w:ascii="Times" w:hAnsi="Times"/>
        </w:rPr>
        <w:t xml:space="preserve"> que el lector comprenda el contenido y analice el punto de vista</w:t>
      </w:r>
      <w:r w:rsidR="00593DFD" w:rsidRPr="004E5E51">
        <w:rPr>
          <w:rFonts w:ascii="Times" w:hAnsi="Times"/>
        </w:rPr>
        <w:t xml:space="preserve"> del autor</w:t>
      </w:r>
      <w:r w:rsidR="008278AE" w:rsidRPr="004E5E51">
        <w:rPr>
          <w:rFonts w:ascii="Times" w:hAnsi="Times"/>
        </w:rPr>
        <w:t>.</w:t>
      </w:r>
    </w:p>
    <w:p w14:paraId="04C84EFD" w14:textId="77777777" w:rsidR="006603DE" w:rsidRPr="004E5E51" w:rsidRDefault="006603DE" w:rsidP="00C8567B">
      <w:pPr>
        <w:spacing w:after="0"/>
        <w:rPr>
          <w:rFonts w:ascii="Times" w:hAnsi="Times"/>
        </w:rPr>
      </w:pPr>
    </w:p>
    <w:p w14:paraId="705EB703" w14:textId="5CDADDF4" w:rsidR="00871D79" w:rsidRPr="004E5E51" w:rsidRDefault="003F42C3" w:rsidP="00C8567B">
      <w:pPr>
        <w:spacing w:after="0"/>
        <w:rPr>
          <w:rFonts w:ascii="Times" w:hAnsi="Times"/>
        </w:rPr>
      </w:pPr>
      <w:r w:rsidRPr="004E5E51">
        <w:rPr>
          <w:rFonts w:ascii="Times" w:hAnsi="Times"/>
        </w:rPr>
        <w:t>A</w:t>
      </w:r>
      <w:r w:rsidR="00871D79" w:rsidRPr="004E5E51">
        <w:rPr>
          <w:rFonts w:ascii="Times" w:hAnsi="Times"/>
        </w:rPr>
        <w:t xml:space="preserve"> continuación</w:t>
      </w:r>
      <w:ins w:id="78" w:author="Angélica Monroy" w:date="2014-10-19T12:54:00Z">
        <w:r w:rsidR="00826289">
          <w:rPr>
            <w:rFonts w:ascii="Times" w:hAnsi="Times"/>
          </w:rPr>
          <w:t>,</w:t>
        </w:r>
      </w:ins>
      <w:r w:rsidR="00871D79" w:rsidRPr="004E5E51">
        <w:rPr>
          <w:rFonts w:ascii="Times" w:hAnsi="Times"/>
        </w:rPr>
        <w:t xml:space="preserve"> presentamos </w:t>
      </w:r>
      <w:r w:rsidR="00D162A1" w:rsidRPr="004E5E51">
        <w:rPr>
          <w:rFonts w:ascii="Times" w:hAnsi="Times"/>
        </w:rPr>
        <w:t>alg</w:t>
      </w:r>
      <w:r w:rsidR="00871D79" w:rsidRPr="004E5E51">
        <w:rPr>
          <w:rFonts w:ascii="Times" w:hAnsi="Times"/>
        </w:rPr>
        <w:t>unos</w:t>
      </w:r>
      <w:r w:rsidRPr="004E5E51">
        <w:rPr>
          <w:rFonts w:ascii="Times" w:hAnsi="Times"/>
        </w:rPr>
        <w:t xml:space="preserve"> tipos de argumento</w:t>
      </w:r>
      <w:r w:rsidR="00871D79" w:rsidRPr="004E5E51">
        <w:rPr>
          <w:rFonts w:ascii="Times" w:hAnsi="Times"/>
        </w:rPr>
        <w:t>.</w:t>
      </w:r>
    </w:p>
    <w:p w14:paraId="4601EC4F" w14:textId="77777777" w:rsidR="00871D79" w:rsidRPr="004E5E51" w:rsidRDefault="00871D79" w:rsidP="00C8567B">
      <w:pPr>
        <w:spacing w:after="0"/>
        <w:rPr>
          <w:rFonts w:ascii="Times" w:hAnsi="Times"/>
        </w:rPr>
      </w:pPr>
    </w:p>
    <w:tbl>
      <w:tblPr>
        <w:tblStyle w:val="Tablaconcuadrcula"/>
        <w:tblW w:w="0" w:type="auto"/>
        <w:tblLook w:val="04A0" w:firstRow="1" w:lastRow="0" w:firstColumn="1" w:lastColumn="0" w:noHBand="0" w:noVBand="1"/>
      </w:tblPr>
      <w:tblGrid>
        <w:gridCol w:w="4077"/>
        <w:gridCol w:w="4561"/>
      </w:tblGrid>
      <w:tr w:rsidR="00D162A1" w:rsidRPr="004E5E51" w14:paraId="24CE355D" w14:textId="77777777" w:rsidTr="00810A81">
        <w:tc>
          <w:tcPr>
            <w:tcW w:w="4077" w:type="dxa"/>
          </w:tcPr>
          <w:p w14:paraId="04CD7530" w14:textId="19C3D984" w:rsidR="00D162A1" w:rsidRPr="00E45FD0" w:rsidRDefault="00645669" w:rsidP="00D162A1">
            <w:pPr>
              <w:jc w:val="center"/>
              <w:rPr>
                <w:rFonts w:ascii="Times" w:hAnsi="Times"/>
                <w:b/>
                <w:sz w:val="24"/>
                <w:szCs w:val="24"/>
                <w:lang w:val="es-ES_tradnl"/>
              </w:rPr>
            </w:pPr>
            <w:r w:rsidRPr="00E45FD0">
              <w:rPr>
                <w:rFonts w:ascii="Times" w:hAnsi="Times"/>
                <w:b/>
                <w:sz w:val="24"/>
                <w:szCs w:val="24"/>
                <w:lang w:val="es-ES_tradnl"/>
              </w:rPr>
              <w:t>Tipo de a</w:t>
            </w:r>
            <w:r w:rsidR="00D162A1" w:rsidRPr="00E45FD0">
              <w:rPr>
                <w:rFonts w:ascii="Times" w:hAnsi="Times"/>
                <w:b/>
                <w:sz w:val="24"/>
                <w:szCs w:val="24"/>
                <w:lang w:val="es-ES_tradnl"/>
              </w:rPr>
              <w:t>rgumento</w:t>
            </w:r>
          </w:p>
        </w:tc>
        <w:tc>
          <w:tcPr>
            <w:tcW w:w="4561" w:type="dxa"/>
          </w:tcPr>
          <w:p w14:paraId="591564F0" w14:textId="705E0435" w:rsidR="00D162A1" w:rsidRPr="00E45FD0" w:rsidRDefault="00DC638C" w:rsidP="00D162A1">
            <w:pPr>
              <w:jc w:val="center"/>
              <w:rPr>
                <w:rFonts w:ascii="Times" w:hAnsi="Times"/>
                <w:b/>
                <w:sz w:val="24"/>
                <w:szCs w:val="24"/>
                <w:lang w:val="es-ES_tradnl"/>
              </w:rPr>
            </w:pPr>
            <w:r w:rsidRPr="00E45FD0">
              <w:rPr>
                <w:rFonts w:ascii="Times" w:hAnsi="Times"/>
                <w:b/>
                <w:sz w:val="24"/>
                <w:szCs w:val="24"/>
                <w:lang w:val="es-ES_tradnl"/>
              </w:rPr>
              <w:t>Ejemplo</w:t>
            </w:r>
          </w:p>
        </w:tc>
      </w:tr>
      <w:tr w:rsidR="00D162A1" w:rsidRPr="004E5E51" w14:paraId="42E2B8F1" w14:textId="77777777" w:rsidTr="00810A81">
        <w:tc>
          <w:tcPr>
            <w:tcW w:w="4077" w:type="dxa"/>
          </w:tcPr>
          <w:p w14:paraId="15E1F306" w14:textId="483E1A1D" w:rsidR="00D162A1" w:rsidRPr="00E45FD0" w:rsidRDefault="000B2DD2" w:rsidP="00541D80">
            <w:pPr>
              <w:rPr>
                <w:rFonts w:ascii="Times" w:hAnsi="Times"/>
                <w:sz w:val="24"/>
                <w:szCs w:val="24"/>
                <w:lang w:val="es-ES_tradnl"/>
              </w:rPr>
            </w:pPr>
            <w:r w:rsidRPr="00E45FD0">
              <w:rPr>
                <w:rFonts w:ascii="Times" w:hAnsi="Times"/>
                <w:b/>
                <w:sz w:val="24"/>
                <w:szCs w:val="24"/>
                <w:lang w:val="es-ES_tradnl"/>
              </w:rPr>
              <w:t>Datos y hechos:</w:t>
            </w:r>
            <w:r w:rsidRPr="00E45FD0">
              <w:rPr>
                <w:rFonts w:ascii="Times" w:hAnsi="Times"/>
                <w:sz w:val="24"/>
                <w:szCs w:val="24"/>
                <w:lang w:val="es-ES_tradnl"/>
              </w:rPr>
              <w:t xml:space="preserve"> </w:t>
            </w:r>
            <w:ins w:id="79" w:author="Angélica Monroy" w:date="2014-10-19T18:05:00Z">
              <w:r w:rsidR="00F974C1">
                <w:rPr>
                  <w:rFonts w:ascii="Times" w:hAnsi="Times"/>
                  <w:sz w:val="24"/>
                  <w:szCs w:val="24"/>
                  <w:lang w:val="es-ES_tradnl"/>
                </w:rPr>
                <w:t>s</w:t>
              </w:r>
              <w:r w:rsidR="00F974C1" w:rsidRPr="00E45FD0">
                <w:rPr>
                  <w:rFonts w:ascii="Times" w:hAnsi="Times"/>
                  <w:sz w:val="24"/>
                  <w:szCs w:val="24"/>
                  <w:lang w:val="es-ES_tradnl"/>
                </w:rPr>
                <w:t xml:space="preserve">e </w:t>
              </w:r>
            </w:ins>
            <w:r w:rsidR="00810A81" w:rsidRPr="00E45FD0">
              <w:rPr>
                <w:rFonts w:ascii="Times" w:hAnsi="Times"/>
                <w:sz w:val="24"/>
                <w:szCs w:val="24"/>
                <w:lang w:val="es-ES_tradnl"/>
              </w:rPr>
              <w:t>expone información comprobable.</w:t>
            </w:r>
          </w:p>
        </w:tc>
        <w:tc>
          <w:tcPr>
            <w:tcW w:w="4561" w:type="dxa"/>
          </w:tcPr>
          <w:p w14:paraId="1834F68A" w14:textId="734DE47A" w:rsidR="00D162A1" w:rsidRPr="00E45FD0" w:rsidRDefault="008D4A75" w:rsidP="00541D80">
            <w:pPr>
              <w:rPr>
                <w:rFonts w:ascii="Times" w:hAnsi="Times"/>
                <w:sz w:val="24"/>
                <w:szCs w:val="24"/>
                <w:lang w:val="es-ES_tradnl"/>
              </w:rPr>
            </w:pPr>
            <w:r w:rsidRPr="00E45FD0">
              <w:rPr>
                <w:rFonts w:ascii="Times" w:hAnsi="Times"/>
                <w:sz w:val="24"/>
                <w:szCs w:val="24"/>
                <w:lang w:val="es-ES_tradnl"/>
              </w:rPr>
              <w:t>En México, en 2014</w:t>
            </w:r>
            <w:r w:rsidR="00CD027F" w:rsidRPr="00E45FD0">
              <w:rPr>
                <w:rFonts w:ascii="Times" w:hAnsi="Times"/>
                <w:sz w:val="24"/>
                <w:szCs w:val="24"/>
                <w:lang w:val="es-ES_tradnl"/>
              </w:rPr>
              <w:t>,</w:t>
            </w:r>
            <w:r w:rsidRPr="00E45FD0">
              <w:rPr>
                <w:rFonts w:ascii="Times" w:hAnsi="Times"/>
                <w:sz w:val="24"/>
                <w:szCs w:val="24"/>
                <w:lang w:val="es-ES_tradnl"/>
              </w:rPr>
              <w:t xml:space="preserve"> se registró que 90% de los internautas usan una red social.</w:t>
            </w:r>
          </w:p>
        </w:tc>
      </w:tr>
      <w:tr w:rsidR="00D162A1" w:rsidRPr="004E5E51" w14:paraId="6258F799" w14:textId="77777777" w:rsidTr="00810A81">
        <w:tc>
          <w:tcPr>
            <w:tcW w:w="4077" w:type="dxa"/>
          </w:tcPr>
          <w:p w14:paraId="0EDDC0DB" w14:textId="0E4323DE" w:rsidR="00D162A1" w:rsidRPr="00E45FD0" w:rsidRDefault="000B2DD2" w:rsidP="00810A81">
            <w:pPr>
              <w:rPr>
                <w:rFonts w:ascii="Times" w:hAnsi="Times"/>
                <w:sz w:val="24"/>
                <w:szCs w:val="24"/>
                <w:lang w:val="es-ES_tradnl"/>
              </w:rPr>
            </w:pPr>
            <w:r w:rsidRPr="00E45FD0">
              <w:rPr>
                <w:rFonts w:ascii="Times" w:hAnsi="Times"/>
                <w:b/>
                <w:sz w:val="24"/>
                <w:szCs w:val="24"/>
                <w:lang w:val="es-ES_tradnl"/>
              </w:rPr>
              <w:t>Ejemplos:</w:t>
            </w:r>
            <w:r w:rsidR="00810A81" w:rsidRPr="00E45FD0">
              <w:rPr>
                <w:rFonts w:ascii="Times" w:hAnsi="Times"/>
                <w:sz w:val="24"/>
                <w:szCs w:val="24"/>
                <w:lang w:val="es-ES_tradnl"/>
              </w:rPr>
              <w:t xml:space="preserve"> </w:t>
            </w:r>
            <w:ins w:id="80" w:author="Angélica Monroy" w:date="2014-10-19T18:05:00Z">
              <w:r w:rsidR="00F974C1">
                <w:rPr>
                  <w:rFonts w:ascii="Times" w:hAnsi="Times"/>
                  <w:sz w:val="24"/>
                  <w:szCs w:val="24"/>
                  <w:lang w:val="es-ES_tradnl"/>
                </w:rPr>
                <w:t>s</w:t>
              </w:r>
            </w:ins>
            <w:r w:rsidR="00810A81" w:rsidRPr="00E45FD0">
              <w:rPr>
                <w:rFonts w:ascii="Times" w:hAnsi="Times"/>
                <w:sz w:val="24"/>
                <w:szCs w:val="24"/>
                <w:lang w:val="es-ES_tradnl"/>
              </w:rPr>
              <w:t>e presentan acontecimientos, casos e ideas que sirvan como muestra de lo que se expone.</w:t>
            </w:r>
          </w:p>
        </w:tc>
        <w:tc>
          <w:tcPr>
            <w:tcW w:w="4561" w:type="dxa"/>
          </w:tcPr>
          <w:p w14:paraId="6C3C5A16" w14:textId="03338B9B" w:rsidR="00D162A1" w:rsidRPr="00E45FD0" w:rsidRDefault="00D4487E" w:rsidP="00D4487E">
            <w:pPr>
              <w:rPr>
                <w:rFonts w:ascii="Times" w:hAnsi="Times"/>
                <w:sz w:val="24"/>
                <w:szCs w:val="24"/>
                <w:lang w:val="es-ES_tradnl"/>
              </w:rPr>
            </w:pPr>
            <w:r w:rsidRPr="00E45FD0">
              <w:rPr>
                <w:rFonts w:ascii="Times" w:hAnsi="Times"/>
                <w:sz w:val="24"/>
                <w:szCs w:val="24"/>
                <w:lang w:val="es-ES_tradnl"/>
              </w:rPr>
              <w:t>La utilidad de las redes sociales se nota en actividades escolares, como en el envío de mensajes, compartir enlaces y mandar tareas a los profesores.</w:t>
            </w:r>
          </w:p>
        </w:tc>
      </w:tr>
      <w:tr w:rsidR="00D162A1" w:rsidRPr="004E5E51" w14:paraId="6FC21A9F" w14:textId="77777777" w:rsidTr="00810A81">
        <w:tc>
          <w:tcPr>
            <w:tcW w:w="4077" w:type="dxa"/>
          </w:tcPr>
          <w:p w14:paraId="0A1FA14C" w14:textId="40C3C5C1" w:rsidR="00D162A1" w:rsidRPr="00E45FD0" w:rsidRDefault="000B2DD2" w:rsidP="004D7C1C">
            <w:pPr>
              <w:rPr>
                <w:rFonts w:ascii="Times" w:hAnsi="Times"/>
                <w:sz w:val="24"/>
                <w:szCs w:val="24"/>
                <w:lang w:val="es-ES_tradnl"/>
              </w:rPr>
            </w:pPr>
            <w:r w:rsidRPr="00E45FD0">
              <w:rPr>
                <w:rFonts w:ascii="Times" w:hAnsi="Times"/>
                <w:b/>
                <w:sz w:val="24"/>
                <w:szCs w:val="24"/>
                <w:lang w:val="es-ES_tradnl"/>
              </w:rPr>
              <w:t>Causas y consecuencias:</w:t>
            </w:r>
            <w:r w:rsidR="00810A81" w:rsidRPr="00E45FD0">
              <w:rPr>
                <w:rFonts w:ascii="Times" w:hAnsi="Times"/>
                <w:sz w:val="24"/>
                <w:szCs w:val="24"/>
                <w:lang w:val="es-ES_tradnl"/>
              </w:rPr>
              <w:t xml:space="preserve"> </w:t>
            </w:r>
            <w:ins w:id="81" w:author="Angélica Monroy" w:date="2014-10-19T18:06:00Z">
              <w:r w:rsidR="000E56BF">
                <w:rPr>
                  <w:rFonts w:ascii="Times" w:hAnsi="Times"/>
                  <w:sz w:val="24"/>
                  <w:szCs w:val="24"/>
                  <w:lang w:val="es-ES_tradnl"/>
                </w:rPr>
                <w:t>s</w:t>
              </w:r>
            </w:ins>
            <w:r w:rsidR="00810A81" w:rsidRPr="00E45FD0">
              <w:rPr>
                <w:rFonts w:ascii="Times" w:hAnsi="Times"/>
                <w:sz w:val="24"/>
                <w:szCs w:val="24"/>
                <w:lang w:val="es-ES_tradnl"/>
              </w:rPr>
              <w:t xml:space="preserve">e explica la relación de </w:t>
            </w:r>
            <w:r w:rsidR="00E135BE" w:rsidRPr="00E45FD0">
              <w:rPr>
                <w:rFonts w:ascii="Times" w:hAnsi="Times"/>
                <w:sz w:val="24"/>
                <w:szCs w:val="24"/>
                <w:lang w:val="es-ES_tradnl"/>
              </w:rPr>
              <w:t xml:space="preserve">razones </w:t>
            </w:r>
            <w:r w:rsidR="004D7C1C" w:rsidRPr="00E45FD0">
              <w:rPr>
                <w:rFonts w:ascii="Times" w:hAnsi="Times"/>
                <w:sz w:val="24"/>
                <w:szCs w:val="24"/>
                <w:lang w:val="es-ES_tradnl"/>
              </w:rPr>
              <w:t xml:space="preserve">y efectos de un </w:t>
            </w:r>
            <w:r w:rsidR="004D7C1C" w:rsidRPr="00E45FD0">
              <w:rPr>
                <w:rFonts w:ascii="Times" w:hAnsi="Times"/>
                <w:sz w:val="24"/>
                <w:szCs w:val="24"/>
                <w:lang w:val="es-ES_tradnl"/>
              </w:rPr>
              <w:lastRenderedPageBreak/>
              <w:t>suceso o una situación.</w:t>
            </w:r>
            <w:r w:rsidR="00E135BE" w:rsidRPr="00E45FD0">
              <w:rPr>
                <w:rFonts w:ascii="Times" w:hAnsi="Times"/>
                <w:sz w:val="24"/>
                <w:szCs w:val="24"/>
                <w:lang w:val="es-ES_tradnl"/>
              </w:rPr>
              <w:t xml:space="preserve"> </w:t>
            </w:r>
          </w:p>
        </w:tc>
        <w:tc>
          <w:tcPr>
            <w:tcW w:w="4561" w:type="dxa"/>
          </w:tcPr>
          <w:p w14:paraId="7A7B859F" w14:textId="181E8074" w:rsidR="00D162A1" w:rsidRPr="00E45FD0" w:rsidRDefault="00D4487E" w:rsidP="00D4487E">
            <w:pPr>
              <w:rPr>
                <w:rFonts w:ascii="Times" w:hAnsi="Times"/>
                <w:sz w:val="24"/>
                <w:szCs w:val="24"/>
                <w:lang w:val="es-ES_tradnl"/>
              </w:rPr>
            </w:pPr>
            <w:r w:rsidRPr="00E45FD0">
              <w:rPr>
                <w:rFonts w:ascii="Times" w:hAnsi="Times"/>
                <w:sz w:val="24"/>
                <w:szCs w:val="24"/>
                <w:lang w:val="es-ES_tradnl"/>
              </w:rPr>
              <w:lastRenderedPageBreak/>
              <w:t xml:space="preserve">Una razón para no emplear las redes sociales es proteger los datos personales. </w:t>
            </w:r>
          </w:p>
        </w:tc>
      </w:tr>
      <w:tr w:rsidR="00D162A1" w:rsidRPr="004E5E51" w14:paraId="6493FA34" w14:textId="77777777" w:rsidTr="00810A81">
        <w:tc>
          <w:tcPr>
            <w:tcW w:w="4077" w:type="dxa"/>
          </w:tcPr>
          <w:p w14:paraId="04843B54" w14:textId="07B497FC" w:rsidR="00D162A1" w:rsidRPr="00E45FD0" w:rsidRDefault="000B2DD2" w:rsidP="00541D80">
            <w:pPr>
              <w:rPr>
                <w:rFonts w:ascii="Times" w:hAnsi="Times"/>
                <w:sz w:val="24"/>
                <w:szCs w:val="24"/>
                <w:lang w:val="es-ES_tradnl"/>
              </w:rPr>
            </w:pPr>
            <w:r w:rsidRPr="00E45FD0">
              <w:rPr>
                <w:rFonts w:ascii="Times" w:hAnsi="Times"/>
                <w:b/>
                <w:sz w:val="24"/>
                <w:szCs w:val="24"/>
                <w:lang w:val="es-ES_tradnl"/>
              </w:rPr>
              <w:lastRenderedPageBreak/>
              <w:t>Definiciones:</w:t>
            </w:r>
            <w:r w:rsidR="002A6B17" w:rsidRPr="00E45FD0">
              <w:rPr>
                <w:rFonts w:ascii="Times" w:hAnsi="Times"/>
                <w:sz w:val="24"/>
                <w:szCs w:val="24"/>
                <w:lang w:val="es-ES_tradnl"/>
              </w:rPr>
              <w:t xml:space="preserve"> </w:t>
            </w:r>
            <w:ins w:id="82" w:author="Angélica Monroy" w:date="2014-10-19T18:06:00Z">
              <w:r w:rsidR="000E56BF">
                <w:rPr>
                  <w:rFonts w:ascii="Times" w:hAnsi="Times"/>
                  <w:sz w:val="24"/>
                  <w:szCs w:val="24"/>
                  <w:lang w:val="es-ES_tradnl"/>
                </w:rPr>
                <w:t>s</w:t>
              </w:r>
            </w:ins>
            <w:r w:rsidR="002A6B17" w:rsidRPr="00E45FD0">
              <w:rPr>
                <w:rFonts w:ascii="Times" w:hAnsi="Times"/>
                <w:sz w:val="24"/>
                <w:szCs w:val="24"/>
                <w:lang w:val="es-ES_tradnl"/>
              </w:rPr>
              <w:t xml:space="preserve">e </w:t>
            </w:r>
            <w:ins w:id="83" w:author="Angélica Monroy" w:date="2014-10-19T18:07:00Z">
              <w:r w:rsidR="000E56BF" w:rsidRPr="00E45FD0">
                <w:rPr>
                  <w:rFonts w:ascii="Times" w:hAnsi="Times"/>
                  <w:sz w:val="24"/>
                  <w:szCs w:val="24"/>
                  <w:lang w:val="es-ES_tradnl"/>
                </w:rPr>
                <w:t>exp</w:t>
              </w:r>
              <w:r w:rsidR="000E56BF">
                <w:rPr>
                  <w:rFonts w:ascii="Times" w:hAnsi="Times"/>
                  <w:sz w:val="24"/>
                  <w:szCs w:val="24"/>
                  <w:lang w:val="es-ES_tradnl"/>
                </w:rPr>
                <w:t>one</w:t>
              </w:r>
              <w:r w:rsidR="000E56BF" w:rsidRPr="00E45FD0">
                <w:rPr>
                  <w:rFonts w:ascii="Times" w:hAnsi="Times"/>
                  <w:sz w:val="24"/>
                  <w:szCs w:val="24"/>
                  <w:lang w:val="es-ES_tradnl"/>
                </w:rPr>
                <w:t xml:space="preserve"> </w:t>
              </w:r>
            </w:ins>
            <w:r w:rsidR="002A6B17" w:rsidRPr="00E45FD0">
              <w:rPr>
                <w:rFonts w:ascii="Times" w:hAnsi="Times"/>
                <w:sz w:val="24"/>
                <w:szCs w:val="24"/>
                <w:lang w:val="es-ES_tradnl"/>
              </w:rPr>
              <w:t>un concepto que sirve para comprender la tesis.</w:t>
            </w:r>
          </w:p>
        </w:tc>
        <w:tc>
          <w:tcPr>
            <w:tcW w:w="4561" w:type="dxa"/>
          </w:tcPr>
          <w:p w14:paraId="5FE4B8D7" w14:textId="36374476" w:rsidR="00D162A1" w:rsidRPr="00E45FD0" w:rsidRDefault="00D4487E" w:rsidP="00C8567B">
            <w:pPr>
              <w:rPr>
                <w:rFonts w:ascii="Times" w:hAnsi="Times"/>
                <w:sz w:val="24"/>
                <w:szCs w:val="24"/>
                <w:lang w:val="es-ES_tradnl"/>
              </w:rPr>
            </w:pPr>
            <w:r w:rsidRPr="00E45FD0">
              <w:rPr>
                <w:rFonts w:ascii="Times" w:hAnsi="Times"/>
                <w:sz w:val="24"/>
                <w:szCs w:val="24"/>
                <w:lang w:val="es-ES_tradnl"/>
              </w:rPr>
              <w:t xml:space="preserve">Una red social es la estructura en que un conjunto de personas interactúa entre sí. Esta puede existir de manera presencial y por medio de Internet. </w:t>
            </w:r>
          </w:p>
        </w:tc>
      </w:tr>
      <w:tr w:rsidR="00D162A1" w:rsidRPr="004E5E51" w14:paraId="51FBD954" w14:textId="77777777" w:rsidTr="00810A81">
        <w:tc>
          <w:tcPr>
            <w:tcW w:w="4077" w:type="dxa"/>
          </w:tcPr>
          <w:p w14:paraId="1BF27E86" w14:textId="014A3943" w:rsidR="00D162A1" w:rsidRPr="00E45FD0" w:rsidRDefault="00E135BE" w:rsidP="00491E50">
            <w:pPr>
              <w:rPr>
                <w:rFonts w:ascii="Times" w:hAnsi="Times"/>
                <w:sz w:val="24"/>
                <w:szCs w:val="24"/>
                <w:lang w:val="es-ES_tradnl"/>
              </w:rPr>
            </w:pPr>
            <w:r w:rsidRPr="00E45FD0">
              <w:rPr>
                <w:rFonts w:ascii="Times" w:hAnsi="Times"/>
                <w:b/>
                <w:sz w:val="24"/>
                <w:szCs w:val="24"/>
                <w:lang w:val="es-ES_tradnl"/>
              </w:rPr>
              <w:t>Citas y referencias</w:t>
            </w:r>
            <w:r w:rsidR="00030E2D" w:rsidRPr="00E45FD0">
              <w:rPr>
                <w:rFonts w:ascii="Times" w:hAnsi="Times"/>
                <w:b/>
                <w:sz w:val="24"/>
                <w:szCs w:val="24"/>
                <w:lang w:val="es-ES_tradnl"/>
              </w:rPr>
              <w:t xml:space="preserve"> a autoridades</w:t>
            </w:r>
            <w:r w:rsidRPr="00E45FD0">
              <w:rPr>
                <w:rFonts w:ascii="Times" w:hAnsi="Times"/>
                <w:b/>
                <w:sz w:val="24"/>
                <w:szCs w:val="24"/>
                <w:lang w:val="es-ES_tradnl"/>
              </w:rPr>
              <w:t>:</w:t>
            </w:r>
            <w:r w:rsidRPr="00E45FD0">
              <w:rPr>
                <w:rFonts w:ascii="Times" w:hAnsi="Times"/>
                <w:sz w:val="24"/>
                <w:szCs w:val="24"/>
                <w:lang w:val="es-ES_tradnl"/>
              </w:rPr>
              <w:t xml:space="preserve"> </w:t>
            </w:r>
            <w:ins w:id="84" w:author="Angélica Monroy" w:date="2014-10-19T18:07:00Z">
              <w:r w:rsidR="000E56BF">
                <w:rPr>
                  <w:rFonts w:ascii="Times" w:hAnsi="Times"/>
                  <w:sz w:val="24"/>
                  <w:szCs w:val="24"/>
                  <w:lang w:val="es-ES_tradnl"/>
                </w:rPr>
                <w:t>s</w:t>
              </w:r>
            </w:ins>
            <w:r w:rsidRPr="00E45FD0">
              <w:rPr>
                <w:rFonts w:ascii="Times" w:hAnsi="Times"/>
                <w:sz w:val="24"/>
                <w:szCs w:val="24"/>
                <w:lang w:val="es-ES_tradnl"/>
              </w:rPr>
              <w:t>e manifiesta lo que especialistas o personas involucradas saben acerca d</w:t>
            </w:r>
            <w:r w:rsidR="002A6B17" w:rsidRPr="00E45FD0">
              <w:rPr>
                <w:rFonts w:ascii="Times" w:hAnsi="Times"/>
                <w:sz w:val="24"/>
                <w:szCs w:val="24"/>
                <w:lang w:val="es-ES_tradnl"/>
              </w:rPr>
              <w:t>e la tesis</w:t>
            </w:r>
            <w:r w:rsidRPr="00E45FD0">
              <w:rPr>
                <w:rFonts w:ascii="Times" w:hAnsi="Times"/>
                <w:sz w:val="24"/>
                <w:szCs w:val="24"/>
                <w:lang w:val="es-ES_tradnl"/>
              </w:rPr>
              <w:t>.</w:t>
            </w:r>
          </w:p>
        </w:tc>
        <w:tc>
          <w:tcPr>
            <w:tcW w:w="4561" w:type="dxa"/>
          </w:tcPr>
          <w:p w14:paraId="40ECA828" w14:textId="1DA2DD5F" w:rsidR="00D162A1" w:rsidRPr="00E45FD0" w:rsidRDefault="002B253B" w:rsidP="00491E50">
            <w:pPr>
              <w:rPr>
                <w:rFonts w:ascii="Times" w:hAnsi="Times"/>
                <w:sz w:val="24"/>
                <w:szCs w:val="24"/>
                <w:lang w:val="es-ES_tradnl"/>
              </w:rPr>
            </w:pPr>
            <w:r w:rsidRPr="00E45FD0">
              <w:rPr>
                <w:rFonts w:ascii="Times" w:hAnsi="Times"/>
                <w:sz w:val="24"/>
                <w:szCs w:val="24"/>
                <w:lang w:val="es-ES_tradnl"/>
              </w:rPr>
              <w:t>La Asociación Me</w:t>
            </w:r>
            <w:r w:rsidR="00D4487E" w:rsidRPr="00E45FD0">
              <w:rPr>
                <w:rFonts w:ascii="Times" w:hAnsi="Times"/>
                <w:sz w:val="24"/>
                <w:szCs w:val="24"/>
                <w:lang w:val="es-ES_tradnl"/>
              </w:rPr>
              <w:t>xicana de Internet concluye en su estudio que “Las principales actividades del internauta son el uso del correo electrónico y las redes sociales, desplazando a la búsqueda de información”.</w:t>
            </w:r>
          </w:p>
        </w:tc>
      </w:tr>
    </w:tbl>
    <w:p w14:paraId="71A440E9" w14:textId="77777777" w:rsidR="009E25A9" w:rsidRDefault="009E25A9" w:rsidP="00491E50">
      <w:pPr>
        <w:spacing w:after="0"/>
        <w:rPr>
          <w:rFonts w:ascii="Times" w:hAnsi="Times"/>
        </w:rPr>
      </w:pPr>
    </w:p>
    <w:p w14:paraId="6DE0C6C0" w14:textId="3E55838B" w:rsidR="000A070F" w:rsidRPr="004E5E51" w:rsidRDefault="000A070F" w:rsidP="00491E50">
      <w:pPr>
        <w:spacing w:after="0"/>
        <w:rPr>
          <w:rFonts w:ascii="Times" w:hAnsi="Times"/>
        </w:rPr>
      </w:pPr>
      <w:r w:rsidRPr="004E5E51">
        <w:rPr>
          <w:rFonts w:ascii="Times" w:hAnsi="Times"/>
        </w:rPr>
        <w:t xml:space="preserve">El autor </w:t>
      </w:r>
      <w:r w:rsidR="00893017" w:rsidRPr="004E5E51">
        <w:rPr>
          <w:rFonts w:ascii="Times" w:hAnsi="Times"/>
        </w:rPr>
        <w:t>debe</w:t>
      </w:r>
      <w:r w:rsidRPr="004E5E51">
        <w:rPr>
          <w:rFonts w:ascii="Times" w:hAnsi="Times"/>
        </w:rPr>
        <w:t xml:space="preserve"> valorar </w:t>
      </w:r>
      <w:r w:rsidR="00D80AC4" w:rsidRPr="004E5E51">
        <w:rPr>
          <w:rFonts w:ascii="Times" w:hAnsi="Times"/>
        </w:rPr>
        <w:t>qué argumentos resultan más adecuados para sustentar sus opiniones. Esto dependerá de</w:t>
      </w:r>
      <w:r w:rsidR="00893017" w:rsidRPr="004E5E51">
        <w:rPr>
          <w:rFonts w:ascii="Times" w:hAnsi="Times"/>
        </w:rPr>
        <w:t xml:space="preserve"> su</w:t>
      </w:r>
      <w:r w:rsidR="00D80AC4" w:rsidRPr="004E5E51">
        <w:rPr>
          <w:rFonts w:ascii="Times" w:hAnsi="Times"/>
        </w:rPr>
        <w:t xml:space="preserve"> propósito, del tema y del tipo de lector al que </w:t>
      </w:r>
      <w:r w:rsidR="00893017" w:rsidRPr="004E5E51">
        <w:rPr>
          <w:rFonts w:ascii="Times" w:hAnsi="Times"/>
        </w:rPr>
        <w:t>se dirige</w:t>
      </w:r>
      <w:r w:rsidR="00D80AC4" w:rsidRPr="004E5E51">
        <w:rPr>
          <w:rFonts w:ascii="Times" w:hAnsi="Times"/>
        </w:rPr>
        <w:t>.</w:t>
      </w:r>
    </w:p>
    <w:p w14:paraId="4446CFB0" w14:textId="77777777" w:rsidR="00B52B58" w:rsidRPr="004E5E51" w:rsidRDefault="00B52B58" w:rsidP="00491E50">
      <w:pPr>
        <w:spacing w:after="0"/>
        <w:rPr>
          <w:rFonts w:ascii="Times" w:hAnsi="Times"/>
        </w:rPr>
      </w:pPr>
    </w:p>
    <w:p w14:paraId="22D6AD68" w14:textId="1218B49A" w:rsidR="002209FB" w:rsidRPr="004E5E51" w:rsidRDefault="002209FB" w:rsidP="00491E50">
      <w:pPr>
        <w:spacing w:after="0"/>
        <w:rPr>
          <w:rFonts w:ascii="Times" w:hAnsi="Times"/>
          <w:b/>
        </w:rPr>
      </w:pPr>
      <w:r w:rsidRPr="004E5E51">
        <w:rPr>
          <w:rFonts w:ascii="Times" w:hAnsi="Times"/>
          <w:highlight w:val="yellow"/>
        </w:rPr>
        <w:t>[SECCIÓN 2]</w:t>
      </w:r>
      <w:r w:rsidR="00616DBC">
        <w:rPr>
          <w:rFonts w:ascii="Times" w:hAnsi="Times"/>
        </w:rPr>
        <w:t xml:space="preserve"> </w:t>
      </w:r>
      <w:r w:rsidRPr="004E5E51">
        <w:rPr>
          <w:rFonts w:ascii="Times" w:hAnsi="Times"/>
          <w:b/>
        </w:rPr>
        <w:t xml:space="preserve">2.4 </w:t>
      </w:r>
      <w:r w:rsidR="00773DE0" w:rsidRPr="004E5E51">
        <w:rPr>
          <w:rFonts w:ascii="Times" w:hAnsi="Times"/>
          <w:b/>
        </w:rPr>
        <w:t>Conjunciones</w:t>
      </w:r>
      <w:r w:rsidRPr="004E5E51">
        <w:rPr>
          <w:rFonts w:ascii="Times" w:hAnsi="Times"/>
          <w:b/>
        </w:rPr>
        <w:t xml:space="preserve"> en argumentos</w:t>
      </w:r>
    </w:p>
    <w:p w14:paraId="20C72987" w14:textId="77777777" w:rsidR="002209FB" w:rsidRPr="004E5E51" w:rsidRDefault="002209FB" w:rsidP="00491E50">
      <w:pPr>
        <w:spacing w:after="0"/>
        <w:rPr>
          <w:rFonts w:ascii="Times" w:hAnsi="Times"/>
        </w:rPr>
      </w:pPr>
    </w:p>
    <w:p w14:paraId="78704C92" w14:textId="0DF6C48F" w:rsidR="00CB59F9" w:rsidRPr="004E5E51" w:rsidRDefault="00035DDC" w:rsidP="00491E50">
      <w:pPr>
        <w:spacing w:after="0"/>
        <w:rPr>
          <w:rFonts w:ascii="Times" w:hAnsi="Times"/>
        </w:rPr>
      </w:pPr>
      <w:r w:rsidRPr="004E5E51">
        <w:rPr>
          <w:rFonts w:ascii="Times" w:hAnsi="Times"/>
        </w:rPr>
        <w:t xml:space="preserve">Para que el lector comprenda, el autor </w:t>
      </w:r>
      <w:ins w:id="85" w:author="Angélica Monroy" w:date="2014-10-19T12:56:00Z">
        <w:r w:rsidR="00F81BC4">
          <w:rPr>
            <w:rFonts w:ascii="Times" w:hAnsi="Times"/>
          </w:rPr>
          <w:t>debe</w:t>
        </w:r>
        <w:r w:rsidR="00F81BC4" w:rsidRPr="004E5E51">
          <w:rPr>
            <w:rFonts w:ascii="Times" w:hAnsi="Times"/>
          </w:rPr>
          <w:t xml:space="preserve"> </w:t>
        </w:r>
        <w:r w:rsidR="00F81BC4">
          <w:rPr>
            <w:rFonts w:ascii="Times" w:hAnsi="Times"/>
          </w:rPr>
          <w:t>aclarar</w:t>
        </w:r>
      </w:ins>
      <w:r w:rsidRPr="004E5E51">
        <w:rPr>
          <w:rFonts w:ascii="Times" w:hAnsi="Times"/>
        </w:rPr>
        <w:t xml:space="preserve"> la relación entre las ideas (o tesis) y los argumentos</w:t>
      </w:r>
      <w:ins w:id="86" w:author="Angélica Monroy" w:date="2014-10-19T12:56:00Z">
        <w:r w:rsidR="00F81BC4">
          <w:rPr>
            <w:rFonts w:ascii="Times" w:hAnsi="Times"/>
          </w:rPr>
          <w:t>, lo cual puede</w:t>
        </w:r>
      </w:ins>
      <w:r w:rsidRPr="004E5E51">
        <w:rPr>
          <w:rFonts w:ascii="Times" w:hAnsi="Times"/>
        </w:rPr>
        <w:t xml:space="preserve"> hacer al organizar las oraciones de un texto, </w:t>
      </w:r>
      <w:ins w:id="87" w:author="Angélica Monroy" w:date="2014-10-19T12:57:00Z">
        <w:r w:rsidR="00F81BC4">
          <w:rPr>
            <w:rFonts w:ascii="Times" w:hAnsi="Times"/>
          </w:rPr>
          <w:t>aunque</w:t>
        </w:r>
        <w:r w:rsidR="00F81BC4" w:rsidRPr="004E5E51">
          <w:rPr>
            <w:rFonts w:ascii="Times" w:hAnsi="Times"/>
          </w:rPr>
          <w:t xml:space="preserve"> </w:t>
        </w:r>
      </w:ins>
      <w:r w:rsidRPr="004E5E51">
        <w:rPr>
          <w:rFonts w:ascii="Times" w:hAnsi="Times"/>
        </w:rPr>
        <w:t>no es suficiente. Además</w:t>
      </w:r>
      <w:r w:rsidR="0023016E">
        <w:rPr>
          <w:rFonts w:ascii="Times" w:hAnsi="Times"/>
        </w:rPr>
        <w:t>,</w:t>
      </w:r>
      <w:r w:rsidRPr="004E5E51">
        <w:rPr>
          <w:rFonts w:ascii="Times" w:hAnsi="Times"/>
        </w:rPr>
        <w:t xml:space="preserve"> es </w:t>
      </w:r>
      <w:ins w:id="88" w:author="Angélica Monroy" w:date="2014-10-19T12:59:00Z">
        <w:r w:rsidR="004905D5">
          <w:rPr>
            <w:rFonts w:ascii="Times" w:hAnsi="Times"/>
          </w:rPr>
          <w:t xml:space="preserve">indispensable </w:t>
        </w:r>
      </w:ins>
      <w:r w:rsidRPr="004E5E51">
        <w:rPr>
          <w:rFonts w:ascii="Times" w:hAnsi="Times"/>
        </w:rPr>
        <w:t xml:space="preserve">emplear palabras que planteen el sentido entre oración y oración: las palabras que se </w:t>
      </w:r>
      <w:ins w:id="89" w:author="Angélica Monroy" w:date="2014-10-19T12:59:00Z">
        <w:r w:rsidR="004905D5">
          <w:rPr>
            <w:rFonts w:ascii="Times" w:hAnsi="Times"/>
          </w:rPr>
          <w:t>utiliz</w:t>
        </w:r>
        <w:r w:rsidR="004905D5" w:rsidRPr="004E5E51">
          <w:rPr>
            <w:rFonts w:ascii="Times" w:hAnsi="Times"/>
          </w:rPr>
          <w:t xml:space="preserve">an </w:t>
        </w:r>
      </w:ins>
      <w:r w:rsidRPr="004E5E51">
        <w:rPr>
          <w:rFonts w:ascii="Times" w:hAnsi="Times"/>
        </w:rPr>
        <w:t>son los nexos y las conjunciones.</w:t>
      </w:r>
    </w:p>
    <w:p w14:paraId="1D1AA91E" w14:textId="77777777" w:rsidR="002209FB" w:rsidRPr="004E5E51" w:rsidRDefault="002209FB" w:rsidP="00C8567B">
      <w:pPr>
        <w:spacing w:after="0"/>
        <w:rPr>
          <w:rFonts w:ascii="Times" w:hAnsi="Times"/>
        </w:rPr>
      </w:pPr>
    </w:p>
    <w:p w14:paraId="59F51C12" w14:textId="6A53F00A" w:rsidR="00513D1A" w:rsidRPr="004E5E51" w:rsidRDefault="00EC17C3" w:rsidP="00C8567B">
      <w:pPr>
        <w:spacing w:after="0"/>
        <w:rPr>
          <w:rFonts w:ascii="Times" w:hAnsi="Times"/>
        </w:rPr>
      </w:pPr>
      <w:r w:rsidRPr="004E5E51">
        <w:rPr>
          <w:rFonts w:ascii="Times" w:hAnsi="Times"/>
        </w:rPr>
        <w:t xml:space="preserve">Las </w:t>
      </w:r>
      <w:r w:rsidRPr="004E5E51">
        <w:rPr>
          <w:rFonts w:ascii="Times" w:hAnsi="Times"/>
          <w:b/>
        </w:rPr>
        <w:t>conjunciones</w:t>
      </w:r>
      <w:r w:rsidRPr="004E5E51">
        <w:rPr>
          <w:rFonts w:ascii="Times" w:hAnsi="Times"/>
        </w:rPr>
        <w:t xml:space="preserve"> </w:t>
      </w:r>
      <w:r w:rsidR="00773DE0" w:rsidRPr="004E5E51">
        <w:rPr>
          <w:rFonts w:ascii="Times" w:hAnsi="Times"/>
        </w:rPr>
        <w:t xml:space="preserve">o </w:t>
      </w:r>
      <w:r w:rsidR="00773DE0" w:rsidRPr="004E5E51">
        <w:rPr>
          <w:rFonts w:ascii="Times" w:hAnsi="Times"/>
          <w:b/>
        </w:rPr>
        <w:t>nexos</w:t>
      </w:r>
      <w:r w:rsidR="00773DE0" w:rsidRPr="004E5E51">
        <w:rPr>
          <w:rFonts w:ascii="Times" w:hAnsi="Times"/>
        </w:rPr>
        <w:t xml:space="preserve"> </w:t>
      </w:r>
      <w:r w:rsidRPr="004E5E51">
        <w:rPr>
          <w:rFonts w:ascii="Times" w:hAnsi="Times"/>
        </w:rPr>
        <w:t xml:space="preserve">son palabras invariables </w:t>
      </w:r>
      <w:r w:rsidR="002C194D" w:rsidRPr="004E5E51">
        <w:rPr>
          <w:rFonts w:ascii="Times" w:hAnsi="Times"/>
        </w:rPr>
        <w:t xml:space="preserve">que unen palabras u oraciones. </w:t>
      </w:r>
      <w:r w:rsidR="00513D1A" w:rsidRPr="004E5E51">
        <w:rPr>
          <w:rFonts w:ascii="Times" w:hAnsi="Times"/>
        </w:rPr>
        <w:t>Por ejemplo:</w:t>
      </w:r>
    </w:p>
    <w:p w14:paraId="4D9680E5" w14:textId="77777777" w:rsidR="00513D1A" w:rsidRPr="004E5E51" w:rsidRDefault="00513D1A" w:rsidP="00C8567B">
      <w:pPr>
        <w:spacing w:after="0"/>
        <w:rPr>
          <w:rFonts w:ascii="Times" w:hAnsi="Times"/>
        </w:rPr>
      </w:pPr>
    </w:p>
    <w:p w14:paraId="1AB8C5C6" w14:textId="2EA02094" w:rsidR="00513D1A" w:rsidRPr="004E5E51" w:rsidRDefault="00513D1A" w:rsidP="00513D1A">
      <w:pPr>
        <w:spacing w:after="0"/>
        <w:jc w:val="center"/>
        <w:rPr>
          <w:rFonts w:ascii="Times" w:hAnsi="Times"/>
        </w:rPr>
      </w:pPr>
      <w:r w:rsidRPr="004E5E51">
        <w:rPr>
          <w:rFonts w:ascii="Times" w:hAnsi="Times"/>
        </w:rPr>
        <w:t xml:space="preserve">No sabíamos si estudiar primero </w:t>
      </w:r>
      <w:r w:rsidRPr="004E5E51">
        <w:rPr>
          <w:rFonts w:ascii="Times" w:hAnsi="Times"/>
          <w:i/>
        </w:rPr>
        <w:t>o</w:t>
      </w:r>
      <w:r w:rsidRPr="004E5E51">
        <w:rPr>
          <w:rFonts w:ascii="Times" w:hAnsi="Times"/>
        </w:rPr>
        <w:t xml:space="preserve"> hacer</w:t>
      </w:r>
      <w:ins w:id="90" w:author="Angélica Monroy" w:date="2014-10-19T12:59:00Z">
        <w:r w:rsidR="004905D5">
          <w:rPr>
            <w:rFonts w:ascii="Times" w:hAnsi="Times"/>
          </w:rPr>
          <w:t xml:space="preserve"> la</w:t>
        </w:r>
      </w:ins>
      <w:r w:rsidRPr="004E5E51">
        <w:rPr>
          <w:rFonts w:ascii="Times" w:hAnsi="Times"/>
        </w:rPr>
        <w:t xml:space="preserve"> tarea.</w:t>
      </w:r>
    </w:p>
    <w:p w14:paraId="7DE09824" w14:textId="2C3999D6" w:rsidR="00513D1A" w:rsidRPr="004E5E51" w:rsidRDefault="00513D1A" w:rsidP="00513D1A">
      <w:pPr>
        <w:spacing w:after="0"/>
        <w:jc w:val="center"/>
        <w:rPr>
          <w:rFonts w:ascii="Times" w:hAnsi="Times"/>
        </w:rPr>
      </w:pPr>
      <w:r w:rsidRPr="004E5E51">
        <w:rPr>
          <w:rFonts w:ascii="Times" w:hAnsi="Times"/>
          <w:i/>
        </w:rPr>
        <w:t>Aunque</w:t>
      </w:r>
      <w:r w:rsidRPr="004E5E51">
        <w:rPr>
          <w:rFonts w:ascii="Times" w:hAnsi="Times"/>
        </w:rPr>
        <w:t xml:space="preserve"> me digas la verdad, ya no te creo.</w:t>
      </w:r>
    </w:p>
    <w:p w14:paraId="38CF6ADA" w14:textId="17F3EE7D" w:rsidR="00513D1A" w:rsidRPr="004E5E51" w:rsidRDefault="00513D1A" w:rsidP="00513D1A">
      <w:pPr>
        <w:spacing w:after="0"/>
        <w:jc w:val="center"/>
        <w:rPr>
          <w:rFonts w:ascii="Times" w:hAnsi="Times"/>
        </w:rPr>
      </w:pPr>
      <w:r w:rsidRPr="004E5E51">
        <w:rPr>
          <w:rFonts w:ascii="Times" w:hAnsi="Times"/>
        </w:rPr>
        <w:t xml:space="preserve">Practicaré con disciplina </w:t>
      </w:r>
      <w:r w:rsidRPr="004E5E51">
        <w:rPr>
          <w:rFonts w:ascii="Times" w:hAnsi="Times"/>
          <w:i/>
        </w:rPr>
        <w:t>para que</w:t>
      </w:r>
      <w:r w:rsidRPr="004E5E51">
        <w:rPr>
          <w:rFonts w:ascii="Times" w:hAnsi="Times"/>
        </w:rPr>
        <w:t xml:space="preserve"> mejore mi habilidad.</w:t>
      </w:r>
    </w:p>
    <w:p w14:paraId="3DDB428B" w14:textId="77777777" w:rsidR="00513D1A" w:rsidRPr="004E5E51" w:rsidRDefault="00513D1A" w:rsidP="00C8567B">
      <w:pPr>
        <w:spacing w:after="0"/>
        <w:rPr>
          <w:rFonts w:ascii="Times" w:hAnsi="Times"/>
        </w:rPr>
      </w:pPr>
    </w:p>
    <w:p w14:paraId="1F94A125" w14:textId="500EA821" w:rsidR="00513D1A" w:rsidRPr="004E5E51" w:rsidRDefault="001018BE" w:rsidP="00C8567B">
      <w:pPr>
        <w:spacing w:after="0"/>
        <w:rPr>
          <w:rFonts w:ascii="Times" w:hAnsi="Times"/>
        </w:rPr>
      </w:pPr>
      <w:r w:rsidRPr="004E5E51">
        <w:rPr>
          <w:rFonts w:ascii="Times" w:hAnsi="Times"/>
        </w:rPr>
        <w:t>Este tipo de palabra</w:t>
      </w:r>
      <w:ins w:id="91" w:author="Angélica Monroy" w:date="2014-10-19T12:59:00Z">
        <w:r w:rsidR="004905D5">
          <w:rPr>
            <w:rFonts w:ascii="Times" w:hAnsi="Times"/>
          </w:rPr>
          <w:t>s</w:t>
        </w:r>
      </w:ins>
      <w:r w:rsidRPr="004E5E51">
        <w:rPr>
          <w:rFonts w:ascii="Times" w:hAnsi="Times"/>
        </w:rPr>
        <w:t xml:space="preserve"> puede cambiar el sentido de una oración.</w:t>
      </w:r>
      <w:r w:rsidR="00793B45" w:rsidRPr="004E5E51">
        <w:rPr>
          <w:rFonts w:ascii="Times" w:hAnsi="Times"/>
        </w:rPr>
        <w:t xml:space="preserve"> Como en estos casos:</w:t>
      </w:r>
    </w:p>
    <w:p w14:paraId="7289652A" w14:textId="6240B8D6" w:rsidR="001018BE" w:rsidRPr="004E5E51" w:rsidRDefault="001018BE" w:rsidP="00C8567B">
      <w:pPr>
        <w:spacing w:after="0"/>
        <w:rPr>
          <w:rFonts w:ascii="Times" w:hAnsi="Times"/>
        </w:rPr>
      </w:pPr>
    </w:p>
    <w:p w14:paraId="7D373A3D" w14:textId="77777777" w:rsidR="001018BE" w:rsidRPr="004E5E51" w:rsidRDefault="001018BE" w:rsidP="001018BE">
      <w:pPr>
        <w:spacing w:after="0"/>
        <w:jc w:val="center"/>
        <w:rPr>
          <w:rFonts w:ascii="Times" w:hAnsi="Times"/>
        </w:rPr>
      </w:pPr>
      <w:r w:rsidRPr="004E5E51">
        <w:rPr>
          <w:rFonts w:ascii="Times" w:hAnsi="Times"/>
        </w:rPr>
        <w:t xml:space="preserve">¿Quieres bailar </w:t>
      </w:r>
      <w:r w:rsidRPr="004E5E51">
        <w:rPr>
          <w:rFonts w:ascii="Times" w:hAnsi="Times"/>
          <w:i/>
        </w:rPr>
        <w:t>y</w:t>
      </w:r>
      <w:r w:rsidRPr="004E5E51">
        <w:rPr>
          <w:rFonts w:ascii="Times" w:hAnsi="Times"/>
        </w:rPr>
        <w:t xml:space="preserve"> cenar conmigo?</w:t>
      </w:r>
    </w:p>
    <w:p w14:paraId="18D19258" w14:textId="77777777" w:rsidR="001018BE" w:rsidRPr="004E5E51" w:rsidRDefault="001018BE" w:rsidP="001018BE">
      <w:pPr>
        <w:spacing w:after="0"/>
        <w:jc w:val="center"/>
        <w:rPr>
          <w:rFonts w:ascii="Times" w:hAnsi="Times"/>
        </w:rPr>
      </w:pPr>
    </w:p>
    <w:p w14:paraId="22DFC28C" w14:textId="6FC651FD" w:rsidR="001018BE" w:rsidRPr="004E5E51" w:rsidRDefault="001018BE" w:rsidP="001018BE">
      <w:pPr>
        <w:spacing w:after="0"/>
        <w:jc w:val="center"/>
        <w:rPr>
          <w:rFonts w:ascii="Times" w:hAnsi="Times"/>
        </w:rPr>
      </w:pPr>
      <w:r w:rsidRPr="004E5E51">
        <w:rPr>
          <w:rFonts w:ascii="Times" w:hAnsi="Times"/>
        </w:rPr>
        <w:t xml:space="preserve">¿Quieres bailar </w:t>
      </w:r>
      <w:r w:rsidRPr="004E5E51">
        <w:rPr>
          <w:rFonts w:ascii="Times" w:hAnsi="Times"/>
          <w:i/>
        </w:rPr>
        <w:t>o</w:t>
      </w:r>
      <w:r w:rsidRPr="004E5E51">
        <w:rPr>
          <w:rFonts w:ascii="Times" w:hAnsi="Times"/>
        </w:rPr>
        <w:t xml:space="preserve"> cenar conmigo?</w:t>
      </w:r>
    </w:p>
    <w:p w14:paraId="23F6C955" w14:textId="77777777" w:rsidR="00513D1A" w:rsidRPr="004E5E51" w:rsidRDefault="00513D1A" w:rsidP="00C8567B">
      <w:pPr>
        <w:spacing w:after="0"/>
        <w:rPr>
          <w:rFonts w:ascii="Times" w:hAnsi="Times"/>
        </w:rPr>
      </w:pPr>
    </w:p>
    <w:p w14:paraId="11308526" w14:textId="6747BA81" w:rsidR="00773DE0" w:rsidRPr="004E5E51" w:rsidRDefault="004905D5" w:rsidP="00C8567B">
      <w:pPr>
        <w:spacing w:after="0"/>
        <w:rPr>
          <w:rFonts w:ascii="Times" w:hAnsi="Times"/>
        </w:rPr>
      </w:pPr>
      <w:ins w:id="92" w:author="Angélica Monroy" w:date="2014-10-19T13:00:00Z">
        <w:r w:rsidRPr="004E5E51">
          <w:rPr>
            <w:rFonts w:ascii="Times" w:hAnsi="Times"/>
          </w:rPr>
          <w:t>E</w:t>
        </w:r>
        <w:r>
          <w:rPr>
            <w:rFonts w:ascii="Times" w:hAnsi="Times"/>
          </w:rPr>
          <w:t>ll</w:t>
        </w:r>
        <w:r w:rsidRPr="004E5E51">
          <w:rPr>
            <w:rFonts w:ascii="Times" w:hAnsi="Times"/>
          </w:rPr>
          <w:t xml:space="preserve">o </w:t>
        </w:r>
      </w:ins>
      <w:r w:rsidR="00773DE0" w:rsidRPr="004E5E51">
        <w:rPr>
          <w:rFonts w:ascii="Times" w:hAnsi="Times"/>
        </w:rPr>
        <w:t xml:space="preserve">se debe a que cada conjunción tiene una función específica y </w:t>
      </w:r>
      <w:ins w:id="93" w:author="Angélica Monroy" w:date="2014-10-19T13:00:00Z">
        <w:r>
          <w:rPr>
            <w:rFonts w:ascii="Times" w:hAnsi="Times"/>
          </w:rPr>
          <w:t>modific</w:t>
        </w:r>
        <w:r w:rsidRPr="004E5E51">
          <w:rPr>
            <w:rFonts w:ascii="Times" w:hAnsi="Times"/>
          </w:rPr>
          <w:t xml:space="preserve">a </w:t>
        </w:r>
      </w:ins>
      <w:r w:rsidR="00773DE0" w:rsidRPr="004E5E51">
        <w:rPr>
          <w:rFonts w:ascii="Times" w:hAnsi="Times"/>
        </w:rPr>
        <w:t>la relación entre las ideas.</w:t>
      </w:r>
    </w:p>
    <w:p w14:paraId="0D70C139" w14:textId="5A6B74B2" w:rsidR="00773DE0" w:rsidRPr="004E5E51" w:rsidRDefault="00773DE0" w:rsidP="00C8567B">
      <w:pPr>
        <w:spacing w:after="0"/>
        <w:rPr>
          <w:rFonts w:ascii="Times" w:hAnsi="Times"/>
        </w:rPr>
      </w:pPr>
    </w:p>
    <w:p w14:paraId="7AB08E94" w14:textId="6C72C4D2" w:rsidR="001018BE" w:rsidRPr="00557DB9" w:rsidRDefault="001018BE" w:rsidP="001018BE">
      <w:pPr>
        <w:shd w:val="clear" w:color="auto" w:fill="B3B3B3"/>
        <w:spacing w:after="0"/>
        <w:rPr>
          <w:rFonts w:asciiTheme="majorHAnsi" w:hAnsiTheme="majorHAnsi"/>
          <w:sz w:val="20"/>
          <w:szCs w:val="20"/>
        </w:rPr>
      </w:pPr>
      <w:r w:rsidRPr="00557DB9">
        <w:rPr>
          <w:rFonts w:asciiTheme="majorHAnsi" w:hAnsiTheme="majorHAnsi"/>
          <w:sz w:val="20"/>
          <w:szCs w:val="20"/>
        </w:rPr>
        <w:t>F06 chica leyendo periódico</w:t>
      </w:r>
      <w:r w:rsidR="00B32575" w:rsidRPr="00557DB9">
        <w:rPr>
          <w:rFonts w:asciiTheme="majorHAnsi" w:hAnsiTheme="majorHAnsi"/>
          <w:sz w:val="20"/>
          <w:szCs w:val="20"/>
        </w:rPr>
        <w:t>,</w:t>
      </w:r>
      <w:r w:rsidRPr="00557DB9">
        <w:rPr>
          <w:rFonts w:asciiTheme="majorHAnsi" w:hAnsiTheme="majorHAnsi"/>
          <w:sz w:val="20"/>
          <w:szCs w:val="20"/>
        </w:rPr>
        <w:t xml:space="preserve"> 161779913</w:t>
      </w:r>
    </w:p>
    <w:p w14:paraId="71F779BA" w14:textId="45CAC5DF" w:rsidR="001018BE" w:rsidRPr="004E5E51" w:rsidRDefault="00557DB9" w:rsidP="001018BE">
      <w:pPr>
        <w:shd w:val="clear" w:color="auto" w:fill="B3B3B3"/>
        <w:spacing w:after="0"/>
        <w:rPr>
          <w:rFonts w:ascii="Times" w:hAnsi="Times"/>
          <w:i/>
        </w:rPr>
      </w:pPr>
      <w:r w:rsidRPr="00FE5D52">
        <w:rPr>
          <w:rFonts w:asciiTheme="majorHAnsi" w:hAnsiTheme="majorHAnsi"/>
          <w:sz w:val="20"/>
          <w:szCs w:val="20"/>
        </w:rPr>
        <w:t>PIE:</w:t>
      </w:r>
      <w:r w:rsidRPr="004E5E51">
        <w:rPr>
          <w:rFonts w:ascii="Times" w:hAnsi="Times"/>
        </w:rPr>
        <w:t xml:space="preserve"> </w:t>
      </w:r>
      <w:r w:rsidR="00773DE0" w:rsidRPr="004E5E51">
        <w:rPr>
          <w:rFonts w:ascii="Times" w:hAnsi="Times"/>
        </w:rPr>
        <w:t xml:space="preserve">Si </w:t>
      </w:r>
      <w:r w:rsidR="00793B45" w:rsidRPr="004E5E51">
        <w:rPr>
          <w:rFonts w:ascii="Times" w:hAnsi="Times"/>
        </w:rPr>
        <w:t>analizas el sentido de</w:t>
      </w:r>
      <w:r w:rsidR="00773DE0" w:rsidRPr="004E5E51">
        <w:rPr>
          <w:rFonts w:ascii="Times" w:hAnsi="Times"/>
        </w:rPr>
        <w:t xml:space="preserve"> las conjunciones</w:t>
      </w:r>
      <w:r w:rsidR="00793B45" w:rsidRPr="004E5E51">
        <w:rPr>
          <w:rFonts w:ascii="Times" w:hAnsi="Times"/>
        </w:rPr>
        <w:t xml:space="preserve"> en un texto, puedes mejorar tu comprensión. Cuando leas, asegúrate de comprender el sentido de las </w:t>
      </w:r>
      <w:r w:rsidR="0020303A" w:rsidRPr="004E5E51">
        <w:rPr>
          <w:rFonts w:ascii="Times" w:hAnsi="Times"/>
        </w:rPr>
        <w:t>palabras que relacionan una oración con otra</w:t>
      </w:r>
      <w:r w:rsidR="00793B45" w:rsidRPr="004E5E51">
        <w:rPr>
          <w:rFonts w:ascii="Times" w:hAnsi="Times"/>
        </w:rPr>
        <w:t xml:space="preserve">. </w:t>
      </w:r>
      <w:r w:rsidR="0020303A" w:rsidRPr="004E5E51">
        <w:rPr>
          <w:rFonts w:ascii="Times" w:hAnsi="Times"/>
        </w:rPr>
        <w:t xml:space="preserve">Consulta diccionarios para conocer su significado, como </w:t>
      </w:r>
      <w:r w:rsidR="00793B45" w:rsidRPr="004E5E51">
        <w:rPr>
          <w:rFonts w:ascii="Times" w:hAnsi="Times"/>
          <w:i/>
        </w:rPr>
        <w:t>no obstante</w:t>
      </w:r>
      <w:r w:rsidR="00793B45" w:rsidRPr="004E5E51">
        <w:rPr>
          <w:rFonts w:ascii="Times" w:hAnsi="Times"/>
        </w:rPr>
        <w:t xml:space="preserve">, que se </w:t>
      </w:r>
      <w:ins w:id="94" w:author="Angélica Monroy" w:date="2014-10-19T13:00:00Z">
        <w:r w:rsidR="004905D5">
          <w:rPr>
            <w:rFonts w:ascii="Times" w:hAnsi="Times"/>
          </w:rPr>
          <w:t>us</w:t>
        </w:r>
        <w:r w:rsidR="004905D5" w:rsidRPr="004E5E51">
          <w:rPr>
            <w:rFonts w:ascii="Times" w:hAnsi="Times"/>
          </w:rPr>
          <w:t xml:space="preserve">a </w:t>
        </w:r>
      </w:ins>
      <w:r w:rsidR="00793B45" w:rsidRPr="004E5E51">
        <w:rPr>
          <w:rFonts w:ascii="Times" w:hAnsi="Times"/>
        </w:rPr>
        <w:t xml:space="preserve">para oponer una idea a otra. </w:t>
      </w:r>
    </w:p>
    <w:p w14:paraId="3E05D021" w14:textId="77777777" w:rsidR="001018BE" w:rsidRPr="004E5E51" w:rsidRDefault="001018BE" w:rsidP="00C8567B">
      <w:pPr>
        <w:spacing w:after="0"/>
        <w:rPr>
          <w:rFonts w:ascii="Times" w:hAnsi="Times"/>
        </w:rPr>
      </w:pPr>
    </w:p>
    <w:p w14:paraId="34CC7B46" w14:textId="559148A8" w:rsidR="00347250" w:rsidRPr="004E5E51" w:rsidRDefault="00D844E0" w:rsidP="00C8567B">
      <w:pPr>
        <w:spacing w:after="0"/>
        <w:rPr>
          <w:rFonts w:ascii="Times" w:hAnsi="Times"/>
        </w:rPr>
      </w:pPr>
      <w:r w:rsidRPr="004E5E51">
        <w:rPr>
          <w:rFonts w:ascii="Times" w:hAnsi="Times"/>
        </w:rPr>
        <w:t xml:space="preserve">En los argumentos, las conjunciones </w:t>
      </w:r>
      <w:r w:rsidR="00347250" w:rsidRPr="004E5E51">
        <w:rPr>
          <w:rFonts w:ascii="Times" w:hAnsi="Times"/>
        </w:rPr>
        <w:t>son esenciales para denotar que se está</w:t>
      </w:r>
      <w:ins w:id="95" w:author="Angélica Monroy" w:date="2014-10-19T18:09:00Z">
        <w:r w:rsidR="00A55F33">
          <w:rPr>
            <w:rFonts w:ascii="Times" w:hAnsi="Times"/>
          </w:rPr>
          <w:t>n</w:t>
        </w:r>
      </w:ins>
      <w:r w:rsidR="00347250" w:rsidRPr="004E5E51">
        <w:rPr>
          <w:rFonts w:ascii="Times" w:hAnsi="Times"/>
        </w:rPr>
        <w:t xml:space="preserve"> </w:t>
      </w:r>
      <w:ins w:id="96" w:author="Angélica Monroy" w:date="2014-10-19T18:10:00Z">
        <w:r w:rsidR="00A55F33">
          <w:rPr>
            <w:rFonts w:ascii="Times" w:hAnsi="Times"/>
          </w:rPr>
          <w:t>explicando</w:t>
        </w:r>
        <w:r w:rsidR="00A55F33" w:rsidRPr="004E5E51" w:rsidDel="00A55F33">
          <w:rPr>
            <w:rFonts w:ascii="Times" w:hAnsi="Times"/>
          </w:rPr>
          <w:t xml:space="preserve"> </w:t>
        </w:r>
      </w:ins>
      <w:r w:rsidR="00347250" w:rsidRPr="004E5E51">
        <w:rPr>
          <w:rFonts w:ascii="Times" w:hAnsi="Times"/>
        </w:rPr>
        <w:t>las causas, las consecuencias, las condiciones o las concesiones de una tesis.</w:t>
      </w:r>
    </w:p>
    <w:p w14:paraId="593566E3" w14:textId="77777777" w:rsidR="004802CB" w:rsidRDefault="004802CB" w:rsidP="00C8567B">
      <w:pPr>
        <w:spacing w:after="0"/>
        <w:rPr>
          <w:rFonts w:ascii="Times" w:hAnsi="Times"/>
        </w:rPr>
      </w:pPr>
    </w:p>
    <w:p w14:paraId="6A4F923D" w14:textId="663891C3" w:rsidR="00F1336F" w:rsidRDefault="00F1336F" w:rsidP="00F1336F">
      <w:pPr>
        <w:shd w:val="clear" w:color="auto" w:fill="B3B3B3"/>
        <w:spacing w:after="0"/>
        <w:rPr>
          <w:rFonts w:asciiTheme="majorHAnsi" w:hAnsiTheme="majorHAnsi"/>
          <w:sz w:val="20"/>
          <w:szCs w:val="20"/>
        </w:rPr>
      </w:pPr>
      <w:r>
        <w:rPr>
          <w:rFonts w:asciiTheme="majorHAnsi" w:hAnsiTheme="majorHAnsi"/>
          <w:color w:val="000000" w:themeColor="text1"/>
          <w:sz w:val="20"/>
          <w:szCs w:val="20"/>
        </w:rPr>
        <w:t>F07</w:t>
      </w:r>
      <w:r w:rsidRPr="00557DB9">
        <w:rPr>
          <w:rFonts w:asciiTheme="majorHAnsi" w:hAnsiTheme="majorHAnsi"/>
          <w:color w:val="000000" w:themeColor="text1"/>
          <w:sz w:val="20"/>
          <w:szCs w:val="20"/>
        </w:rPr>
        <w:t xml:space="preserve"> hacer el esquema de abajo </w:t>
      </w:r>
      <w:r w:rsidR="00B42B92">
        <w:rPr>
          <w:rFonts w:asciiTheme="majorHAnsi" w:hAnsiTheme="majorHAnsi"/>
          <w:sz w:val="20"/>
          <w:szCs w:val="20"/>
        </w:rPr>
        <w:t>como una imagen</w:t>
      </w:r>
    </w:p>
    <w:p w14:paraId="25F49453" w14:textId="77777777" w:rsidR="002E7393" w:rsidRPr="004E5E51" w:rsidRDefault="002E7393" w:rsidP="00F1336F">
      <w:pPr>
        <w:shd w:val="clear" w:color="auto" w:fill="B3B3B3"/>
        <w:spacing w:after="0"/>
        <w:rPr>
          <w:rFonts w:ascii="Times" w:hAnsi="Times"/>
        </w:rPr>
      </w:pPr>
    </w:p>
    <w:p w14:paraId="70B8ECAE" w14:textId="1023CD77" w:rsidR="004802CB" w:rsidRPr="004E5E51" w:rsidRDefault="004802CB" w:rsidP="00F1336F">
      <w:pPr>
        <w:shd w:val="clear" w:color="auto" w:fill="B3B3B3"/>
        <w:spacing w:after="0"/>
        <w:jc w:val="center"/>
        <w:rPr>
          <w:rFonts w:ascii="Times" w:hAnsi="Times"/>
        </w:rPr>
      </w:pPr>
      <w:r w:rsidRPr="004E5E51">
        <w:rPr>
          <w:rFonts w:ascii="Times" w:hAnsi="Times"/>
        </w:rPr>
        <w:t xml:space="preserve">Reciclar basura es necesario </w:t>
      </w:r>
      <w:r w:rsidRPr="004E5E51">
        <w:rPr>
          <w:rFonts w:ascii="Times" w:hAnsi="Times"/>
          <w:i/>
        </w:rPr>
        <w:t>porque</w:t>
      </w:r>
      <w:r w:rsidRPr="004E5E51">
        <w:rPr>
          <w:rFonts w:ascii="Times" w:hAnsi="Times"/>
        </w:rPr>
        <w:t xml:space="preserve"> ayuda a conservar el ambiente. </w:t>
      </w:r>
      <w:r w:rsidR="00772B97" w:rsidRPr="004E5E51">
        <w:rPr>
          <w:rFonts w:ascii="Times" w:hAnsi="Times"/>
        </w:rPr>
        <w:br/>
      </w:r>
      <w:r w:rsidR="00B81238">
        <w:rPr>
          <w:rFonts w:ascii="Times" w:hAnsi="Times"/>
        </w:rPr>
        <w:sym w:font="Wingdings 3" w:char="F0DA"/>
      </w:r>
      <w:r w:rsidRPr="004E5E51">
        <w:rPr>
          <w:rFonts w:ascii="Times" w:hAnsi="Times"/>
        </w:rPr>
        <w:t xml:space="preserve"> Se expone la causa.</w:t>
      </w:r>
    </w:p>
    <w:p w14:paraId="72F25787" w14:textId="77777777" w:rsidR="00772B97" w:rsidRPr="004E5E51" w:rsidRDefault="00772B97" w:rsidP="00F1336F">
      <w:pPr>
        <w:shd w:val="clear" w:color="auto" w:fill="B3B3B3"/>
        <w:spacing w:after="0"/>
        <w:jc w:val="center"/>
        <w:rPr>
          <w:rFonts w:ascii="Times" w:hAnsi="Times"/>
        </w:rPr>
      </w:pPr>
    </w:p>
    <w:p w14:paraId="09C870ED" w14:textId="5A6684F8" w:rsidR="004802CB" w:rsidRPr="004E5E51" w:rsidRDefault="004802CB" w:rsidP="00F1336F">
      <w:pPr>
        <w:shd w:val="clear" w:color="auto" w:fill="B3B3B3"/>
        <w:spacing w:after="0"/>
        <w:jc w:val="center"/>
        <w:rPr>
          <w:rFonts w:ascii="Times" w:hAnsi="Times"/>
        </w:rPr>
      </w:pPr>
      <w:r w:rsidRPr="004E5E51">
        <w:rPr>
          <w:rFonts w:ascii="Times" w:hAnsi="Times"/>
          <w:i/>
        </w:rPr>
        <w:t>Aunque</w:t>
      </w:r>
      <w:r w:rsidRPr="004E5E51">
        <w:rPr>
          <w:rFonts w:ascii="Times" w:hAnsi="Times"/>
        </w:rPr>
        <w:t xml:space="preserve"> se establecen métodos para reciclar, las personas no clasifican la basura. </w:t>
      </w:r>
      <w:r w:rsidR="00772B97" w:rsidRPr="004E5E51">
        <w:rPr>
          <w:rFonts w:ascii="Times" w:hAnsi="Times"/>
        </w:rPr>
        <w:br/>
      </w:r>
      <w:r w:rsidR="00B81238">
        <w:rPr>
          <w:rFonts w:ascii="Times" w:hAnsi="Times"/>
        </w:rPr>
        <w:sym w:font="Wingdings 3" w:char="F0DA"/>
      </w:r>
      <w:r w:rsidRPr="004E5E51">
        <w:rPr>
          <w:rFonts w:ascii="Times" w:hAnsi="Times"/>
        </w:rPr>
        <w:t xml:space="preserve"> Se </w:t>
      </w:r>
      <w:r w:rsidR="00003A91" w:rsidRPr="004E5E51">
        <w:rPr>
          <w:rFonts w:ascii="Times" w:hAnsi="Times"/>
        </w:rPr>
        <w:t>menciona</w:t>
      </w:r>
      <w:r w:rsidRPr="004E5E51">
        <w:rPr>
          <w:rFonts w:ascii="Times" w:hAnsi="Times"/>
        </w:rPr>
        <w:t xml:space="preserve"> una concesión.</w:t>
      </w:r>
    </w:p>
    <w:p w14:paraId="5614BF64" w14:textId="77777777" w:rsidR="00772B97" w:rsidRPr="004E5E51" w:rsidRDefault="00772B97" w:rsidP="00F1336F">
      <w:pPr>
        <w:shd w:val="clear" w:color="auto" w:fill="B3B3B3"/>
        <w:spacing w:after="0"/>
        <w:jc w:val="center"/>
        <w:rPr>
          <w:rFonts w:ascii="Times" w:hAnsi="Times"/>
        </w:rPr>
      </w:pPr>
    </w:p>
    <w:p w14:paraId="4FDC2A30" w14:textId="77777777" w:rsidR="009E25A9" w:rsidRDefault="00003A91" w:rsidP="00F1336F">
      <w:pPr>
        <w:shd w:val="clear" w:color="auto" w:fill="B3B3B3"/>
        <w:spacing w:after="0"/>
        <w:jc w:val="center"/>
        <w:rPr>
          <w:rFonts w:ascii="Times" w:hAnsi="Times"/>
        </w:rPr>
      </w:pPr>
      <w:r w:rsidRPr="004E5E51">
        <w:rPr>
          <w:rFonts w:ascii="Times" w:hAnsi="Times"/>
          <w:i/>
        </w:rPr>
        <w:t>Si</w:t>
      </w:r>
      <w:r w:rsidRPr="004E5E51">
        <w:rPr>
          <w:rFonts w:ascii="Times" w:hAnsi="Times"/>
        </w:rPr>
        <w:t xml:space="preserve"> se separa la basura en los hogares, el reciclaje es más eficiente. </w:t>
      </w:r>
      <w:r w:rsidR="00772B97" w:rsidRPr="004E5E51">
        <w:rPr>
          <w:rFonts w:ascii="Times" w:hAnsi="Times"/>
        </w:rPr>
        <w:br/>
      </w:r>
      <w:r w:rsidR="00B81238">
        <w:rPr>
          <w:rFonts w:ascii="Times" w:hAnsi="Times"/>
        </w:rPr>
        <w:sym w:font="Wingdings 3" w:char="F0DA"/>
      </w:r>
      <w:r w:rsidRPr="004E5E51">
        <w:rPr>
          <w:rFonts w:ascii="Times" w:hAnsi="Times"/>
        </w:rPr>
        <w:t xml:space="preserve"> Se presenta una condición.</w:t>
      </w:r>
    </w:p>
    <w:p w14:paraId="73BA3BE6" w14:textId="77777777" w:rsidR="009E25A9" w:rsidRDefault="009E25A9" w:rsidP="009E25A9">
      <w:pPr>
        <w:spacing w:after="0"/>
        <w:rPr>
          <w:rFonts w:ascii="Times" w:hAnsi="Times"/>
        </w:rPr>
      </w:pPr>
    </w:p>
    <w:p w14:paraId="67B53AEE" w14:textId="4C4B4B07" w:rsidR="00E218E2" w:rsidRPr="004E5E51" w:rsidRDefault="00E218E2" w:rsidP="009E25A9">
      <w:pPr>
        <w:spacing w:after="0"/>
        <w:rPr>
          <w:rFonts w:ascii="Times" w:hAnsi="Times"/>
        </w:rPr>
      </w:pPr>
      <w:r w:rsidRPr="004E5E51">
        <w:rPr>
          <w:rFonts w:ascii="Times" w:hAnsi="Times"/>
        </w:rPr>
        <w:t>Profundiza</w:t>
      </w:r>
    </w:p>
    <w:p w14:paraId="21F33826" w14:textId="6EF070A7" w:rsidR="00E218E2" w:rsidRPr="004E5E51" w:rsidRDefault="00621979" w:rsidP="00E218E2">
      <w:pPr>
        <w:spacing w:after="0"/>
        <w:rPr>
          <w:rFonts w:ascii="Times" w:hAnsi="Times"/>
          <w:highlight w:val="yellow"/>
        </w:rPr>
      </w:pPr>
      <w:r>
        <w:rPr>
          <w:rFonts w:ascii="Times" w:hAnsi="Times"/>
          <w:highlight w:val="yellow"/>
        </w:rPr>
        <w:t>[ES-S3-0</w:t>
      </w:r>
      <w:r w:rsidR="00E218E2" w:rsidRPr="004E5E51">
        <w:rPr>
          <w:rFonts w:ascii="Times" w:hAnsi="Times"/>
          <w:highlight w:val="yellow"/>
        </w:rPr>
        <w:t xml:space="preserve">1-REC120] </w:t>
      </w:r>
      <w:r w:rsidR="00E218E2" w:rsidRPr="004E5E51">
        <w:rPr>
          <w:rFonts w:ascii="Times" w:hAnsi="Times"/>
          <w:color w:val="FF0000"/>
          <w:highlight w:val="yellow"/>
        </w:rPr>
        <w:t>NUEVO</w:t>
      </w:r>
    </w:p>
    <w:p w14:paraId="2F0A22B0" w14:textId="51E8A87F" w:rsidR="00E218E2" w:rsidRPr="004E5E51" w:rsidRDefault="00E218E2" w:rsidP="00E218E2">
      <w:pPr>
        <w:spacing w:after="0"/>
        <w:rPr>
          <w:rFonts w:ascii="Times" w:hAnsi="Times"/>
          <w:b/>
        </w:rPr>
      </w:pPr>
      <w:r w:rsidRPr="004E5E51">
        <w:rPr>
          <w:rFonts w:ascii="Times" w:hAnsi="Times"/>
          <w:b/>
        </w:rPr>
        <w:t>Las conjunciones</w:t>
      </w:r>
    </w:p>
    <w:p w14:paraId="32E1858B" w14:textId="588ED7B1" w:rsidR="00E218E2" w:rsidRPr="004E5E51" w:rsidRDefault="00E218E2" w:rsidP="00E218E2">
      <w:pPr>
        <w:spacing w:after="0"/>
        <w:rPr>
          <w:rFonts w:ascii="Times" w:hAnsi="Times"/>
        </w:rPr>
      </w:pPr>
      <w:r w:rsidRPr="004E5E51">
        <w:rPr>
          <w:rFonts w:ascii="Times" w:hAnsi="Times"/>
        </w:rPr>
        <w:t>Interactivo para conocer las diversa</w:t>
      </w:r>
      <w:r w:rsidR="00BC3023">
        <w:rPr>
          <w:rFonts w:ascii="Times" w:hAnsi="Times"/>
        </w:rPr>
        <w:t>s funciones de las conjunciones</w:t>
      </w:r>
    </w:p>
    <w:p w14:paraId="2EA2B70C" w14:textId="77777777" w:rsidR="00E218E2" w:rsidRPr="004E5E51" w:rsidRDefault="00E218E2" w:rsidP="005D3558">
      <w:pPr>
        <w:spacing w:after="0"/>
        <w:rPr>
          <w:rFonts w:ascii="Times" w:hAnsi="Times"/>
        </w:rPr>
      </w:pPr>
    </w:p>
    <w:p w14:paraId="51182171" w14:textId="791F1134" w:rsidR="005D3558" w:rsidRPr="004E5E51" w:rsidRDefault="005D3558" w:rsidP="005D3558">
      <w:pPr>
        <w:spacing w:after="0"/>
        <w:rPr>
          <w:rFonts w:ascii="Times" w:hAnsi="Times"/>
        </w:rPr>
      </w:pPr>
      <w:r w:rsidRPr="004E5E51">
        <w:rPr>
          <w:rFonts w:ascii="Times" w:hAnsi="Times"/>
        </w:rPr>
        <w:t>Practica</w:t>
      </w:r>
    </w:p>
    <w:p w14:paraId="25C7DB52" w14:textId="4A1B1D9A" w:rsidR="005D3558" w:rsidRPr="004E5E51" w:rsidRDefault="005D3558" w:rsidP="005D3558">
      <w:pPr>
        <w:spacing w:after="0"/>
        <w:rPr>
          <w:rFonts w:ascii="Times" w:hAnsi="Times"/>
          <w:highlight w:val="yellow"/>
        </w:rPr>
      </w:pPr>
      <w:r w:rsidRPr="004E5E51">
        <w:rPr>
          <w:rFonts w:ascii="Times" w:hAnsi="Times"/>
          <w:highlight w:val="yellow"/>
        </w:rPr>
        <w:t>[</w:t>
      </w:r>
      <w:r w:rsidR="00621979">
        <w:rPr>
          <w:rFonts w:ascii="Times" w:hAnsi="Times"/>
          <w:highlight w:val="yellow"/>
        </w:rPr>
        <w:t>ES-S3-0</w:t>
      </w:r>
      <w:r w:rsidR="00324E6A" w:rsidRPr="004E5E51">
        <w:rPr>
          <w:rFonts w:ascii="Times" w:hAnsi="Times"/>
          <w:highlight w:val="yellow"/>
        </w:rPr>
        <w:t>1-REC1</w:t>
      </w:r>
      <w:r w:rsidR="00E218E2" w:rsidRPr="004E5E51">
        <w:rPr>
          <w:rFonts w:ascii="Times" w:hAnsi="Times"/>
          <w:highlight w:val="yellow"/>
        </w:rPr>
        <w:t>3</w:t>
      </w:r>
      <w:r w:rsidRPr="004E5E51">
        <w:rPr>
          <w:rFonts w:ascii="Times" w:hAnsi="Times"/>
          <w:highlight w:val="yellow"/>
        </w:rPr>
        <w:t>0]</w:t>
      </w:r>
    </w:p>
    <w:p w14:paraId="2A4E6C84" w14:textId="055FCF6E" w:rsidR="003F6E14" w:rsidRDefault="005D3558" w:rsidP="005D3558">
      <w:pPr>
        <w:spacing w:after="0"/>
        <w:rPr>
          <w:rFonts w:ascii="Times" w:hAnsi="Times"/>
          <w:color w:val="FF0000"/>
          <w:highlight w:val="yellow"/>
        </w:rPr>
      </w:pPr>
      <w:r w:rsidRPr="004E5E51">
        <w:rPr>
          <w:rFonts w:ascii="Times" w:hAnsi="Times"/>
          <w:highlight w:val="yellow"/>
        </w:rPr>
        <w:t>Tercero/Lengua castellana y literatura/La oración compuesta/Determina si es una oración simple o compuesta</w:t>
      </w:r>
      <w:r w:rsidR="00C21467" w:rsidRPr="005167CF">
        <w:rPr>
          <w:rFonts w:ascii="Times" w:hAnsi="Times"/>
        </w:rPr>
        <w:t xml:space="preserve"> </w:t>
      </w:r>
      <w:r w:rsidR="005167CF" w:rsidRPr="005167CF">
        <w:rPr>
          <w:rFonts w:ascii="Times" w:hAnsi="Times"/>
        </w:rPr>
        <w:t xml:space="preserve">  </w:t>
      </w:r>
      <w:r w:rsidR="00C21467" w:rsidRPr="004E5E51">
        <w:rPr>
          <w:rFonts w:ascii="Times" w:hAnsi="Times"/>
          <w:color w:val="FF0000"/>
          <w:highlight w:val="yellow"/>
        </w:rPr>
        <w:t>((</w:t>
      </w:r>
      <w:r w:rsidR="005167CF">
        <w:rPr>
          <w:rFonts w:ascii="Times" w:hAnsi="Times"/>
          <w:color w:val="FF0000"/>
          <w:highlight w:val="yellow"/>
        </w:rPr>
        <w:t>En</w:t>
      </w:r>
      <w:r w:rsidR="00F5566F">
        <w:rPr>
          <w:rFonts w:ascii="Times" w:hAnsi="Times"/>
          <w:color w:val="FF0000"/>
          <w:highlight w:val="yellow"/>
        </w:rPr>
        <w:t xml:space="preserve"> l</w:t>
      </w:r>
      <w:r w:rsidR="00C21467" w:rsidRPr="004E5E51">
        <w:rPr>
          <w:rFonts w:ascii="Times" w:hAnsi="Times"/>
          <w:color w:val="FF0000"/>
          <w:highlight w:val="yellow"/>
        </w:rPr>
        <w:t>a instrucción</w:t>
      </w:r>
      <w:r w:rsidR="005167CF">
        <w:rPr>
          <w:rFonts w:ascii="Times" w:hAnsi="Times"/>
          <w:color w:val="FF0000"/>
          <w:highlight w:val="yellow"/>
        </w:rPr>
        <w:t>,</w:t>
      </w:r>
      <w:r w:rsidR="00F5566F">
        <w:rPr>
          <w:rFonts w:ascii="Times" w:hAnsi="Times"/>
          <w:color w:val="FF0000"/>
          <w:highlight w:val="yellow"/>
        </w:rPr>
        <w:t xml:space="preserve"> donde</w:t>
      </w:r>
      <w:r w:rsidR="00C21467" w:rsidRPr="004E5E51">
        <w:rPr>
          <w:rFonts w:ascii="Times" w:hAnsi="Times"/>
          <w:color w:val="FF0000"/>
          <w:highlight w:val="yellow"/>
        </w:rPr>
        <w:t xml:space="preserve"> dice: “</w:t>
      </w:r>
      <w:r w:rsidR="00C21467">
        <w:rPr>
          <w:rFonts w:ascii="Times" w:hAnsi="Times"/>
          <w:color w:val="FF0000"/>
          <w:highlight w:val="yellow"/>
        </w:rPr>
        <w:t>Lee las siguientes oraciones, fíjate</w:t>
      </w:r>
      <w:r w:rsidR="00B46EF2">
        <w:rPr>
          <w:rFonts w:ascii="Times" w:hAnsi="Times"/>
          <w:color w:val="FF0000"/>
          <w:highlight w:val="yellow"/>
        </w:rPr>
        <w:t xml:space="preserve"> en los verbos que aparecen y</w:t>
      </w:r>
      <w:r w:rsidR="00503061">
        <w:rPr>
          <w:rFonts w:ascii="Times" w:hAnsi="Times"/>
          <w:color w:val="FF0000"/>
          <w:highlight w:val="yellow"/>
        </w:rPr>
        <w:t xml:space="preserve"> escribe</w:t>
      </w:r>
      <w:r w:rsidR="00D15622">
        <w:rPr>
          <w:rFonts w:ascii="Times" w:hAnsi="Times"/>
          <w:color w:val="FF0000"/>
          <w:highlight w:val="yellow"/>
        </w:rPr>
        <w:t xml:space="preserve"> si se</w:t>
      </w:r>
      <w:r w:rsidR="00A81304">
        <w:rPr>
          <w:rFonts w:ascii="Times" w:hAnsi="Times"/>
          <w:color w:val="FF0000"/>
          <w:highlight w:val="yellow"/>
        </w:rPr>
        <w:t>... ” d</w:t>
      </w:r>
      <w:r w:rsidR="00B46EF2" w:rsidRPr="004E5E51">
        <w:rPr>
          <w:rFonts w:ascii="Times" w:hAnsi="Times"/>
          <w:color w:val="FF0000"/>
          <w:highlight w:val="yellow"/>
        </w:rPr>
        <w:t>ebe decir: “</w:t>
      </w:r>
      <w:r w:rsidR="00B46EF2">
        <w:rPr>
          <w:rFonts w:ascii="Times" w:hAnsi="Times"/>
          <w:color w:val="FF0000"/>
          <w:highlight w:val="yellow"/>
        </w:rPr>
        <w:t>Lee las siguientes oraciones, fíjate en los verbos y las conjunciones que aparecen</w:t>
      </w:r>
      <w:r w:rsidR="00CD39D7">
        <w:rPr>
          <w:rFonts w:ascii="Times" w:hAnsi="Times"/>
          <w:color w:val="FF0000"/>
          <w:highlight w:val="yellow"/>
        </w:rPr>
        <w:t>,</w:t>
      </w:r>
      <w:r w:rsidR="00B46EF2">
        <w:rPr>
          <w:rFonts w:ascii="Times" w:hAnsi="Times"/>
          <w:color w:val="FF0000"/>
          <w:highlight w:val="yellow"/>
        </w:rPr>
        <w:t xml:space="preserve"> y</w:t>
      </w:r>
      <w:r w:rsidR="00503061">
        <w:rPr>
          <w:rFonts w:ascii="Times" w:hAnsi="Times"/>
          <w:color w:val="FF0000"/>
          <w:highlight w:val="yellow"/>
        </w:rPr>
        <w:t xml:space="preserve"> escribe</w:t>
      </w:r>
      <w:r w:rsidR="00D15622">
        <w:rPr>
          <w:rFonts w:ascii="Times" w:hAnsi="Times"/>
          <w:color w:val="FF0000"/>
          <w:highlight w:val="yellow"/>
        </w:rPr>
        <w:t xml:space="preserve"> si se</w:t>
      </w:r>
      <w:r w:rsidR="00A81304">
        <w:rPr>
          <w:rFonts w:ascii="Times" w:hAnsi="Times"/>
          <w:color w:val="FF0000"/>
          <w:highlight w:val="yellow"/>
        </w:rPr>
        <w:t>... ”</w:t>
      </w:r>
    </w:p>
    <w:p w14:paraId="24121989" w14:textId="57274DE1" w:rsidR="005D3558" w:rsidRPr="004E5E51" w:rsidRDefault="003F6E14" w:rsidP="005D3558">
      <w:pPr>
        <w:spacing w:after="0"/>
        <w:rPr>
          <w:rFonts w:ascii="Times" w:hAnsi="Times"/>
          <w:highlight w:val="yellow"/>
        </w:rPr>
      </w:pPr>
      <w:r>
        <w:rPr>
          <w:rFonts w:ascii="Times" w:hAnsi="Times"/>
          <w:color w:val="FF0000"/>
          <w:highlight w:val="yellow"/>
        </w:rPr>
        <w:t xml:space="preserve">En una de las etiquetas dice “Se sacó el carné sin problemas.” debe decir: “Tramitó su </w:t>
      </w:r>
      <w:r w:rsidR="004C4869">
        <w:rPr>
          <w:rFonts w:ascii="Times" w:hAnsi="Times"/>
          <w:color w:val="FF0000"/>
          <w:highlight w:val="yellow"/>
        </w:rPr>
        <w:t>licencia</w:t>
      </w:r>
      <w:r>
        <w:rPr>
          <w:rFonts w:ascii="Times" w:hAnsi="Times"/>
          <w:color w:val="FF0000"/>
          <w:highlight w:val="yellow"/>
        </w:rPr>
        <w:t xml:space="preserve"> sin problema.”</w:t>
      </w:r>
      <w:r w:rsidR="00503061" w:rsidRPr="004E5E51">
        <w:rPr>
          <w:rFonts w:ascii="Times" w:hAnsi="Times"/>
          <w:color w:val="FF0000"/>
          <w:highlight w:val="yellow"/>
        </w:rPr>
        <w:t>))</w:t>
      </w:r>
    </w:p>
    <w:p w14:paraId="583D16D9" w14:textId="77777777" w:rsidR="005D3558" w:rsidRPr="004E5E51" w:rsidRDefault="005D3558" w:rsidP="005D3558">
      <w:pPr>
        <w:spacing w:after="0"/>
        <w:rPr>
          <w:rFonts w:ascii="Times" w:hAnsi="Times"/>
          <w:b/>
        </w:rPr>
      </w:pPr>
      <w:r w:rsidRPr="004E5E51">
        <w:rPr>
          <w:rFonts w:ascii="Times" w:hAnsi="Times"/>
          <w:b/>
        </w:rPr>
        <w:t>Determina si es una oración simple o compuesta</w:t>
      </w:r>
    </w:p>
    <w:p w14:paraId="1FDBD31F" w14:textId="0E39B22B" w:rsidR="005D3558" w:rsidRPr="004E5E51" w:rsidRDefault="00016723" w:rsidP="005D3558">
      <w:pPr>
        <w:spacing w:after="0"/>
        <w:rPr>
          <w:rFonts w:ascii="Times" w:hAnsi="Times"/>
        </w:rPr>
      </w:pPr>
      <w:r w:rsidRPr="004E5E51">
        <w:rPr>
          <w:rFonts w:ascii="Times" w:hAnsi="Times"/>
        </w:rPr>
        <w:t>Actividad para diferenciar entre las oraciones simples y las compuestas</w:t>
      </w:r>
    </w:p>
    <w:p w14:paraId="1C085976" w14:textId="77777777" w:rsidR="009C17E7" w:rsidRDefault="009C17E7" w:rsidP="00C8567B">
      <w:pPr>
        <w:spacing w:after="0"/>
        <w:rPr>
          <w:rFonts w:ascii="Times" w:hAnsi="Times"/>
        </w:rPr>
      </w:pPr>
    </w:p>
    <w:p w14:paraId="4A98CFFA" w14:textId="77777777" w:rsidR="009E25A9" w:rsidRPr="004E5E51" w:rsidRDefault="009E25A9" w:rsidP="00C8567B">
      <w:pPr>
        <w:spacing w:after="0"/>
        <w:rPr>
          <w:rFonts w:ascii="Times" w:hAnsi="Times"/>
        </w:rPr>
      </w:pPr>
    </w:p>
    <w:p w14:paraId="22407E9C" w14:textId="58D53995" w:rsidR="00CC5C2E" w:rsidRPr="004E5E51" w:rsidRDefault="00CC5C2E" w:rsidP="00CC5C2E">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006A1381">
        <w:rPr>
          <w:rFonts w:ascii="Times" w:hAnsi="Times"/>
          <w:b/>
        </w:rPr>
        <w:t>3</w:t>
      </w:r>
      <w:r w:rsidRPr="004E5E51">
        <w:rPr>
          <w:rFonts w:ascii="Times" w:hAnsi="Times"/>
          <w:b/>
        </w:rPr>
        <w:t xml:space="preserve"> </w:t>
      </w:r>
      <w:r w:rsidR="00833317" w:rsidRPr="004E5E51">
        <w:rPr>
          <w:rFonts w:ascii="Times" w:hAnsi="Times"/>
          <w:b/>
        </w:rPr>
        <w:t>La investigación</w:t>
      </w:r>
    </w:p>
    <w:p w14:paraId="459347C7" w14:textId="77777777" w:rsidR="004F6AE7" w:rsidRPr="004E5E51" w:rsidRDefault="004F6AE7" w:rsidP="00B6365A">
      <w:pPr>
        <w:spacing w:after="0"/>
        <w:rPr>
          <w:rFonts w:ascii="Times" w:hAnsi="Times"/>
        </w:rPr>
      </w:pPr>
    </w:p>
    <w:p w14:paraId="4F9DDB1D" w14:textId="1C51A67C" w:rsidR="006924A0" w:rsidRPr="004E5E51" w:rsidRDefault="008A4D14" w:rsidP="00B6365A">
      <w:pPr>
        <w:spacing w:after="0"/>
        <w:rPr>
          <w:rFonts w:ascii="Times" w:hAnsi="Times"/>
        </w:rPr>
      </w:pPr>
      <w:r w:rsidRPr="004E5E51">
        <w:rPr>
          <w:rFonts w:ascii="Times" w:hAnsi="Times"/>
        </w:rPr>
        <w:t xml:space="preserve">La </w:t>
      </w:r>
      <w:r w:rsidRPr="004E5E51">
        <w:rPr>
          <w:rFonts w:ascii="Times" w:hAnsi="Times"/>
          <w:b/>
        </w:rPr>
        <w:t>investigación</w:t>
      </w:r>
      <w:r w:rsidRPr="004E5E51">
        <w:rPr>
          <w:rFonts w:ascii="Times" w:hAnsi="Times"/>
        </w:rPr>
        <w:t xml:space="preserve"> es un proceso para obtener información, analizarla y </w:t>
      </w:r>
      <w:r w:rsidR="0068736B" w:rsidRPr="004E5E51">
        <w:rPr>
          <w:rFonts w:ascii="Times" w:hAnsi="Times"/>
        </w:rPr>
        <w:t>vincularla con lo que ya sabíamos</w:t>
      </w:r>
      <w:r w:rsidRPr="004E5E51">
        <w:rPr>
          <w:rFonts w:ascii="Times" w:hAnsi="Times"/>
        </w:rPr>
        <w:t xml:space="preserve">. </w:t>
      </w:r>
      <w:r w:rsidR="0068736B" w:rsidRPr="004E5E51">
        <w:rPr>
          <w:rFonts w:ascii="Times" w:hAnsi="Times"/>
        </w:rPr>
        <w:t>El propósito de investigar es aumentar y enriquecer nuestros conocimientos.</w:t>
      </w:r>
    </w:p>
    <w:p w14:paraId="7C15589C" w14:textId="77777777" w:rsidR="00F14431" w:rsidRPr="004E5E51" w:rsidRDefault="00F14431" w:rsidP="00B6365A">
      <w:pPr>
        <w:spacing w:after="0"/>
        <w:rPr>
          <w:rFonts w:ascii="Times" w:hAnsi="Times"/>
        </w:rPr>
      </w:pPr>
    </w:p>
    <w:p w14:paraId="3C7C8E3C" w14:textId="02F78C47" w:rsidR="00B42C5C" w:rsidRPr="004E5E51" w:rsidRDefault="00F14431" w:rsidP="00B6365A">
      <w:pPr>
        <w:spacing w:after="0"/>
        <w:rPr>
          <w:rFonts w:ascii="Times" w:hAnsi="Times"/>
        </w:rPr>
      </w:pPr>
      <w:r w:rsidRPr="004E5E51">
        <w:rPr>
          <w:rFonts w:ascii="Times" w:hAnsi="Times"/>
        </w:rPr>
        <w:t xml:space="preserve">La investigación es </w:t>
      </w:r>
      <w:ins w:id="97" w:author="Angélica Monroy" w:date="2014-10-19T18:11:00Z">
        <w:r w:rsidR="00A55F33">
          <w:rPr>
            <w:rFonts w:ascii="Times" w:hAnsi="Times"/>
          </w:rPr>
          <w:t>básica</w:t>
        </w:r>
        <w:r w:rsidR="00A55F33" w:rsidRPr="004E5E51" w:rsidDel="00A55F33">
          <w:rPr>
            <w:rFonts w:ascii="Times" w:hAnsi="Times"/>
          </w:rPr>
          <w:t xml:space="preserve"> </w:t>
        </w:r>
      </w:ins>
      <w:r w:rsidRPr="004E5E51">
        <w:rPr>
          <w:rFonts w:ascii="Times" w:hAnsi="Times"/>
        </w:rPr>
        <w:t>para redactar un ensayo</w:t>
      </w:r>
      <w:r w:rsidR="0008475A" w:rsidRPr="004E5E51">
        <w:rPr>
          <w:rFonts w:ascii="Times" w:hAnsi="Times"/>
        </w:rPr>
        <w:t xml:space="preserve"> ya que permite sustentar la tesis</w:t>
      </w:r>
      <w:r w:rsidRPr="004E5E51">
        <w:rPr>
          <w:rFonts w:ascii="Times" w:hAnsi="Times"/>
        </w:rPr>
        <w:t xml:space="preserve">. </w:t>
      </w:r>
      <w:ins w:id="98" w:author="Angélica Monroy" w:date="2014-10-19T13:02:00Z">
        <w:r w:rsidR="00D311A0">
          <w:rPr>
            <w:rFonts w:ascii="Times" w:hAnsi="Times"/>
          </w:rPr>
          <w:t>P</w:t>
        </w:r>
      </w:ins>
      <w:r w:rsidRPr="004E5E51">
        <w:rPr>
          <w:rFonts w:ascii="Times" w:hAnsi="Times"/>
        </w:rPr>
        <w:t>uede recurrir</w:t>
      </w:r>
      <w:ins w:id="99" w:author="Angélica Monroy" w:date="2014-10-19T13:02:00Z">
        <w:r w:rsidR="00D311A0">
          <w:rPr>
            <w:rFonts w:ascii="Times" w:hAnsi="Times"/>
          </w:rPr>
          <w:t>se</w:t>
        </w:r>
      </w:ins>
      <w:r w:rsidRPr="004E5E51">
        <w:rPr>
          <w:rFonts w:ascii="Times" w:hAnsi="Times"/>
        </w:rPr>
        <w:t xml:space="preserve"> a los dos tipos de investigación: la documental y la de campo. </w:t>
      </w:r>
    </w:p>
    <w:p w14:paraId="4F01623D" w14:textId="3CBBCC4B" w:rsidR="00F14431" w:rsidRPr="004E5E51" w:rsidRDefault="00F14431" w:rsidP="00B6365A">
      <w:pPr>
        <w:spacing w:after="0"/>
        <w:rPr>
          <w:rFonts w:ascii="Times" w:hAnsi="Times"/>
        </w:rPr>
      </w:pPr>
    </w:p>
    <w:p w14:paraId="7CEC3076" w14:textId="04B32E39" w:rsidR="006E04FF" w:rsidRPr="008A00D9" w:rsidRDefault="006E04FF" w:rsidP="00833317">
      <w:pPr>
        <w:shd w:val="clear" w:color="auto" w:fill="B3B3B3"/>
        <w:spacing w:after="0"/>
        <w:rPr>
          <w:rFonts w:asciiTheme="majorHAnsi" w:hAnsiTheme="majorHAnsi"/>
          <w:sz w:val="20"/>
          <w:szCs w:val="20"/>
        </w:rPr>
      </w:pPr>
      <w:r w:rsidRPr="008A00D9">
        <w:rPr>
          <w:rFonts w:asciiTheme="majorHAnsi" w:hAnsiTheme="majorHAnsi"/>
          <w:sz w:val="20"/>
          <w:szCs w:val="20"/>
        </w:rPr>
        <w:t>F</w:t>
      </w:r>
      <w:r w:rsidR="00F1336F" w:rsidRPr="008A00D9">
        <w:rPr>
          <w:rFonts w:asciiTheme="majorHAnsi" w:hAnsiTheme="majorHAnsi"/>
          <w:sz w:val="20"/>
          <w:szCs w:val="20"/>
        </w:rPr>
        <w:t>08</w:t>
      </w:r>
      <w:r w:rsidRPr="008A00D9">
        <w:rPr>
          <w:rFonts w:asciiTheme="majorHAnsi" w:hAnsiTheme="majorHAnsi"/>
          <w:sz w:val="20"/>
          <w:szCs w:val="20"/>
        </w:rPr>
        <w:t xml:space="preserve"> científicos en laboratorio</w:t>
      </w:r>
      <w:r w:rsidR="00E51625" w:rsidRPr="008A00D9">
        <w:rPr>
          <w:rFonts w:asciiTheme="majorHAnsi" w:hAnsiTheme="majorHAnsi"/>
          <w:sz w:val="20"/>
          <w:szCs w:val="20"/>
        </w:rPr>
        <w:t>,</w:t>
      </w:r>
      <w:r w:rsidRPr="008A00D9">
        <w:rPr>
          <w:rFonts w:asciiTheme="majorHAnsi" w:hAnsiTheme="majorHAnsi"/>
          <w:sz w:val="20"/>
          <w:szCs w:val="20"/>
        </w:rPr>
        <w:t xml:space="preserve"> 148867040</w:t>
      </w:r>
    </w:p>
    <w:p w14:paraId="198D511D" w14:textId="2B7B6661" w:rsidR="009E25A9" w:rsidRPr="004E5E51" w:rsidRDefault="00EF15BF" w:rsidP="00833317">
      <w:pPr>
        <w:shd w:val="clear" w:color="auto" w:fill="B3B3B3"/>
        <w:spacing w:after="0"/>
        <w:rPr>
          <w:rFonts w:ascii="Times" w:hAnsi="Times"/>
        </w:rPr>
      </w:pPr>
      <w:r w:rsidRPr="00FE5D52">
        <w:rPr>
          <w:rFonts w:asciiTheme="majorHAnsi" w:hAnsiTheme="majorHAnsi"/>
          <w:sz w:val="20"/>
          <w:szCs w:val="20"/>
        </w:rPr>
        <w:t>PIE:</w:t>
      </w:r>
      <w:r w:rsidRPr="004E5E51">
        <w:rPr>
          <w:rFonts w:ascii="Times" w:hAnsi="Times"/>
        </w:rPr>
        <w:t xml:space="preserve"> </w:t>
      </w:r>
      <w:r w:rsidR="006E04FF" w:rsidRPr="004E5E51">
        <w:rPr>
          <w:rFonts w:ascii="Times" w:hAnsi="Times"/>
        </w:rPr>
        <w:t xml:space="preserve">La </w:t>
      </w:r>
      <w:r w:rsidR="006E04FF" w:rsidRPr="004E5E51">
        <w:rPr>
          <w:rFonts w:ascii="Times" w:hAnsi="Times"/>
          <w:b/>
        </w:rPr>
        <w:t>investigación de campo</w:t>
      </w:r>
      <w:r w:rsidR="006E04FF" w:rsidRPr="004E5E51">
        <w:rPr>
          <w:rFonts w:ascii="Times" w:hAnsi="Times"/>
        </w:rPr>
        <w:t xml:space="preserve"> </w:t>
      </w:r>
      <w:r w:rsidR="003B6E27" w:rsidRPr="004E5E51">
        <w:rPr>
          <w:rFonts w:ascii="Times" w:hAnsi="Times"/>
        </w:rPr>
        <w:t xml:space="preserve">consiste en </w:t>
      </w:r>
      <w:r w:rsidR="00F14431" w:rsidRPr="004E5E51">
        <w:rPr>
          <w:rFonts w:ascii="Times" w:hAnsi="Times"/>
        </w:rPr>
        <w:t>observar</w:t>
      </w:r>
      <w:r w:rsidR="003B6E27" w:rsidRPr="004E5E51">
        <w:rPr>
          <w:rFonts w:ascii="Times" w:hAnsi="Times"/>
        </w:rPr>
        <w:t xml:space="preserve"> el </w:t>
      </w:r>
      <w:r w:rsidR="00F14431" w:rsidRPr="004E5E51">
        <w:rPr>
          <w:rFonts w:ascii="Times" w:hAnsi="Times"/>
        </w:rPr>
        <w:t xml:space="preserve">hecho o </w:t>
      </w:r>
      <w:r w:rsidR="003B6E27" w:rsidRPr="004E5E51">
        <w:rPr>
          <w:rFonts w:ascii="Times" w:hAnsi="Times"/>
        </w:rPr>
        <w:t>proceso que se desea estudiar</w:t>
      </w:r>
      <w:r w:rsidR="00F14431" w:rsidRPr="004E5E51">
        <w:rPr>
          <w:rFonts w:ascii="Times" w:hAnsi="Times"/>
        </w:rPr>
        <w:t xml:space="preserve"> en un lugar determinado</w:t>
      </w:r>
      <w:r w:rsidR="003B6E27" w:rsidRPr="004E5E51">
        <w:rPr>
          <w:rFonts w:ascii="Times" w:hAnsi="Times"/>
        </w:rPr>
        <w:t>. Este tipo de investigación es común en la ciencia, el periodismo y la antropología.</w:t>
      </w:r>
    </w:p>
    <w:p w14:paraId="6B2C2302" w14:textId="38136F94" w:rsidR="008421CC" w:rsidRPr="004E5E51" w:rsidRDefault="008421CC" w:rsidP="00B6365A">
      <w:pPr>
        <w:spacing w:after="0"/>
        <w:rPr>
          <w:rFonts w:ascii="Times" w:hAnsi="Times"/>
        </w:rPr>
      </w:pPr>
    </w:p>
    <w:p w14:paraId="3E15CDFE" w14:textId="2E59A0F1" w:rsidR="00833317" w:rsidRPr="008A00D9" w:rsidRDefault="006E04FF" w:rsidP="00305F48">
      <w:pPr>
        <w:shd w:val="clear" w:color="auto" w:fill="B3B3B3"/>
        <w:spacing w:after="0"/>
        <w:rPr>
          <w:rFonts w:asciiTheme="majorHAnsi" w:hAnsiTheme="majorHAnsi"/>
          <w:sz w:val="20"/>
          <w:szCs w:val="20"/>
        </w:rPr>
      </w:pPr>
      <w:r w:rsidRPr="008A00D9">
        <w:rPr>
          <w:rFonts w:asciiTheme="majorHAnsi" w:hAnsiTheme="majorHAnsi"/>
          <w:sz w:val="20"/>
          <w:szCs w:val="20"/>
        </w:rPr>
        <w:t>F</w:t>
      </w:r>
      <w:r w:rsidR="00B42C5C" w:rsidRPr="008A00D9">
        <w:rPr>
          <w:rFonts w:asciiTheme="majorHAnsi" w:hAnsiTheme="majorHAnsi"/>
          <w:sz w:val="20"/>
          <w:szCs w:val="20"/>
        </w:rPr>
        <w:t>0</w:t>
      </w:r>
      <w:r w:rsidR="008A00D9" w:rsidRPr="008A00D9">
        <w:rPr>
          <w:rFonts w:asciiTheme="majorHAnsi" w:hAnsiTheme="majorHAnsi"/>
          <w:sz w:val="20"/>
          <w:szCs w:val="20"/>
        </w:rPr>
        <w:t>9</w:t>
      </w:r>
      <w:r w:rsidRPr="008A00D9">
        <w:rPr>
          <w:rFonts w:asciiTheme="majorHAnsi" w:hAnsiTheme="majorHAnsi"/>
          <w:sz w:val="20"/>
          <w:szCs w:val="20"/>
        </w:rPr>
        <w:t xml:space="preserve"> </w:t>
      </w:r>
      <w:r w:rsidR="00833317" w:rsidRPr="008A00D9">
        <w:rPr>
          <w:rFonts w:asciiTheme="majorHAnsi" w:hAnsiTheme="majorHAnsi"/>
          <w:sz w:val="20"/>
          <w:szCs w:val="20"/>
        </w:rPr>
        <w:t>chica</w:t>
      </w:r>
      <w:r w:rsidRPr="008A00D9">
        <w:rPr>
          <w:rFonts w:asciiTheme="majorHAnsi" w:hAnsiTheme="majorHAnsi"/>
          <w:sz w:val="20"/>
          <w:szCs w:val="20"/>
        </w:rPr>
        <w:t xml:space="preserve"> en biblioteca</w:t>
      </w:r>
      <w:r w:rsidR="00AC43BB" w:rsidRPr="008A00D9">
        <w:rPr>
          <w:rFonts w:asciiTheme="majorHAnsi" w:hAnsiTheme="majorHAnsi"/>
          <w:sz w:val="20"/>
          <w:szCs w:val="20"/>
        </w:rPr>
        <w:t>,</w:t>
      </w:r>
      <w:r w:rsidR="00833317" w:rsidRPr="008A00D9">
        <w:rPr>
          <w:rFonts w:asciiTheme="majorHAnsi" w:hAnsiTheme="majorHAnsi"/>
          <w:sz w:val="20"/>
          <w:szCs w:val="20"/>
        </w:rPr>
        <w:t xml:space="preserve"> 94325839</w:t>
      </w:r>
    </w:p>
    <w:p w14:paraId="0DCD1542" w14:textId="6DCD245B" w:rsidR="00FD2B9B" w:rsidRPr="004E5E51" w:rsidRDefault="00EF15BF" w:rsidP="00305F48">
      <w:pPr>
        <w:shd w:val="clear" w:color="auto" w:fill="B3B3B3"/>
        <w:spacing w:after="0"/>
        <w:rPr>
          <w:rFonts w:ascii="Times" w:hAnsi="Times"/>
        </w:rPr>
      </w:pPr>
      <w:r w:rsidRPr="00FE5D52">
        <w:rPr>
          <w:rFonts w:asciiTheme="majorHAnsi" w:hAnsiTheme="majorHAnsi"/>
          <w:sz w:val="20"/>
          <w:szCs w:val="20"/>
        </w:rPr>
        <w:t>PIE:</w:t>
      </w:r>
      <w:r w:rsidRPr="004E5E51">
        <w:rPr>
          <w:rFonts w:ascii="Times" w:hAnsi="Times"/>
        </w:rPr>
        <w:t xml:space="preserve"> </w:t>
      </w:r>
      <w:r w:rsidR="006E04FF" w:rsidRPr="004E5E51">
        <w:rPr>
          <w:rFonts w:ascii="Times" w:hAnsi="Times"/>
        </w:rPr>
        <w:t xml:space="preserve">La </w:t>
      </w:r>
      <w:r w:rsidR="006E04FF" w:rsidRPr="004E5E51">
        <w:rPr>
          <w:rFonts w:ascii="Times" w:hAnsi="Times"/>
          <w:b/>
        </w:rPr>
        <w:t>investigación documental</w:t>
      </w:r>
      <w:r w:rsidR="00AC43BB">
        <w:rPr>
          <w:rFonts w:ascii="Times" w:hAnsi="Times"/>
        </w:rPr>
        <w:t xml:space="preserve"> se </w:t>
      </w:r>
      <w:ins w:id="100" w:author="Angélica Monroy" w:date="2014-10-19T13:02:00Z">
        <w:r w:rsidR="00D311A0">
          <w:rPr>
            <w:rFonts w:ascii="Times" w:hAnsi="Times"/>
          </w:rPr>
          <w:t xml:space="preserve">efectúa </w:t>
        </w:r>
      </w:ins>
      <w:r w:rsidR="00AC43BB">
        <w:rPr>
          <w:rFonts w:ascii="Times" w:hAnsi="Times"/>
        </w:rPr>
        <w:t>por medio de</w:t>
      </w:r>
      <w:r w:rsidR="006E04FF" w:rsidRPr="004E5E51">
        <w:rPr>
          <w:rFonts w:ascii="Times" w:hAnsi="Times"/>
        </w:rPr>
        <w:t xml:space="preserve"> la lectura y análisis de materiales diversos como libros, revistas, periódicos, fotografías, videos y audios.</w:t>
      </w:r>
      <w:r w:rsidR="003B6E27" w:rsidRPr="004E5E51">
        <w:rPr>
          <w:rFonts w:ascii="Times" w:hAnsi="Times"/>
        </w:rPr>
        <w:t xml:space="preserve"> Este tipo de </w:t>
      </w:r>
      <w:r w:rsidR="00B42C5C" w:rsidRPr="004E5E51">
        <w:rPr>
          <w:rFonts w:ascii="Times" w:hAnsi="Times"/>
        </w:rPr>
        <w:t>investigación se emplea con frecuencia en la literatura, el derecho y la historia.</w:t>
      </w:r>
    </w:p>
    <w:p w14:paraId="6FB914DC" w14:textId="77777777" w:rsidR="00503061" w:rsidRDefault="00503061" w:rsidP="00B6365A">
      <w:pPr>
        <w:spacing w:after="0"/>
        <w:rPr>
          <w:rFonts w:ascii="Times" w:hAnsi="Times"/>
        </w:rPr>
      </w:pPr>
    </w:p>
    <w:p w14:paraId="036CB506" w14:textId="6B8A85CF" w:rsidR="0068736B" w:rsidRPr="004E5E51" w:rsidRDefault="0008475A" w:rsidP="00B6365A">
      <w:pPr>
        <w:spacing w:after="0"/>
        <w:rPr>
          <w:rFonts w:ascii="Times" w:hAnsi="Times"/>
        </w:rPr>
      </w:pPr>
      <w:r w:rsidRPr="004E5E51">
        <w:rPr>
          <w:rFonts w:ascii="Times" w:hAnsi="Times"/>
        </w:rPr>
        <w:t xml:space="preserve">En este momento, nos </w:t>
      </w:r>
      <w:ins w:id="101" w:author="Angélica Monroy" w:date="2014-10-19T13:02:00Z">
        <w:r w:rsidR="00D311A0">
          <w:rPr>
            <w:rFonts w:ascii="Times" w:hAnsi="Times"/>
          </w:rPr>
          <w:t>centra</w:t>
        </w:r>
        <w:r w:rsidR="00D311A0" w:rsidRPr="004E5E51">
          <w:rPr>
            <w:rFonts w:ascii="Times" w:hAnsi="Times"/>
          </w:rPr>
          <w:t xml:space="preserve">remos </w:t>
        </w:r>
      </w:ins>
      <w:r w:rsidRPr="004E5E51">
        <w:rPr>
          <w:rFonts w:ascii="Times" w:hAnsi="Times"/>
        </w:rPr>
        <w:t xml:space="preserve">en la investigación documental </w:t>
      </w:r>
      <w:r w:rsidR="00AE0BBF">
        <w:rPr>
          <w:rFonts w:ascii="Times" w:hAnsi="Times"/>
        </w:rPr>
        <w:t>con el fin de</w:t>
      </w:r>
      <w:r w:rsidRPr="004E5E51">
        <w:rPr>
          <w:rFonts w:ascii="Times" w:hAnsi="Times"/>
        </w:rPr>
        <w:t xml:space="preserve"> conocer algunas estrategias para obtener información.</w:t>
      </w:r>
    </w:p>
    <w:p w14:paraId="11E78860" w14:textId="77777777" w:rsidR="0008475A" w:rsidRPr="004E5E51" w:rsidRDefault="0008475A" w:rsidP="00B6365A">
      <w:pPr>
        <w:spacing w:after="0"/>
        <w:rPr>
          <w:rFonts w:ascii="Times" w:hAnsi="Times"/>
        </w:rPr>
      </w:pPr>
    </w:p>
    <w:p w14:paraId="6EA0BD4A" w14:textId="24F8D1F5" w:rsidR="0008475A" w:rsidRPr="004E5E51" w:rsidRDefault="005319D0" w:rsidP="00B6365A">
      <w:pPr>
        <w:spacing w:after="0"/>
        <w:rPr>
          <w:rFonts w:ascii="Times" w:hAnsi="Times"/>
        </w:rPr>
      </w:pPr>
      <w:r w:rsidRPr="004E5E51">
        <w:rPr>
          <w:rFonts w:ascii="Times" w:hAnsi="Times"/>
        </w:rPr>
        <w:t>Las posibles</w:t>
      </w:r>
      <w:r w:rsidR="0008475A" w:rsidRPr="004E5E51">
        <w:rPr>
          <w:rFonts w:ascii="Times" w:hAnsi="Times"/>
        </w:rPr>
        <w:t xml:space="preserve"> </w:t>
      </w:r>
      <w:r w:rsidR="0008475A" w:rsidRPr="004E5E51">
        <w:rPr>
          <w:rFonts w:ascii="Times" w:hAnsi="Times"/>
          <w:b/>
        </w:rPr>
        <w:t>fuentes de información</w:t>
      </w:r>
      <w:r w:rsidRPr="004E5E51">
        <w:rPr>
          <w:rFonts w:ascii="Times" w:hAnsi="Times"/>
        </w:rPr>
        <w:t xml:space="preserve"> de una investigación documental son:</w:t>
      </w:r>
      <w:r w:rsidR="0008475A" w:rsidRPr="004E5E51">
        <w:rPr>
          <w:rFonts w:ascii="Times" w:hAnsi="Times"/>
        </w:rPr>
        <w:t xml:space="preserve"> </w:t>
      </w:r>
    </w:p>
    <w:p w14:paraId="7C694FB6" w14:textId="77777777" w:rsidR="0068736B" w:rsidRPr="004E5E51" w:rsidRDefault="0068736B" w:rsidP="00B6365A">
      <w:pPr>
        <w:spacing w:after="0"/>
        <w:rPr>
          <w:rFonts w:ascii="Times" w:hAnsi="Times"/>
        </w:rPr>
      </w:pPr>
    </w:p>
    <w:p w14:paraId="6D9225B4" w14:textId="3C3C43F8" w:rsidR="00D6710F" w:rsidRPr="004E5E51" w:rsidRDefault="00D6710F" w:rsidP="0008475A">
      <w:pPr>
        <w:numPr>
          <w:ilvl w:val="0"/>
          <w:numId w:val="15"/>
        </w:numPr>
        <w:spacing w:after="0"/>
        <w:rPr>
          <w:rFonts w:ascii="Times" w:hAnsi="Times"/>
        </w:rPr>
      </w:pPr>
      <w:r w:rsidRPr="004E5E51">
        <w:rPr>
          <w:rFonts w:ascii="Times" w:hAnsi="Times"/>
          <w:b/>
          <w:bCs/>
        </w:rPr>
        <w:t>Libros</w:t>
      </w:r>
      <w:r w:rsidRPr="004E5E51">
        <w:rPr>
          <w:rFonts w:ascii="Times" w:hAnsi="Times"/>
        </w:rPr>
        <w:t>: especializados sobre el tema o generales, ya sea enciclopedias, diccionarios, etc</w:t>
      </w:r>
      <w:r w:rsidR="00D45539" w:rsidRPr="004E5E51">
        <w:rPr>
          <w:rFonts w:ascii="Times" w:hAnsi="Times"/>
        </w:rPr>
        <w:t>étera</w:t>
      </w:r>
      <w:r w:rsidRPr="004E5E51">
        <w:rPr>
          <w:rFonts w:ascii="Times" w:hAnsi="Times"/>
        </w:rPr>
        <w:t>.</w:t>
      </w:r>
    </w:p>
    <w:p w14:paraId="1ABD6640" w14:textId="74B1BB9E" w:rsidR="00D6710F" w:rsidRPr="004E5E51" w:rsidRDefault="00D6710F" w:rsidP="0008475A">
      <w:pPr>
        <w:numPr>
          <w:ilvl w:val="0"/>
          <w:numId w:val="15"/>
        </w:numPr>
        <w:spacing w:after="0"/>
        <w:rPr>
          <w:rFonts w:ascii="Times" w:hAnsi="Times"/>
        </w:rPr>
      </w:pPr>
      <w:r w:rsidRPr="004E5E51">
        <w:rPr>
          <w:rFonts w:ascii="Times" w:hAnsi="Times"/>
          <w:b/>
          <w:bCs/>
        </w:rPr>
        <w:t>Publicaciones</w:t>
      </w:r>
      <w:r w:rsidR="00D45539" w:rsidRPr="004E5E51">
        <w:rPr>
          <w:rFonts w:ascii="Times" w:hAnsi="Times"/>
          <w:b/>
          <w:bCs/>
        </w:rPr>
        <w:t xml:space="preserve"> periódicas</w:t>
      </w:r>
      <w:r w:rsidRPr="004E5E51">
        <w:rPr>
          <w:rFonts w:ascii="Times" w:hAnsi="Times"/>
        </w:rPr>
        <w:t xml:space="preserve">: revistas </w:t>
      </w:r>
      <w:r w:rsidR="00D45539" w:rsidRPr="004E5E51">
        <w:rPr>
          <w:rFonts w:ascii="Times" w:hAnsi="Times"/>
        </w:rPr>
        <w:t xml:space="preserve">de divulgación o </w:t>
      </w:r>
      <w:r w:rsidRPr="004E5E51">
        <w:rPr>
          <w:rFonts w:ascii="Times" w:hAnsi="Times"/>
        </w:rPr>
        <w:t>especializadas,</w:t>
      </w:r>
      <w:r w:rsidR="00D45539" w:rsidRPr="004E5E51">
        <w:rPr>
          <w:rFonts w:ascii="Times" w:hAnsi="Times"/>
        </w:rPr>
        <w:t xml:space="preserve"> periódicos, </w:t>
      </w:r>
      <w:ins w:id="102" w:author="Angélica Monroy" w:date="2014-10-19T18:12:00Z">
        <w:r w:rsidR="00E607B7">
          <w:rPr>
            <w:rFonts w:ascii="Times" w:hAnsi="Times"/>
          </w:rPr>
          <w:t>entre otras</w:t>
        </w:r>
      </w:ins>
      <w:r w:rsidR="00D45539" w:rsidRPr="004E5E51">
        <w:rPr>
          <w:rFonts w:ascii="Times" w:hAnsi="Times"/>
        </w:rPr>
        <w:t xml:space="preserve">. Estos documentos se </w:t>
      </w:r>
      <w:ins w:id="103" w:author="Angélica Monroy" w:date="2014-10-19T13:03:00Z">
        <w:r w:rsidR="00D311A0">
          <w:rPr>
            <w:rFonts w:ascii="Times" w:hAnsi="Times"/>
          </w:rPr>
          <w:t>hall</w:t>
        </w:r>
        <w:r w:rsidR="00D311A0" w:rsidRPr="004E5E51">
          <w:rPr>
            <w:rFonts w:ascii="Times" w:hAnsi="Times"/>
          </w:rPr>
          <w:t xml:space="preserve">an </w:t>
        </w:r>
      </w:ins>
      <w:r w:rsidR="00D45539" w:rsidRPr="004E5E51">
        <w:rPr>
          <w:rFonts w:ascii="Times" w:hAnsi="Times"/>
        </w:rPr>
        <w:t>de manera impresa o electrónica.</w:t>
      </w:r>
    </w:p>
    <w:p w14:paraId="15E420FF" w14:textId="38E8AE69" w:rsidR="00741C41" w:rsidRPr="004E5E51" w:rsidRDefault="00741C41" w:rsidP="0008475A">
      <w:pPr>
        <w:numPr>
          <w:ilvl w:val="0"/>
          <w:numId w:val="15"/>
        </w:numPr>
        <w:spacing w:after="0"/>
        <w:rPr>
          <w:rFonts w:ascii="Times" w:hAnsi="Times"/>
        </w:rPr>
      </w:pPr>
      <w:r w:rsidRPr="004E5E51">
        <w:rPr>
          <w:rFonts w:ascii="Times" w:hAnsi="Times"/>
          <w:b/>
          <w:bCs/>
        </w:rPr>
        <w:t>Documentos varios</w:t>
      </w:r>
      <w:r w:rsidRPr="004E5E51">
        <w:rPr>
          <w:rFonts w:ascii="Times" w:hAnsi="Times"/>
        </w:rPr>
        <w:t xml:space="preserve">: actas, folletos, actas de simposios, memorias de talleres, etcétera. Se localizan en bibliotecas y en Internet. </w:t>
      </w:r>
    </w:p>
    <w:p w14:paraId="12C9B3DD" w14:textId="13E94697" w:rsidR="00741C41" w:rsidRPr="004E5E51" w:rsidRDefault="00741C41" w:rsidP="0008475A">
      <w:pPr>
        <w:numPr>
          <w:ilvl w:val="0"/>
          <w:numId w:val="15"/>
        </w:numPr>
        <w:spacing w:after="0"/>
        <w:rPr>
          <w:rFonts w:ascii="Times" w:hAnsi="Times"/>
        </w:rPr>
      </w:pPr>
      <w:r w:rsidRPr="004E5E51">
        <w:rPr>
          <w:rFonts w:ascii="Times" w:hAnsi="Times"/>
          <w:b/>
          <w:bCs/>
        </w:rPr>
        <w:t>Videos y audios</w:t>
      </w:r>
      <w:r w:rsidRPr="004E5E51">
        <w:rPr>
          <w:rFonts w:ascii="Times" w:hAnsi="Times"/>
        </w:rPr>
        <w:t xml:space="preserve">: grabaciones de acontecimientos, entrevistas, noticias, entre otros. </w:t>
      </w:r>
      <w:ins w:id="104" w:author="Angélica Monroy" w:date="2014-10-19T13:03:00Z">
        <w:r w:rsidR="00D311A0">
          <w:rPr>
            <w:rFonts w:ascii="Times" w:hAnsi="Times"/>
          </w:rPr>
          <w:t>P</w:t>
        </w:r>
      </w:ins>
      <w:r w:rsidRPr="004E5E51">
        <w:rPr>
          <w:rFonts w:ascii="Times" w:hAnsi="Times"/>
        </w:rPr>
        <w:t xml:space="preserve">ueden </w:t>
      </w:r>
      <w:ins w:id="105" w:author="Angélica Monroy" w:date="2014-10-19T13:03:00Z">
        <w:r w:rsidR="00D311A0">
          <w:rPr>
            <w:rFonts w:ascii="Times" w:hAnsi="Times"/>
          </w:rPr>
          <w:t>hallarse</w:t>
        </w:r>
        <w:r w:rsidR="00D311A0" w:rsidRPr="004E5E51">
          <w:rPr>
            <w:rFonts w:ascii="Times" w:hAnsi="Times"/>
          </w:rPr>
          <w:t xml:space="preserve"> </w:t>
        </w:r>
      </w:ins>
      <w:r w:rsidRPr="004E5E51">
        <w:rPr>
          <w:rFonts w:ascii="Times" w:hAnsi="Times"/>
        </w:rPr>
        <w:t>en mediatecas y en Internet.</w:t>
      </w:r>
    </w:p>
    <w:p w14:paraId="6F086277" w14:textId="48E4C435" w:rsidR="00D6710F" w:rsidRPr="004E5E51" w:rsidRDefault="00741C41" w:rsidP="00741C41">
      <w:pPr>
        <w:numPr>
          <w:ilvl w:val="0"/>
          <w:numId w:val="15"/>
        </w:numPr>
        <w:spacing w:after="0"/>
        <w:rPr>
          <w:rFonts w:ascii="Times" w:hAnsi="Times"/>
        </w:rPr>
      </w:pPr>
      <w:r w:rsidRPr="004E5E51">
        <w:rPr>
          <w:rFonts w:ascii="Times" w:hAnsi="Times"/>
          <w:b/>
          <w:bCs/>
        </w:rPr>
        <w:t>Páginas electrónicas</w:t>
      </w:r>
      <w:r w:rsidRPr="004E5E51">
        <w:rPr>
          <w:rFonts w:ascii="Times" w:hAnsi="Times"/>
        </w:rPr>
        <w:t xml:space="preserve">: portales educativos, </w:t>
      </w:r>
      <w:r w:rsidR="00D6710F" w:rsidRPr="004E5E51">
        <w:rPr>
          <w:rFonts w:ascii="Times" w:hAnsi="Times"/>
        </w:rPr>
        <w:t>institucionales, de referencia, etc</w:t>
      </w:r>
      <w:r w:rsidRPr="004E5E51">
        <w:rPr>
          <w:rFonts w:ascii="Times" w:hAnsi="Times"/>
        </w:rPr>
        <w:t>étera</w:t>
      </w:r>
      <w:r w:rsidR="00D6710F" w:rsidRPr="004E5E51">
        <w:rPr>
          <w:rFonts w:ascii="Times" w:hAnsi="Times"/>
        </w:rPr>
        <w:t>.</w:t>
      </w:r>
    </w:p>
    <w:p w14:paraId="3F80022F" w14:textId="77777777" w:rsidR="008A00D9" w:rsidRDefault="008A00D9" w:rsidP="008648CE">
      <w:pPr>
        <w:tabs>
          <w:tab w:val="right" w:pos="8498"/>
        </w:tabs>
        <w:spacing w:after="0"/>
        <w:rPr>
          <w:rFonts w:ascii="Times" w:hAnsi="Times"/>
        </w:rPr>
      </w:pPr>
    </w:p>
    <w:p w14:paraId="77957438" w14:textId="070EE778" w:rsidR="008648CE" w:rsidRPr="004E5E51" w:rsidRDefault="008648CE" w:rsidP="008648CE">
      <w:pPr>
        <w:tabs>
          <w:tab w:val="right" w:pos="8498"/>
        </w:tabs>
        <w:spacing w:after="0"/>
        <w:rPr>
          <w:rFonts w:ascii="Times" w:hAnsi="Times"/>
          <w:b/>
        </w:rPr>
      </w:pPr>
      <w:r w:rsidRPr="004E5E51">
        <w:rPr>
          <w:rFonts w:ascii="Times" w:hAnsi="Times"/>
          <w:highlight w:val="yellow"/>
        </w:rPr>
        <w:t>[SECCIÓN 2]</w:t>
      </w:r>
      <w:r w:rsidR="00616DBC">
        <w:rPr>
          <w:rFonts w:ascii="Times" w:hAnsi="Times"/>
        </w:rPr>
        <w:t xml:space="preserve"> </w:t>
      </w:r>
      <w:r w:rsidRPr="004E5E51">
        <w:rPr>
          <w:rFonts w:ascii="Times" w:hAnsi="Times"/>
          <w:b/>
        </w:rPr>
        <w:t>3.1 Preguntas guía</w:t>
      </w:r>
    </w:p>
    <w:p w14:paraId="0170035D" w14:textId="77777777" w:rsidR="008648CE" w:rsidRPr="004E5E51" w:rsidRDefault="008648CE" w:rsidP="0008475A">
      <w:pPr>
        <w:spacing w:after="0"/>
        <w:rPr>
          <w:rFonts w:ascii="Times" w:hAnsi="Times"/>
        </w:rPr>
      </w:pPr>
    </w:p>
    <w:p w14:paraId="4A53EADA" w14:textId="7745D0F0" w:rsidR="004B7F8D" w:rsidRPr="00F17BD9" w:rsidRDefault="008476F6" w:rsidP="0008475A">
      <w:pPr>
        <w:spacing w:after="0"/>
        <w:rPr>
          <w:rFonts w:ascii="Times" w:hAnsi="Times"/>
        </w:rPr>
      </w:pPr>
      <w:r w:rsidRPr="004E5E51">
        <w:rPr>
          <w:rFonts w:ascii="Times" w:hAnsi="Times"/>
        </w:rPr>
        <w:t xml:space="preserve">Para seleccionar las fuentes que sirvan para redactar un ensayo, podemos recurrir a la estrategia de plantear </w:t>
      </w:r>
      <w:r w:rsidRPr="004E5E51">
        <w:rPr>
          <w:rFonts w:ascii="Times" w:hAnsi="Times"/>
          <w:b/>
        </w:rPr>
        <w:t>preguntas</w:t>
      </w:r>
      <w:r w:rsidRPr="004E5E51">
        <w:rPr>
          <w:rFonts w:ascii="Times" w:hAnsi="Times"/>
        </w:rPr>
        <w:t xml:space="preserve"> </w:t>
      </w:r>
      <w:r w:rsidR="004B7F8D" w:rsidRPr="004E5E51">
        <w:rPr>
          <w:rFonts w:ascii="Times" w:hAnsi="Times"/>
          <w:b/>
        </w:rPr>
        <w:t>guía</w:t>
      </w:r>
      <w:r w:rsidR="00875612">
        <w:rPr>
          <w:rFonts w:ascii="Times" w:hAnsi="Times"/>
        </w:rPr>
        <w:t xml:space="preserve"> para l</w:t>
      </w:r>
      <w:r w:rsidRPr="004E5E51">
        <w:rPr>
          <w:rFonts w:ascii="Times" w:hAnsi="Times"/>
        </w:rPr>
        <w:t xml:space="preserve">a </w:t>
      </w:r>
      <w:r w:rsidRPr="00F17BD9">
        <w:rPr>
          <w:rFonts w:ascii="Times" w:hAnsi="Times"/>
        </w:rPr>
        <w:t>investigación.</w:t>
      </w:r>
      <w:r w:rsidR="00D33B2F" w:rsidRPr="00F17BD9">
        <w:rPr>
          <w:rFonts w:ascii="Times" w:hAnsi="Times"/>
        </w:rPr>
        <w:t xml:space="preserve"> </w:t>
      </w:r>
      <w:r w:rsidR="00F17BD9" w:rsidRPr="00F17BD9">
        <w:rPr>
          <w:rFonts w:ascii="Times" w:hAnsi="Times" w:cs="Arial"/>
          <w:lang w:val="es-ES"/>
        </w:rPr>
        <w:t>Estas son interrogantes que se propone responder durante una investigació</w:t>
      </w:r>
      <w:r w:rsidR="00905F4B">
        <w:rPr>
          <w:rFonts w:ascii="Times" w:hAnsi="Times" w:cs="Arial"/>
          <w:lang w:val="es-ES"/>
        </w:rPr>
        <w:t xml:space="preserve">n. Cuando un investigador logra </w:t>
      </w:r>
      <w:ins w:id="106" w:author="Angélica Monroy" w:date="2014-10-19T13:04:00Z">
        <w:r w:rsidR="00C164CC">
          <w:rPr>
            <w:rFonts w:ascii="Times" w:hAnsi="Times" w:cs="Arial"/>
            <w:lang w:val="es-ES"/>
          </w:rPr>
          <w:t>contestar</w:t>
        </w:r>
        <w:r w:rsidR="00C164CC" w:rsidRPr="00F17BD9">
          <w:rPr>
            <w:rFonts w:ascii="Times" w:hAnsi="Times" w:cs="Arial"/>
            <w:lang w:val="es-ES"/>
          </w:rPr>
          <w:t xml:space="preserve"> </w:t>
        </w:r>
      </w:ins>
      <w:r w:rsidR="00F17BD9" w:rsidRPr="00F17BD9">
        <w:rPr>
          <w:rFonts w:ascii="Times" w:hAnsi="Times" w:cs="Arial"/>
          <w:lang w:val="es-ES"/>
        </w:rPr>
        <w:t>las preguntas guía, sabe que ha cumplido con su propósito</w:t>
      </w:r>
      <w:r w:rsidR="00875612" w:rsidRPr="00F17BD9">
        <w:rPr>
          <w:rFonts w:ascii="Times" w:hAnsi="Times"/>
        </w:rPr>
        <w:t>.</w:t>
      </w:r>
    </w:p>
    <w:p w14:paraId="2261B14A" w14:textId="77777777" w:rsidR="004B7F8D" w:rsidRPr="004E5E51" w:rsidRDefault="004B7F8D" w:rsidP="0008475A">
      <w:pPr>
        <w:spacing w:after="0"/>
        <w:rPr>
          <w:rFonts w:ascii="Times" w:hAnsi="Times"/>
        </w:rPr>
      </w:pPr>
    </w:p>
    <w:p w14:paraId="5731ECDC" w14:textId="79629FEF" w:rsidR="008476F6" w:rsidRPr="004E5E51" w:rsidRDefault="00D33B2F" w:rsidP="0008475A">
      <w:pPr>
        <w:spacing w:after="0"/>
        <w:rPr>
          <w:rFonts w:ascii="Times" w:hAnsi="Times"/>
        </w:rPr>
      </w:pPr>
      <w:r w:rsidRPr="004E5E51">
        <w:rPr>
          <w:rFonts w:ascii="Times" w:hAnsi="Times"/>
        </w:rPr>
        <w:t>Por ejemplo, para saber más acerca del cambio climático</w:t>
      </w:r>
      <w:ins w:id="107" w:author="Angélica Monroy" w:date="2014-10-19T13:04:00Z">
        <w:r w:rsidR="00C164CC">
          <w:rPr>
            <w:rFonts w:ascii="Times" w:hAnsi="Times"/>
          </w:rPr>
          <w:t>,</w:t>
        </w:r>
      </w:ins>
      <w:r w:rsidRPr="004E5E51">
        <w:rPr>
          <w:rFonts w:ascii="Times" w:hAnsi="Times"/>
        </w:rPr>
        <w:t xml:space="preserve"> pueden </w:t>
      </w:r>
      <w:ins w:id="108" w:author="Angélica Monroy" w:date="2014-10-19T13:04:00Z">
        <w:r w:rsidR="00C164CC">
          <w:rPr>
            <w:rFonts w:ascii="Times" w:hAnsi="Times"/>
          </w:rPr>
          <w:t>utilizarse</w:t>
        </w:r>
        <w:r w:rsidR="00C164CC" w:rsidRPr="004E5E51">
          <w:rPr>
            <w:rFonts w:ascii="Times" w:hAnsi="Times"/>
          </w:rPr>
          <w:t xml:space="preserve"> </w:t>
        </w:r>
      </w:ins>
      <w:r w:rsidRPr="004E5E51">
        <w:rPr>
          <w:rFonts w:ascii="Times" w:hAnsi="Times"/>
        </w:rPr>
        <w:t>preguntas guía</w:t>
      </w:r>
      <w:ins w:id="109" w:author="Angélica Monroy" w:date="2014-10-19T13:04:00Z">
        <w:r w:rsidR="00C164CC" w:rsidRPr="00C164CC">
          <w:rPr>
            <w:rFonts w:ascii="Times" w:hAnsi="Times"/>
          </w:rPr>
          <w:t xml:space="preserve"> </w:t>
        </w:r>
        <w:r w:rsidR="00C164CC" w:rsidRPr="004E5E51">
          <w:rPr>
            <w:rFonts w:ascii="Times" w:hAnsi="Times"/>
          </w:rPr>
          <w:t>como</w:t>
        </w:r>
        <w:r w:rsidR="00C164CC">
          <w:rPr>
            <w:rFonts w:ascii="Times" w:hAnsi="Times"/>
          </w:rPr>
          <w:t xml:space="preserve"> las siguientes</w:t>
        </w:r>
      </w:ins>
      <w:r w:rsidRPr="004E5E51">
        <w:rPr>
          <w:rFonts w:ascii="Times" w:hAnsi="Times"/>
        </w:rPr>
        <w:t>:</w:t>
      </w:r>
    </w:p>
    <w:p w14:paraId="4554A98D" w14:textId="77777777" w:rsidR="00D33B2F" w:rsidRPr="004E5E51" w:rsidRDefault="00D33B2F" w:rsidP="0008475A">
      <w:pPr>
        <w:spacing w:after="0"/>
        <w:rPr>
          <w:rFonts w:ascii="Times" w:hAnsi="Times"/>
        </w:rPr>
      </w:pPr>
    </w:p>
    <w:p w14:paraId="08A21A98" w14:textId="0F555E19" w:rsidR="00D33B2F" w:rsidRPr="004E5E51" w:rsidRDefault="00D33B2F" w:rsidP="00D33B2F">
      <w:pPr>
        <w:pStyle w:val="Prrafodelista"/>
        <w:numPr>
          <w:ilvl w:val="0"/>
          <w:numId w:val="25"/>
        </w:numPr>
        <w:spacing w:after="0"/>
        <w:rPr>
          <w:rFonts w:ascii="Times" w:hAnsi="Times"/>
        </w:rPr>
      </w:pPr>
      <w:r w:rsidRPr="004E5E51">
        <w:rPr>
          <w:rFonts w:ascii="Times" w:hAnsi="Times"/>
        </w:rPr>
        <w:t>¿Qué es el cambio climático?</w:t>
      </w:r>
    </w:p>
    <w:p w14:paraId="7A079112" w14:textId="4F3790B9" w:rsidR="00D33B2F" w:rsidRPr="004E5E51" w:rsidRDefault="00D33B2F" w:rsidP="00D33B2F">
      <w:pPr>
        <w:pStyle w:val="Prrafodelista"/>
        <w:numPr>
          <w:ilvl w:val="0"/>
          <w:numId w:val="25"/>
        </w:numPr>
        <w:spacing w:after="0"/>
        <w:rPr>
          <w:rFonts w:ascii="Times" w:hAnsi="Times"/>
        </w:rPr>
      </w:pPr>
      <w:r w:rsidRPr="004E5E51">
        <w:rPr>
          <w:rFonts w:ascii="Times" w:hAnsi="Times"/>
        </w:rPr>
        <w:t>¿Cuáles son las causas del cambio climático?</w:t>
      </w:r>
    </w:p>
    <w:p w14:paraId="60B03754" w14:textId="0E0D6164" w:rsidR="00D33B2F" w:rsidRPr="004E5E51" w:rsidRDefault="00D33B2F" w:rsidP="00D33B2F">
      <w:pPr>
        <w:pStyle w:val="Prrafodelista"/>
        <w:numPr>
          <w:ilvl w:val="0"/>
          <w:numId w:val="25"/>
        </w:numPr>
        <w:spacing w:after="0"/>
        <w:rPr>
          <w:rFonts w:ascii="Times" w:hAnsi="Times"/>
        </w:rPr>
      </w:pPr>
      <w:r w:rsidRPr="004E5E51">
        <w:rPr>
          <w:rFonts w:ascii="Times" w:hAnsi="Times"/>
        </w:rPr>
        <w:t>¿Qué podemos hacer para contrarrestar sus efectos nocivos?</w:t>
      </w:r>
    </w:p>
    <w:p w14:paraId="2935BFD7" w14:textId="77777777" w:rsidR="00D33B2F" w:rsidRPr="004E5E51" w:rsidRDefault="00D33B2F" w:rsidP="00D33B2F">
      <w:pPr>
        <w:spacing w:after="0"/>
        <w:rPr>
          <w:rFonts w:ascii="Times" w:hAnsi="Times"/>
        </w:rPr>
      </w:pPr>
    </w:p>
    <w:p w14:paraId="5875FFB7" w14:textId="2BCC8CCC" w:rsidR="00AB1343" w:rsidRPr="004E5E51" w:rsidRDefault="00D33B2F" w:rsidP="00D33B2F">
      <w:pPr>
        <w:spacing w:after="0"/>
        <w:rPr>
          <w:rFonts w:ascii="Times" w:hAnsi="Times"/>
        </w:rPr>
      </w:pPr>
      <w:r w:rsidRPr="004E5E51">
        <w:rPr>
          <w:rFonts w:ascii="Times" w:hAnsi="Times"/>
        </w:rPr>
        <w:t xml:space="preserve">Cada pregunta arrojaría información distinta. </w:t>
      </w:r>
      <w:r w:rsidR="004E5E51">
        <w:rPr>
          <w:rFonts w:ascii="Times" w:hAnsi="Times"/>
        </w:rPr>
        <w:t>La primera implicarí</w:t>
      </w:r>
      <w:r w:rsidR="004B7F8D" w:rsidRPr="004E5E51">
        <w:rPr>
          <w:rFonts w:ascii="Times" w:hAnsi="Times"/>
        </w:rPr>
        <w:t xml:space="preserve">a la definición y la enumeración de las características del cambio climático y la tercera </w:t>
      </w:r>
      <w:r w:rsidR="00AB1343" w:rsidRPr="004E5E51">
        <w:rPr>
          <w:rFonts w:ascii="Times" w:hAnsi="Times"/>
        </w:rPr>
        <w:t>describiría</w:t>
      </w:r>
      <w:r w:rsidR="004B7F8D" w:rsidRPr="004E5E51">
        <w:rPr>
          <w:rFonts w:ascii="Times" w:hAnsi="Times"/>
        </w:rPr>
        <w:t xml:space="preserve"> acciones y recomendaciones </w:t>
      </w:r>
      <w:r w:rsidR="00AB1343" w:rsidRPr="004E5E51">
        <w:rPr>
          <w:rFonts w:ascii="Times" w:hAnsi="Times"/>
        </w:rPr>
        <w:t xml:space="preserve">para contrarrestar los daños del cambio climático. </w:t>
      </w:r>
    </w:p>
    <w:p w14:paraId="491A5D06" w14:textId="77777777" w:rsidR="00AB1343" w:rsidRPr="004E5E51" w:rsidRDefault="00AB1343" w:rsidP="00D33B2F">
      <w:pPr>
        <w:spacing w:after="0"/>
        <w:rPr>
          <w:rFonts w:ascii="Times" w:hAnsi="Times"/>
        </w:rPr>
      </w:pPr>
    </w:p>
    <w:p w14:paraId="4C07DA8A" w14:textId="667E1408" w:rsidR="00AB1343" w:rsidRPr="004E5E51" w:rsidRDefault="00AB1343" w:rsidP="00D33B2F">
      <w:pPr>
        <w:spacing w:after="0"/>
        <w:rPr>
          <w:rFonts w:ascii="Times" w:hAnsi="Times"/>
        </w:rPr>
      </w:pPr>
      <w:r w:rsidRPr="004E5E51">
        <w:rPr>
          <w:rFonts w:ascii="Times" w:hAnsi="Times"/>
        </w:rPr>
        <w:t xml:space="preserve">Como las preguntas requieren respuestas </w:t>
      </w:r>
      <w:ins w:id="110" w:author="Angélica Monroy" w:date="2014-10-19T13:05:00Z">
        <w:r w:rsidR="00C164CC" w:rsidRPr="004E5E51">
          <w:rPr>
            <w:rFonts w:ascii="Times" w:hAnsi="Times"/>
          </w:rPr>
          <w:t>di</w:t>
        </w:r>
        <w:r w:rsidR="00C164CC">
          <w:rPr>
            <w:rFonts w:ascii="Times" w:hAnsi="Times"/>
          </w:rPr>
          <w:t>ferente</w:t>
        </w:r>
        <w:r w:rsidR="00C164CC" w:rsidRPr="004E5E51">
          <w:rPr>
            <w:rFonts w:ascii="Times" w:hAnsi="Times"/>
          </w:rPr>
          <w:t>s</w:t>
        </w:r>
      </w:ins>
      <w:r w:rsidRPr="004E5E51">
        <w:rPr>
          <w:rFonts w:ascii="Times" w:hAnsi="Times"/>
        </w:rPr>
        <w:t>, deben consultar</w:t>
      </w:r>
      <w:ins w:id="111" w:author="Angélica Monroy" w:date="2014-10-19T13:06:00Z">
        <w:r w:rsidR="00C164CC">
          <w:rPr>
            <w:rFonts w:ascii="Times" w:hAnsi="Times"/>
          </w:rPr>
          <w:t>se</w:t>
        </w:r>
      </w:ins>
      <w:r w:rsidRPr="004E5E51">
        <w:rPr>
          <w:rFonts w:ascii="Times" w:hAnsi="Times"/>
        </w:rPr>
        <w:t xml:space="preserve"> fuentes distintas. Para saber </w:t>
      </w:r>
      <w:r w:rsidR="00CE477F">
        <w:rPr>
          <w:rFonts w:ascii="Times" w:hAnsi="Times"/>
        </w:rPr>
        <w:t>qué fuentes</w:t>
      </w:r>
      <w:r w:rsidRPr="004E5E51">
        <w:rPr>
          <w:rFonts w:ascii="Times" w:hAnsi="Times"/>
        </w:rPr>
        <w:t xml:space="preserve"> son útiles para</w:t>
      </w:r>
      <w:r w:rsidR="00C74E6C">
        <w:rPr>
          <w:rFonts w:ascii="Times" w:hAnsi="Times"/>
        </w:rPr>
        <w:t xml:space="preserve"> cada</w:t>
      </w:r>
      <w:r w:rsidRPr="004E5E51">
        <w:rPr>
          <w:rFonts w:ascii="Times" w:hAnsi="Times"/>
        </w:rPr>
        <w:t xml:space="preserve"> caso</w:t>
      </w:r>
      <w:ins w:id="112" w:author="Angélica Monroy" w:date="2014-10-19T13:06:00Z">
        <w:r w:rsidR="00C164CC">
          <w:rPr>
            <w:rFonts w:ascii="Times" w:hAnsi="Times"/>
          </w:rPr>
          <w:t>,</w:t>
        </w:r>
      </w:ins>
      <w:r w:rsidRPr="004E5E51">
        <w:rPr>
          <w:rFonts w:ascii="Times" w:hAnsi="Times"/>
        </w:rPr>
        <w:t xml:space="preserve"> es </w:t>
      </w:r>
      <w:ins w:id="113" w:author="Angélica Monroy" w:date="2014-10-19T13:06:00Z">
        <w:r w:rsidR="00C164CC">
          <w:rPr>
            <w:rFonts w:ascii="Times" w:hAnsi="Times"/>
          </w:rPr>
          <w:t>fundamental</w:t>
        </w:r>
        <w:r w:rsidR="00C164CC" w:rsidRPr="004E5E51">
          <w:rPr>
            <w:rFonts w:ascii="Times" w:hAnsi="Times"/>
          </w:rPr>
          <w:t xml:space="preserve"> </w:t>
        </w:r>
      </w:ins>
      <w:r w:rsidRPr="004E5E51">
        <w:rPr>
          <w:rFonts w:ascii="Times" w:hAnsi="Times"/>
        </w:rPr>
        <w:t>explorar los materiales y formarse una idea del contenido. Para ello, hay que observar:</w:t>
      </w:r>
    </w:p>
    <w:p w14:paraId="67A9A599" w14:textId="77777777" w:rsidR="00AB1343" w:rsidRPr="004E5E51" w:rsidRDefault="00AB1343" w:rsidP="00D33B2F">
      <w:pPr>
        <w:spacing w:after="0"/>
        <w:rPr>
          <w:rFonts w:ascii="Times" w:hAnsi="Times"/>
        </w:rPr>
      </w:pPr>
    </w:p>
    <w:p w14:paraId="3BB6EF9E" w14:textId="2CAB8299" w:rsidR="00AB1343" w:rsidRPr="004E5E51" w:rsidRDefault="00AB1343" w:rsidP="00AB1343">
      <w:pPr>
        <w:pStyle w:val="Prrafodelista"/>
        <w:numPr>
          <w:ilvl w:val="0"/>
          <w:numId w:val="26"/>
        </w:numPr>
        <w:spacing w:after="0"/>
        <w:rPr>
          <w:rFonts w:ascii="Times" w:hAnsi="Times"/>
        </w:rPr>
      </w:pPr>
      <w:r w:rsidRPr="004E5E51">
        <w:rPr>
          <w:rFonts w:ascii="Times" w:hAnsi="Times"/>
        </w:rPr>
        <w:t xml:space="preserve">El índice (si </w:t>
      </w:r>
      <w:ins w:id="114" w:author="Angélica Monroy" w:date="2014-10-19T13:06:00Z">
        <w:r w:rsidR="00C164CC">
          <w:rPr>
            <w:rFonts w:ascii="Times" w:hAnsi="Times"/>
          </w:rPr>
          <w:t xml:space="preserve">lo </w:t>
        </w:r>
      </w:ins>
      <w:r w:rsidRPr="004E5E51">
        <w:rPr>
          <w:rFonts w:ascii="Times" w:hAnsi="Times"/>
        </w:rPr>
        <w:t>hay)</w:t>
      </w:r>
      <w:r w:rsidR="006D24A3">
        <w:rPr>
          <w:rFonts w:ascii="Times" w:hAnsi="Times"/>
        </w:rPr>
        <w:t>.</w:t>
      </w:r>
    </w:p>
    <w:p w14:paraId="079AF707" w14:textId="0831A49E" w:rsidR="00AB1343" w:rsidRPr="004E5E51" w:rsidRDefault="00AB1343" w:rsidP="00AB1343">
      <w:pPr>
        <w:pStyle w:val="Prrafodelista"/>
        <w:numPr>
          <w:ilvl w:val="0"/>
          <w:numId w:val="26"/>
        </w:numPr>
        <w:spacing w:after="0"/>
        <w:rPr>
          <w:rFonts w:ascii="Times" w:hAnsi="Times"/>
        </w:rPr>
      </w:pPr>
      <w:r w:rsidRPr="004E5E51">
        <w:rPr>
          <w:rFonts w:ascii="Times" w:hAnsi="Times"/>
        </w:rPr>
        <w:t>El título y los subtítulos</w:t>
      </w:r>
      <w:ins w:id="115" w:author="Angélica Monroy" w:date="2014-10-19T18:20:00Z">
        <w:r w:rsidR="007F2B3E">
          <w:rPr>
            <w:rFonts w:ascii="Times" w:hAnsi="Times"/>
          </w:rPr>
          <w:t>.</w:t>
        </w:r>
      </w:ins>
    </w:p>
    <w:p w14:paraId="726CCE9F" w14:textId="4D65960C" w:rsidR="00AB1343" w:rsidRPr="004E5E51" w:rsidRDefault="00AB1343" w:rsidP="00AB1343">
      <w:pPr>
        <w:pStyle w:val="Prrafodelista"/>
        <w:numPr>
          <w:ilvl w:val="0"/>
          <w:numId w:val="26"/>
        </w:numPr>
        <w:spacing w:after="0"/>
        <w:rPr>
          <w:rFonts w:ascii="Times" w:hAnsi="Times"/>
        </w:rPr>
      </w:pPr>
      <w:r w:rsidRPr="004E5E51">
        <w:rPr>
          <w:rFonts w:ascii="Times" w:hAnsi="Times"/>
        </w:rPr>
        <w:t>Los recursos gráficos (fotografías, gráficas, ilustraciones, mapas, esquemas…)</w:t>
      </w:r>
      <w:ins w:id="116" w:author="Angélica Monroy" w:date="2014-10-19T18:20:00Z">
        <w:r w:rsidR="007F2B3E">
          <w:rPr>
            <w:rFonts w:ascii="Times" w:hAnsi="Times"/>
          </w:rPr>
          <w:t>.</w:t>
        </w:r>
      </w:ins>
    </w:p>
    <w:p w14:paraId="1AA60526" w14:textId="0DD3528C" w:rsidR="00AB1343" w:rsidRPr="004E5E51" w:rsidRDefault="00AB1343" w:rsidP="00AB1343">
      <w:pPr>
        <w:pStyle w:val="Prrafodelista"/>
        <w:numPr>
          <w:ilvl w:val="0"/>
          <w:numId w:val="26"/>
        </w:numPr>
        <w:spacing w:after="0"/>
        <w:rPr>
          <w:rFonts w:ascii="Times" w:hAnsi="Times"/>
        </w:rPr>
      </w:pPr>
      <w:r w:rsidRPr="004E5E51">
        <w:rPr>
          <w:rFonts w:ascii="Times" w:hAnsi="Times"/>
        </w:rPr>
        <w:t xml:space="preserve">Párrafos aleatorios (no es necesario leerlos </w:t>
      </w:r>
      <w:ins w:id="117" w:author="Angélica Monroy" w:date="2014-10-19T13:06:00Z">
        <w:r w:rsidR="00C164CC">
          <w:rPr>
            <w:rFonts w:ascii="Times" w:hAnsi="Times"/>
          </w:rPr>
          <w:t>con detenimiento</w:t>
        </w:r>
      </w:ins>
      <w:r w:rsidRPr="004E5E51">
        <w:rPr>
          <w:rFonts w:ascii="Times" w:hAnsi="Times"/>
        </w:rPr>
        <w:t>, solo hay que ver si hay palabras y frases que se rel</w:t>
      </w:r>
      <w:r w:rsidR="00395F9D">
        <w:rPr>
          <w:rFonts w:ascii="Times" w:hAnsi="Times"/>
        </w:rPr>
        <w:t>acionen con la pregunta guía)</w:t>
      </w:r>
      <w:ins w:id="118" w:author="Angélica Monroy" w:date="2014-10-19T18:20:00Z">
        <w:r w:rsidR="007F2B3E">
          <w:rPr>
            <w:rFonts w:ascii="Times" w:hAnsi="Times"/>
          </w:rPr>
          <w:t>.</w:t>
        </w:r>
      </w:ins>
    </w:p>
    <w:p w14:paraId="31589EC5" w14:textId="77777777" w:rsidR="008476F6" w:rsidRPr="004E5E51" w:rsidRDefault="008476F6" w:rsidP="0008475A">
      <w:pPr>
        <w:spacing w:after="0"/>
        <w:rPr>
          <w:rFonts w:ascii="Times" w:hAnsi="Times"/>
        </w:rPr>
      </w:pPr>
    </w:p>
    <w:p w14:paraId="5108B9B5" w14:textId="32C59D18" w:rsidR="00494824" w:rsidRPr="004E5E51" w:rsidRDefault="00494824" w:rsidP="00C21467">
      <w:pPr>
        <w:spacing w:after="0"/>
        <w:rPr>
          <w:rFonts w:ascii="Times" w:hAnsi="Times"/>
        </w:rPr>
      </w:pPr>
      <w:r w:rsidRPr="004E5E51">
        <w:rPr>
          <w:rFonts w:ascii="Times" w:hAnsi="Times"/>
        </w:rPr>
        <w:t xml:space="preserve">Gracias a esta actividad, puedes determinar las fuentes que </w:t>
      </w:r>
      <w:r w:rsidR="00932347" w:rsidRPr="004E5E51">
        <w:rPr>
          <w:rFonts w:ascii="Times" w:hAnsi="Times"/>
        </w:rPr>
        <w:t>son útiles para la investigació</w:t>
      </w:r>
      <w:r w:rsidR="000871E0" w:rsidRPr="004E5E51">
        <w:rPr>
          <w:rFonts w:ascii="Times" w:hAnsi="Times"/>
        </w:rPr>
        <w:t>n y leerlas con la finalidad de obtener la información que buscas.</w:t>
      </w:r>
    </w:p>
    <w:p w14:paraId="489799B5" w14:textId="77777777" w:rsidR="00D1587E" w:rsidRPr="004E5E51" w:rsidRDefault="00D1587E" w:rsidP="00C21467">
      <w:pPr>
        <w:spacing w:after="0"/>
        <w:rPr>
          <w:rFonts w:ascii="Times" w:hAnsi="Times"/>
          <w:highlight w:val="yellow"/>
        </w:rPr>
      </w:pPr>
    </w:p>
    <w:p w14:paraId="02BEF65D" w14:textId="61D28E01" w:rsidR="008476F6" w:rsidRPr="004E5E51" w:rsidRDefault="008476F6" w:rsidP="00C21467">
      <w:pPr>
        <w:tabs>
          <w:tab w:val="right" w:pos="8498"/>
        </w:tabs>
        <w:spacing w:after="0"/>
        <w:rPr>
          <w:rFonts w:ascii="Times" w:hAnsi="Times"/>
          <w:b/>
        </w:rPr>
      </w:pPr>
      <w:r w:rsidRPr="004E5E51">
        <w:rPr>
          <w:rFonts w:ascii="Times" w:hAnsi="Times"/>
          <w:highlight w:val="yellow"/>
        </w:rPr>
        <w:t>[SECCIÓN 2]</w:t>
      </w:r>
      <w:r w:rsidR="00616DBC">
        <w:rPr>
          <w:rFonts w:ascii="Times" w:hAnsi="Times"/>
        </w:rPr>
        <w:t xml:space="preserve"> </w:t>
      </w:r>
      <w:r w:rsidRPr="004E5E51">
        <w:rPr>
          <w:rFonts w:ascii="Times" w:hAnsi="Times"/>
          <w:b/>
        </w:rPr>
        <w:t>3.</w:t>
      </w:r>
      <w:r w:rsidR="00BD4A6E" w:rsidRPr="004E5E51">
        <w:rPr>
          <w:rFonts w:ascii="Times" w:hAnsi="Times"/>
          <w:b/>
        </w:rPr>
        <w:t>2</w:t>
      </w:r>
      <w:r w:rsidRPr="004E5E51">
        <w:rPr>
          <w:rFonts w:ascii="Times" w:hAnsi="Times"/>
          <w:b/>
        </w:rPr>
        <w:t xml:space="preserve"> Integrar información</w:t>
      </w:r>
    </w:p>
    <w:p w14:paraId="1BA0FC34" w14:textId="77777777" w:rsidR="00F57632" w:rsidRPr="004E5E51" w:rsidRDefault="00F57632" w:rsidP="00C21467">
      <w:pPr>
        <w:spacing w:after="0"/>
        <w:rPr>
          <w:rFonts w:ascii="Times" w:hAnsi="Times"/>
        </w:rPr>
      </w:pPr>
    </w:p>
    <w:p w14:paraId="439265D5" w14:textId="1B5BBBB6" w:rsidR="0008475A" w:rsidRPr="004E5E51" w:rsidRDefault="00D821FA" w:rsidP="00C21467">
      <w:pPr>
        <w:spacing w:after="0"/>
        <w:rPr>
          <w:rFonts w:ascii="Times" w:hAnsi="Times"/>
        </w:rPr>
      </w:pPr>
      <w:r w:rsidRPr="004E5E51">
        <w:rPr>
          <w:rFonts w:ascii="Times" w:hAnsi="Times"/>
        </w:rPr>
        <w:lastRenderedPageBreak/>
        <w:t xml:space="preserve">Un paso importante durante una investigación es </w:t>
      </w:r>
      <w:r w:rsidR="00257DDB" w:rsidRPr="004E5E51">
        <w:rPr>
          <w:rFonts w:ascii="Times" w:hAnsi="Times"/>
          <w:b/>
        </w:rPr>
        <w:t>comparar la información</w:t>
      </w:r>
      <w:r w:rsidRPr="004E5E51">
        <w:rPr>
          <w:rFonts w:ascii="Times" w:hAnsi="Times"/>
        </w:rPr>
        <w:t xml:space="preserve"> para enriquecer los conocimientos. Para </w:t>
      </w:r>
      <w:ins w:id="119" w:author="Angélica Monroy" w:date="2014-10-19T13:07:00Z">
        <w:r w:rsidR="00C164CC">
          <w:rPr>
            <w:rFonts w:ascii="Times" w:hAnsi="Times"/>
          </w:rPr>
          <w:t>ello</w:t>
        </w:r>
      </w:ins>
      <w:r w:rsidRPr="004E5E51">
        <w:rPr>
          <w:rFonts w:ascii="Times" w:hAnsi="Times"/>
        </w:rPr>
        <w:t xml:space="preserve">, es </w:t>
      </w:r>
      <w:ins w:id="120" w:author="Angélica Monroy" w:date="2014-10-19T13:07:00Z">
        <w:r w:rsidR="00C164CC">
          <w:rPr>
            <w:rFonts w:ascii="Times" w:hAnsi="Times"/>
          </w:rPr>
          <w:t>primordial</w:t>
        </w:r>
        <w:r w:rsidR="00C164CC" w:rsidRPr="004E5E51">
          <w:rPr>
            <w:rFonts w:ascii="Times" w:hAnsi="Times"/>
          </w:rPr>
          <w:t xml:space="preserve"> </w:t>
        </w:r>
      </w:ins>
      <w:r w:rsidRPr="004E5E51">
        <w:rPr>
          <w:rFonts w:ascii="Times" w:hAnsi="Times"/>
        </w:rPr>
        <w:t xml:space="preserve">comparar los datos y las opiniones </w:t>
      </w:r>
      <w:r w:rsidR="00257DDB" w:rsidRPr="004E5E51">
        <w:rPr>
          <w:rFonts w:ascii="Times" w:hAnsi="Times"/>
        </w:rPr>
        <w:t>que contienen las fuentes. De esta comparación, pueden resultar semejanzas que confirman d</w:t>
      </w:r>
      <w:r w:rsidR="002E34D4">
        <w:rPr>
          <w:rFonts w:ascii="Times" w:hAnsi="Times"/>
        </w:rPr>
        <w:t>atos y diferencias que amplí</w:t>
      </w:r>
      <w:r w:rsidR="00257DDB" w:rsidRPr="004E5E51">
        <w:rPr>
          <w:rFonts w:ascii="Times" w:hAnsi="Times"/>
        </w:rPr>
        <w:t xml:space="preserve">an nuestra visión acerca del tema y de las opiniones que hay </w:t>
      </w:r>
      <w:ins w:id="121" w:author="Angélica Monroy" w:date="2014-10-19T13:07:00Z">
        <w:r w:rsidR="003E024E">
          <w:rPr>
            <w:rFonts w:ascii="Times" w:hAnsi="Times"/>
          </w:rPr>
          <w:t>sobre</w:t>
        </w:r>
      </w:ins>
      <w:r w:rsidR="00257DDB" w:rsidRPr="004E5E51">
        <w:rPr>
          <w:rFonts w:ascii="Times" w:hAnsi="Times"/>
        </w:rPr>
        <w:t xml:space="preserve"> este.</w:t>
      </w:r>
    </w:p>
    <w:p w14:paraId="18AC5013" w14:textId="77777777" w:rsidR="00257DDB" w:rsidRPr="004E5E51" w:rsidRDefault="00257DDB" w:rsidP="0008475A">
      <w:pPr>
        <w:spacing w:after="0"/>
        <w:rPr>
          <w:rFonts w:ascii="Times" w:hAnsi="Times"/>
        </w:rPr>
      </w:pPr>
    </w:p>
    <w:p w14:paraId="26521C13" w14:textId="2196F6AD" w:rsidR="00ED0B81" w:rsidRPr="004E5E51" w:rsidRDefault="00ED0B81" w:rsidP="0008475A">
      <w:pPr>
        <w:spacing w:after="0"/>
        <w:rPr>
          <w:rFonts w:ascii="Times" w:hAnsi="Times"/>
        </w:rPr>
      </w:pPr>
      <w:r w:rsidRPr="004E5E51">
        <w:rPr>
          <w:rFonts w:ascii="Times" w:hAnsi="Times"/>
        </w:rPr>
        <w:t xml:space="preserve">Para comparar la información, es </w:t>
      </w:r>
      <w:ins w:id="122" w:author="Angélica Monroy" w:date="2014-10-19T13:07:00Z">
        <w:r w:rsidR="003E024E">
          <w:rPr>
            <w:rFonts w:ascii="Times" w:hAnsi="Times"/>
          </w:rPr>
          <w:t>básico</w:t>
        </w:r>
        <w:r w:rsidR="003E024E" w:rsidRPr="004E5E51" w:rsidDel="003E024E">
          <w:rPr>
            <w:rFonts w:ascii="Times" w:hAnsi="Times"/>
          </w:rPr>
          <w:t xml:space="preserve"> </w:t>
        </w:r>
      </w:ins>
      <w:r w:rsidRPr="004E5E51">
        <w:rPr>
          <w:rFonts w:ascii="Times" w:hAnsi="Times"/>
        </w:rPr>
        <w:t xml:space="preserve">formarse una idea del </w:t>
      </w:r>
      <w:r w:rsidRPr="004E5E51">
        <w:rPr>
          <w:rFonts w:ascii="Times" w:hAnsi="Times"/>
          <w:b/>
        </w:rPr>
        <w:t>tratamiento</w:t>
      </w:r>
      <w:r w:rsidRPr="004E5E51">
        <w:rPr>
          <w:rFonts w:ascii="Times" w:hAnsi="Times"/>
        </w:rPr>
        <w:t xml:space="preserve"> que se da al tema. Este puede reconocer</w:t>
      </w:r>
      <w:ins w:id="123" w:author="Angélica Monroy" w:date="2014-10-19T13:08:00Z">
        <w:r w:rsidR="003E024E">
          <w:rPr>
            <w:rFonts w:ascii="Times" w:hAnsi="Times"/>
          </w:rPr>
          <w:t>se</w:t>
        </w:r>
      </w:ins>
      <w:r w:rsidRPr="004E5E51">
        <w:rPr>
          <w:rFonts w:ascii="Times" w:hAnsi="Times"/>
        </w:rPr>
        <w:t xml:space="preserve"> por medio de las preguntas: </w:t>
      </w:r>
    </w:p>
    <w:p w14:paraId="3C47894B" w14:textId="77777777" w:rsidR="00ED0B81" w:rsidRPr="004E5E51" w:rsidRDefault="00ED0B81" w:rsidP="0008475A">
      <w:pPr>
        <w:spacing w:after="0"/>
        <w:rPr>
          <w:rFonts w:ascii="Times" w:hAnsi="Times"/>
        </w:rPr>
      </w:pPr>
    </w:p>
    <w:p w14:paraId="1850E380" w14:textId="77777777" w:rsidR="00ED0B81" w:rsidRPr="004E5E51" w:rsidRDefault="00ED0B81" w:rsidP="00ED0B81">
      <w:pPr>
        <w:pStyle w:val="Prrafodelista"/>
        <w:numPr>
          <w:ilvl w:val="0"/>
          <w:numId w:val="27"/>
        </w:numPr>
        <w:spacing w:after="0"/>
        <w:rPr>
          <w:rFonts w:ascii="Times" w:hAnsi="Times"/>
        </w:rPr>
      </w:pPr>
      <w:r w:rsidRPr="004E5E51">
        <w:rPr>
          <w:rFonts w:ascii="Times" w:hAnsi="Times"/>
        </w:rPr>
        <w:t>¿Qué aspecto del tema se expone?</w:t>
      </w:r>
    </w:p>
    <w:p w14:paraId="31CD1963" w14:textId="6C8F4B6A" w:rsidR="00ED0B81" w:rsidRPr="004E5E51" w:rsidRDefault="00ED0B81" w:rsidP="00C21467">
      <w:pPr>
        <w:pStyle w:val="Prrafodelista"/>
        <w:numPr>
          <w:ilvl w:val="0"/>
          <w:numId w:val="27"/>
        </w:numPr>
        <w:spacing w:after="0"/>
        <w:rPr>
          <w:rFonts w:ascii="Times" w:hAnsi="Times"/>
        </w:rPr>
      </w:pPr>
      <w:r w:rsidRPr="004E5E51">
        <w:rPr>
          <w:rFonts w:ascii="Times" w:hAnsi="Times"/>
        </w:rPr>
        <w:t>¿Hay una opinión al respecto?</w:t>
      </w:r>
      <w:r w:rsidR="008F04B5" w:rsidRPr="004E5E51">
        <w:rPr>
          <w:rFonts w:ascii="Times" w:hAnsi="Times"/>
        </w:rPr>
        <w:t xml:space="preserve"> ¿Cuál?</w:t>
      </w:r>
    </w:p>
    <w:p w14:paraId="05F83A7B" w14:textId="5451E4F5" w:rsidR="00ED0B81" w:rsidRPr="004E5E51" w:rsidRDefault="008F04B5" w:rsidP="00C21467">
      <w:pPr>
        <w:pStyle w:val="Prrafodelista"/>
        <w:numPr>
          <w:ilvl w:val="0"/>
          <w:numId w:val="27"/>
        </w:numPr>
        <w:spacing w:after="0"/>
        <w:rPr>
          <w:rFonts w:ascii="Times" w:hAnsi="Times"/>
        </w:rPr>
      </w:pPr>
      <w:r w:rsidRPr="004E5E51">
        <w:rPr>
          <w:rFonts w:ascii="Times" w:hAnsi="Times"/>
        </w:rPr>
        <w:t>¿Qué argumentos se presentan? ¿Son válidos?</w:t>
      </w:r>
    </w:p>
    <w:p w14:paraId="16C96DD0" w14:textId="77777777" w:rsidR="00C21467" w:rsidRDefault="00C21467" w:rsidP="00C21467">
      <w:pPr>
        <w:spacing w:after="0"/>
        <w:rPr>
          <w:rFonts w:ascii="Times" w:hAnsi="Times"/>
        </w:rPr>
      </w:pPr>
    </w:p>
    <w:p w14:paraId="11B1E9CD" w14:textId="5E83990D" w:rsidR="00ED0B81" w:rsidRPr="004E5E51" w:rsidRDefault="00ED0B81" w:rsidP="00C21467">
      <w:pPr>
        <w:spacing w:after="0"/>
        <w:rPr>
          <w:rFonts w:ascii="Times" w:hAnsi="Times"/>
        </w:rPr>
      </w:pPr>
      <w:r w:rsidRPr="004E5E51">
        <w:rPr>
          <w:rFonts w:ascii="Times" w:hAnsi="Times"/>
        </w:rPr>
        <w:t xml:space="preserve">Para </w:t>
      </w:r>
      <w:ins w:id="124" w:author="Angélica Monroy" w:date="2014-10-19T13:08:00Z">
        <w:r w:rsidR="003E024E">
          <w:rPr>
            <w:rFonts w:ascii="Times" w:hAnsi="Times"/>
          </w:rPr>
          <w:t>contestar las</w:t>
        </w:r>
      </w:ins>
      <w:r w:rsidRPr="004E5E51">
        <w:rPr>
          <w:rFonts w:ascii="Times" w:hAnsi="Times"/>
        </w:rPr>
        <w:t xml:space="preserve"> preguntas, pueden seguir</w:t>
      </w:r>
      <w:ins w:id="125" w:author="Angélica Monroy" w:date="2014-10-19T13:08:00Z">
        <w:r w:rsidR="003E024E">
          <w:rPr>
            <w:rFonts w:ascii="Times" w:hAnsi="Times"/>
          </w:rPr>
          <w:t>se</w:t>
        </w:r>
      </w:ins>
      <w:r w:rsidRPr="004E5E51">
        <w:rPr>
          <w:rFonts w:ascii="Times" w:hAnsi="Times"/>
        </w:rPr>
        <w:t xml:space="preserve"> estos pasos:</w:t>
      </w:r>
    </w:p>
    <w:p w14:paraId="14686464" w14:textId="77777777" w:rsidR="004C2881" w:rsidRPr="004E5E51" w:rsidRDefault="004C2881" w:rsidP="0008475A">
      <w:pPr>
        <w:spacing w:after="0"/>
        <w:rPr>
          <w:rFonts w:ascii="Times" w:hAnsi="Times"/>
        </w:rPr>
      </w:pPr>
    </w:p>
    <w:p w14:paraId="46AE6996" w14:textId="4270AF55" w:rsidR="00E623F0" w:rsidRPr="00557DB9" w:rsidRDefault="004C2881" w:rsidP="00BD118D">
      <w:pPr>
        <w:shd w:val="clear" w:color="auto" w:fill="B3B3B3"/>
        <w:spacing w:after="0"/>
        <w:rPr>
          <w:rFonts w:asciiTheme="majorHAnsi" w:hAnsiTheme="majorHAnsi"/>
          <w:color w:val="000000" w:themeColor="text1"/>
          <w:sz w:val="20"/>
          <w:szCs w:val="20"/>
        </w:rPr>
      </w:pPr>
      <w:r w:rsidRPr="00557DB9">
        <w:rPr>
          <w:rFonts w:asciiTheme="majorHAnsi" w:hAnsiTheme="majorHAnsi"/>
          <w:color w:val="000000" w:themeColor="text1"/>
          <w:sz w:val="20"/>
          <w:szCs w:val="20"/>
        </w:rPr>
        <w:t>F</w:t>
      </w:r>
      <w:r w:rsidR="008A00D9">
        <w:rPr>
          <w:rFonts w:asciiTheme="majorHAnsi" w:hAnsiTheme="majorHAnsi"/>
          <w:color w:val="000000" w:themeColor="text1"/>
          <w:sz w:val="20"/>
          <w:szCs w:val="20"/>
        </w:rPr>
        <w:t>10</w:t>
      </w:r>
      <w:r w:rsidR="00BD118D" w:rsidRPr="00557DB9">
        <w:rPr>
          <w:rFonts w:asciiTheme="majorHAnsi" w:hAnsiTheme="majorHAnsi"/>
          <w:color w:val="000000" w:themeColor="text1"/>
          <w:sz w:val="20"/>
          <w:szCs w:val="20"/>
        </w:rPr>
        <w:t xml:space="preserve"> </w:t>
      </w:r>
      <w:r w:rsidR="00F04148" w:rsidRPr="00557DB9">
        <w:rPr>
          <w:rFonts w:asciiTheme="majorHAnsi" w:hAnsiTheme="majorHAnsi"/>
          <w:color w:val="000000" w:themeColor="text1"/>
          <w:sz w:val="20"/>
          <w:szCs w:val="20"/>
        </w:rPr>
        <w:t xml:space="preserve">hacer </w:t>
      </w:r>
      <w:r w:rsidR="00276C9D" w:rsidRPr="00557DB9">
        <w:rPr>
          <w:rFonts w:asciiTheme="majorHAnsi" w:hAnsiTheme="majorHAnsi"/>
          <w:color w:val="000000" w:themeColor="text1"/>
          <w:sz w:val="20"/>
          <w:szCs w:val="20"/>
        </w:rPr>
        <w:t xml:space="preserve">el </w:t>
      </w:r>
      <w:r w:rsidR="00BD118D" w:rsidRPr="00557DB9">
        <w:rPr>
          <w:rFonts w:asciiTheme="majorHAnsi" w:hAnsiTheme="majorHAnsi"/>
          <w:color w:val="000000" w:themeColor="text1"/>
          <w:sz w:val="20"/>
          <w:szCs w:val="20"/>
        </w:rPr>
        <w:t>esquema</w:t>
      </w:r>
      <w:r w:rsidR="00276C9D" w:rsidRPr="00557DB9">
        <w:rPr>
          <w:rFonts w:asciiTheme="majorHAnsi" w:hAnsiTheme="majorHAnsi"/>
          <w:color w:val="000000" w:themeColor="text1"/>
          <w:sz w:val="20"/>
          <w:szCs w:val="20"/>
        </w:rPr>
        <w:t xml:space="preserve"> de abajo</w:t>
      </w:r>
      <w:r w:rsidR="00BD118D" w:rsidRPr="00557DB9">
        <w:rPr>
          <w:rFonts w:asciiTheme="majorHAnsi" w:hAnsiTheme="majorHAnsi"/>
          <w:color w:val="000000" w:themeColor="text1"/>
          <w:sz w:val="20"/>
          <w:szCs w:val="20"/>
        </w:rPr>
        <w:t xml:space="preserve"> </w:t>
      </w:r>
      <w:r w:rsidR="00B42B92">
        <w:rPr>
          <w:rFonts w:asciiTheme="majorHAnsi" w:hAnsiTheme="majorHAnsi"/>
          <w:sz w:val="20"/>
          <w:szCs w:val="20"/>
        </w:rPr>
        <w:t>como una imagen</w:t>
      </w:r>
    </w:p>
    <w:p w14:paraId="02B8BCBA" w14:textId="77777777" w:rsidR="00B80CF0" w:rsidRPr="004E5E51" w:rsidRDefault="00B80CF0" w:rsidP="00BD118D">
      <w:pPr>
        <w:shd w:val="clear" w:color="auto" w:fill="B3B3B3"/>
        <w:spacing w:after="0"/>
        <w:rPr>
          <w:rFonts w:ascii="Times" w:hAnsi="Times"/>
          <w:color w:val="000000" w:themeColor="text1"/>
        </w:rPr>
      </w:pPr>
    </w:p>
    <w:p w14:paraId="2C158AF1" w14:textId="221A3EA6" w:rsidR="00E623F0" w:rsidRPr="004E5E51" w:rsidRDefault="00E623F0" w:rsidP="001A5E30">
      <w:pPr>
        <w:pBdr>
          <w:top w:val="single" w:sz="4" w:space="1" w:color="auto"/>
          <w:left w:val="single" w:sz="4" w:space="4" w:color="auto"/>
          <w:bottom w:val="single" w:sz="4" w:space="1" w:color="auto"/>
          <w:right w:val="single" w:sz="4" w:space="4" w:color="auto"/>
        </w:pBdr>
        <w:shd w:val="clear" w:color="auto" w:fill="B3B3B3"/>
        <w:spacing w:after="0"/>
        <w:jc w:val="center"/>
        <w:rPr>
          <w:rFonts w:ascii="Times" w:hAnsi="Times"/>
        </w:rPr>
      </w:pPr>
      <w:r w:rsidRPr="004E5E51">
        <w:rPr>
          <w:rFonts w:ascii="Times" w:hAnsi="Times"/>
        </w:rPr>
        <w:t>1. Redactar las preguntas</w:t>
      </w:r>
      <w:r w:rsidR="008F04B5" w:rsidRPr="004E5E51">
        <w:rPr>
          <w:rFonts w:ascii="Times" w:hAnsi="Times"/>
        </w:rPr>
        <w:t xml:space="preserve"> guía</w:t>
      </w:r>
      <w:r w:rsidRPr="004E5E51">
        <w:rPr>
          <w:rFonts w:ascii="Times" w:hAnsi="Times"/>
        </w:rPr>
        <w:t xml:space="preserve"> que el texto</w:t>
      </w:r>
      <w:r w:rsidR="00637159" w:rsidRPr="004E5E51">
        <w:rPr>
          <w:rFonts w:ascii="Times" w:hAnsi="Times"/>
        </w:rPr>
        <w:t xml:space="preserve"> responde</w:t>
      </w:r>
      <w:r w:rsidRPr="004E5E51">
        <w:rPr>
          <w:rFonts w:ascii="Times" w:hAnsi="Times"/>
        </w:rPr>
        <w:t>.</w:t>
      </w:r>
    </w:p>
    <w:p w14:paraId="7D7FA1E8" w14:textId="7A8C7B4E" w:rsidR="00E623F0" w:rsidRPr="004E5E51" w:rsidRDefault="00AF7F27" w:rsidP="00B80CF0">
      <w:pPr>
        <w:shd w:val="clear" w:color="auto" w:fill="B3B3B3"/>
        <w:spacing w:after="0"/>
        <w:jc w:val="center"/>
        <w:rPr>
          <w:rFonts w:ascii="Times" w:hAnsi="Times"/>
          <w:sz w:val="48"/>
          <w:szCs w:val="48"/>
        </w:rPr>
      </w:pPr>
      <w:r w:rsidRPr="00161D0A">
        <w:rPr>
          <w:rFonts w:ascii="Wingdings" w:hAnsi="Wingdings"/>
          <w:color w:val="000000"/>
          <w:sz w:val="48"/>
          <w:szCs w:val="48"/>
          <w:highlight w:val="yellow"/>
        </w:rPr>
        <w:sym w:font="Wingdings" w:char="F0CD"/>
      </w:r>
      <w:ins w:id="126" w:author="Susana Moreno" w:date="2014-10-10T17:12:00Z">
        <w:r w:rsidR="00EC1411" w:rsidRPr="00161D0A">
          <w:rPr>
            <w:rFonts w:ascii="Times" w:hAnsi="Times"/>
            <w:highlight w:val="yellow"/>
          </w:rPr>
          <w:t></w:t>
        </w:r>
        <w:r w:rsidR="00161D0A" w:rsidRPr="00F5734A">
          <w:rPr>
            <w:rFonts w:asciiTheme="majorHAnsi" w:hAnsiTheme="majorHAnsi"/>
            <w:color w:val="FF0000"/>
            <w:sz w:val="22"/>
            <w:szCs w:val="22"/>
            <w:highlight w:val="yellow"/>
          </w:rPr>
          <w:t></w:t>
        </w:r>
        <w:r w:rsidR="00161D0A" w:rsidRPr="00F5734A">
          <w:rPr>
            <w:rFonts w:asciiTheme="majorHAnsi" w:hAnsiTheme="majorHAnsi"/>
            <w:color w:val="FF0000"/>
            <w:sz w:val="22"/>
            <w:szCs w:val="22"/>
            <w:highlight w:val="yellow"/>
          </w:rPr>
          <w:t></w:t>
        </w:r>
      </w:ins>
      <w:ins w:id="127" w:author="Susana Moreno" w:date="2014-10-10T17:13:00Z">
        <w:r w:rsidR="00161D0A" w:rsidRPr="00F5734A">
          <w:rPr>
            <w:rFonts w:asciiTheme="majorHAnsi" w:hAnsiTheme="majorHAnsi"/>
            <w:color w:val="FF0000"/>
            <w:sz w:val="22"/>
            <w:szCs w:val="22"/>
            <w:highlight w:val="yellow"/>
          </w:rPr>
          <w:t>ECHA</w:t>
        </w:r>
      </w:ins>
      <w:ins w:id="128" w:author="Belkis" w:date="2014-10-12T17:50:00Z">
        <w:r w:rsidR="00161D0A" w:rsidRPr="00F5734A">
          <w:rPr>
            <w:rFonts w:asciiTheme="majorHAnsi" w:hAnsiTheme="majorHAnsi"/>
            <w:color w:val="FF0000"/>
            <w:sz w:val="22"/>
            <w:szCs w:val="22"/>
            <w:highlight w:val="yellow"/>
          </w:rPr>
          <w:t xml:space="preserve"> GRUESA</w:t>
        </w:r>
      </w:ins>
      <w:ins w:id="129" w:author="Susana Moreno" w:date="2014-10-10T17:13:00Z">
        <w:r w:rsidR="00161D0A" w:rsidRPr="00F5734A">
          <w:rPr>
            <w:rFonts w:asciiTheme="majorHAnsi" w:hAnsiTheme="majorHAnsi"/>
            <w:color w:val="FF0000"/>
            <w:sz w:val="22"/>
            <w:szCs w:val="22"/>
            <w:highlight w:val="yellow"/>
          </w:rPr>
          <w:t xml:space="preserve"> HACIA ABAJO</w:t>
        </w:r>
      </w:ins>
    </w:p>
    <w:p w14:paraId="64C97819" w14:textId="472D5749" w:rsidR="008F04B5" w:rsidRPr="004E5E51" w:rsidRDefault="008F04B5" w:rsidP="001A5E30">
      <w:pPr>
        <w:pBdr>
          <w:top w:val="single" w:sz="4" w:space="1" w:color="auto"/>
          <w:left w:val="single" w:sz="4" w:space="4" w:color="auto"/>
          <w:bottom w:val="single" w:sz="4" w:space="1" w:color="auto"/>
          <w:right w:val="single" w:sz="4" w:space="4" w:color="auto"/>
        </w:pBdr>
        <w:shd w:val="clear" w:color="auto" w:fill="B3B3B3"/>
        <w:spacing w:after="0"/>
        <w:jc w:val="center"/>
        <w:rPr>
          <w:rFonts w:ascii="Times" w:hAnsi="Times"/>
        </w:rPr>
      </w:pPr>
      <w:r w:rsidRPr="004E5E51">
        <w:rPr>
          <w:rFonts w:ascii="Times" w:hAnsi="Times"/>
        </w:rPr>
        <w:t xml:space="preserve">2. </w:t>
      </w:r>
      <w:r w:rsidR="00637159" w:rsidRPr="004E5E51">
        <w:rPr>
          <w:rFonts w:ascii="Times" w:hAnsi="Times"/>
        </w:rPr>
        <w:t>Anotar las ideas que responden dichas preguntas guía.</w:t>
      </w:r>
    </w:p>
    <w:p w14:paraId="7DF635BC" w14:textId="6EDFADDB" w:rsidR="00EC1411" w:rsidRPr="004E5E51" w:rsidRDefault="003F1B3A" w:rsidP="00EC1411">
      <w:pPr>
        <w:shd w:val="clear" w:color="auto" w:fill="B3B3B3"/>
        <w:spacing w:after="0"/>
        <w:jc w:val="center"/>
        <w:rPr>
          <w:ins w:id="130" w:author="Susana Moreno" w:date="2014-10-10T17:13:00Z"/>
          <w:rFonts w:ascii="Times" w:hAnsi="Times"/>
          <w:sz w:val="48"/>
          <w:szCs w:val="48"/>
        </w:rPr>
      </w:pPr>
      <w:ins w:id="131" w:author="Belkis" w:date="2014-10-12T17:50:00Z">
        <w:r w:rsidRPr="00161D0A">
          <w:rPr>
            <w:rFonts w:ascii="Wingdings" w:hAnsi="Wingdings"/>
            <w:color w:val="000000"/>
            <w:sz w:val="48"/>
            <w:szCs w:val="48"/>
            <w:highlight w:val="yellow"/>
          </w:rPr>
          <w:sym w:font="Wingdings" w:char="F0CD"/>
        </w:r>
      </w:ins>
      <w:ins w:id="132" w:author="Susana Moreno" w:date="2014-10-10T17:12:00Z">
        <w:r w:rsidR="00161D0A" w:rsidRPr="00161D0A">
          <w:rPr>
            <w:rFonts w:ascii="Times" w:hAnsi="Times"/>
            <w:highlight w:val="yellow"/>
          </w:rPr>
          <w:t></w:t>
        </w:r>
        <w:r w:rsidR="00161D0A" w:rsidRPr="00F5734A">
          <w:rPr>
            <w:rFonts w:asciiTheme="majorHAnsi" w:hAnsiTheme="majorHAnsi"/>
            <w:color w:val="FF0000"/>
            <w:sz w:val="22"/>
            <w:szCs w:val="22"/>
            <w:highlight w:val="yellow"/>
          </w:rPr>
          <w:t></w:t>
        </w:r>
        <w:r w:rsidR="00161D0A" w:rsidRPr="00F5734A">
          <w:rPr>
            <w:rFonts w:asciiTheme="majorHAnsi" w:hAnsiTheme="majorHAnsi"/>
            <w:color w:val="FF0000"/>
            <w:sz w:val="22"/>
            <w:szCs w:val="22"/>
            <w:highlight w:val="yellow"/>
          </w:rPr>
          <w:t></w:t>
        </w:r>
      </w:ins>
      <w:ins w:id="133" w:author="Susana Moreno" w:date="2014-10-10T17:13:00Z">
        <w:r w:rsidR="00161D0A" w:rsidRPr="00F5734A">
          <w:rPr>
            <w:rFonts w:asciiTheme="majorHAnsi" w:hAnsiTheme="majorHAnsi"/>
            <w:color w:val="FF0000"/>
            <w:sz w:val="22"/>
            <w:szCs w:val="22"/>
            <w:highlight w:val="yellow"/>
          </w:rPr>
          <w:t>ECHA</w:t>
        </w:r>
      </w:ins>
      <w:ins w:id="134" w:author="Belkis" w:date="2014-10-12T17:50:00Z">
        <w:r w:rsidR="00161D0A" w:rsidRPr="00F5734A">
          <w:rPr>
            <w:rFonts w:asciiTheme="majorHAnsi" w:hAnsiTheme="majorHAnsi"/>
            <w:color w:val="FF0000"/>
            <w:sz w:val="22"/>
            <w:szCs w:val="22"/>
            <w:highlight w:val="yellow"/>
          </w:rPr>
          <w:t xml:space="preserve"> GRUESA</w:t>
        </w:r>
      </w:ins>
      <w:ins w:id="135" w:author="Susana Moreno" w:date="2014-10-10T17:13:00Z">
        <w:r w:rsidR="00161D0A" w:rsidRPr="00F5734A">
          <w:rPr>
            <w:rFonts w:asciiTheme="majorHAnsi" w:hAnsiTheme="majorHAnsi"/>
            <w:color w:val="FF0000"/>
            <w:sz w:val="22"/>
            <w:szCs w:val="22"/>
            <w:highlight w:val="yellow"/>
          </w:rPr>
          <w:t xml:space="preserve"> HACIA ABAJO</w:t>
        </w:r>
      </w:ins>
    </w:p>
    <w:p w14:paraId="70342D08" w14:textId="112ADD8A" w:rsidR="00637159" w:rsidRPr="004E5E51" w:rsidRDefault="00637159" w:rsidP="001A5E30">
      <w:pPr>
        <w:pBdr>
          <w:top w:val="single" w:sz="4" w:space="1" w:color="auto"/>
          <w:left w:val="single" w:sz="4" w:space="4" w:color="auto"/>
          <w:bottom w:val="single" w:sz="4" w:space="1" w:color="auto"/>
          <w:right w:val="single" w:sz="4" w:space="4" w:color="auto"/>
        </w:pBdr>
        <w:shd w:val="clear" w:color="auto" w:fill="B3B3B3"/>
        <w:spacing w:after="0"/>
        <w:jc w:val="center"/>
        <w:rPr>
          <w:rFonts w:ascii="Times" w:hAnsi="Times"/>
        </w:rPr>
      </w:pPr>
      <w:r w:rsidRPr="004E5E51">
        <w:rPr>
          <w:rFonts w:ascii="Times" w:hAnsi="Times"/>
        </w:rPr>
        <w:t>3. Identificar la opinión que se tiene acerca del tema (si la hay).</w:t>
      </w:r>
    </w:p>
    <w:p w14:paraId="6C86515C" w14:textId="161D9569" w:rsidR="00EC1411" w:rsidRPr="004E5E51" w:rsidRDefault="003F1B3A" w:rsidP="00EC1411">
      <w:pPr>
        <w:shd w:val="clear" w:color="auto" w:fill="B3B3B3"/>
        <w:spacing w:after="0"/>
        <w:jc w:val="center"/>
        <w:rPr>
          <w:ins w:id="136" w:author="Susana Moreno" w:date="2014-10-10T17:13:00Z"/>
          <w:rFonts w:ascii="Times" w:hAnsi="Times"/>
          <w:sz w:val="48"/>
          <w:szCs w:val="48"/>
        </w:rPr>
      </w:pPr>
      <w:ins w:id="137" w:author="Belkis" w:date="2014-10-12T17:50:00Z">
        <w:r w:rsidRPr="00161D0A">
          <w:rPr>
            <w:rFonts w:ascii="Wingdings" w:hAnsi="Wingdings"/>
            <w:color w:val="000000"/>
            <w:sz w:val="48"/>
            <w:szCs w:val="48"/>
            <w:highlight w:val="yellow"/>
          </w:rPr>
          <w:sym w:font="Wingdings" w:char="F0CD"/>
        </w:r>
      </w:ins>
      <w:ins w:id="138" w:author="Susana Moreno" w:date="2014-10-10T17:12:00Z">
        <w:r w:rsidR="00161D0A" w:rsidRPr="00161D0A">
          <w:rPr>
            <w:rFonts w:ascii="Times" w:hAnsi="Times"/>
            <w:highlight w:val="yellow"/>
          </w:rPr>
          <w:t></w:t>
        </w:r>
        <w:r w:rsidR="00161D0A" w:rsidRPr="00F5734A">
          <w:rPr>
            <w:rFonts w:asciiTheme="majorHAnsi" w:hAnsiTheme="majorHAnsi"/>
            <w:color w:val="FF0000"/>
            <w:sz w:val="22"/>
            <w:szCs w:val="22"/>
            <w:highlight w:val="yellow"/>
          </w:rPr>
          <w:t></w:t>
        </w:r>
        <w:r w:rsidR="00161D0A" w:rsidRPr="00F5734A">
          <w:rPr>
            <w:rFonts w:asciiTheme="majorHAnsi" w:hAnsiTheme="majorHAnsi"/>
            <w:color w:val="FF0000"/>
            <w:sz w:val="22"/>
            <w:szCs w:val="22"/>
            <w:highlight w:val="yellow"/>
          </w:rPr>
          <w:t></w:t>
        </w:r>
      </w:ins>
      <w:ins w:id="139" w:author="Susana Moreno" w:date="2014-10-10T17:13:00Z">
        <w:r w:rsidR="00161D0A" w:rsidRPr="00F5734A">
          <w:rPr>
            <w:rFonts w:asciiTheme="majorHAnsi" w:hAnsiTheme="majorHAnsi"/>
            <w:color w:val="FF0000"/>
            <w:sz w:val="22"/>
            <w:szCs w:val="22"/>
            <w:highlight w:val="yellow"/>
          </w:rPr>
          <w:t>ECHA</w:t>
        </w:r>
      </w:ins>
      <w:ins w:id="140" w:author="Belkis" w:date="2014-10-12T17:50:00Z">
        <w:r w:rsidR="00161D0A" w:rsidRPr="00F5734A">
          <w:rPr>
            <w:rFonts w:asciiTheme="majorHAnsi" w:hAnsiTheme="majorHAnsi"/>
            <w:color w:val="FF0000"/>
            <w:sz w:val="22"/>
            <w:szCs w:val="22"/>
            <w:highlight w:val="yellow"/>
          </w:rPr>
          <w:t xml:space="preserve"> GRUESA</w:t>
        </w:r>
      </w:ins>
      <w:ins w:id="141" w:author="Susana Moreno" w:date="2014-10-10T17:13:00Z">
        <w:r w:rsidR="00161D0A" w:rsidRPr="00F5734A">
          <w:rPr>
            <w:rFonts w:asciiTheme="majorHAnsi" w:hAnsiTheme="majorHAnsi"/>
            <w:color w:val="FF0000"/>
            <w:sz w:val="22"/>
            <w:szCs w:val="22"/>
            <w:highlight w:val="yellow"/>
          </w:rPr>
          <w:t xml:space="preserve"> HACIA ABAJO</w:t>
        </w:r>
      </w:ins>
    </w:p>
    <w:p w14:paraId="2A073383" w14:textId="6E722938" w:rsidR="00637159" w:rsidRPr="004E5E51" w:rsidRDefault="00637159" w:rsidP="001A5E30">
      <w:pPr>
        <w:pBdr>
          <w:top w:val="single" w:sz="4" w:space="1" w:color="auto"/>
          <w:left w:val="single" w:sz="4" w:space="4" w:color="auto"/>
          <w:bottom w:val="single" w:sz="4" w:space="1" w:color="auto"/>
          <w:right w:val="single" w:sz="4" w:space="4" w:color="auto"/>
        </w:pBdr>
        <w:shd w:val="clear" w:color="auto" w:fill="B3B3B3"/>
        <w:spacing w:after="0"/>
        <w:jc w:val="center"/>
        <w:rPr>
          <w:rFonts w:ascii="Times" w:hAnsi="Times"/>
        </w:rPr>
      </w:pPr>
      <w:r w:rsidRPr="004E5E51">
        <w:rPr>
          <w:rFonts w:ascii="Times" w:hAnsi="Times"/>
        </w:rPr>
        <w:t>4. Registrar los argumentos (si los hay).</w:t>
      </w:r>
    </w:p>
    <w:p w14:paraId="64CDE0E9" w14:textId="77777777" w:rsidR="00B80CF0" w:rsidRPr="004E5E51" w:rsidRDefault="00B80CF0" w:rsidP="00B80CF0">
      <w:pPr>
        <w:shd w:val="clear" w:color="auto" w:fill="B3B3B3"/>
        <w:spacing w:after="0"/>
        <w:rPr>
          <w:rFonts w:ascii="Times" w:hAnsi="Times"/>
          <w:color w:val="000000" w:themeColor="text1"/>
        </w:rPr>
      </w:pPr>
    </w:p>
    <w:p w14:paraId="3481B10E" w14:textId="77777777" w:rsidR="00637159" w:rsidRPr="004E5E51" w:rsidRDefault="00637159" w:rsidP="0008475A">
      <w:pPr>
        <w:spacing w:after="0"/>
        <w:rPr>
          <w:rFonts w:ascii="Times" w:hAnsi="Times"/>
        </w:rPr>
      </w:pPr>
    </w:p>
    <w:p w14:paraId="2CA43FF5" w14:textId="3D7E63E4" w:rsidR="00637159" w:rsidRPr="004E5E51" w:rsidRDefault="00637159" w:rsidP="0008475A">
      <w:pPr>
        <w:spacing w:after="0"/>
        <w:rPr>
          <w:rFonts w:ascii="Times" w:hAnsi="Times"/>
        </w:rPr>
      </w:pPr>
      <w:r w:rsidRPr="004E5E51">
        <w:rPr>
          <w:rFonts w:ascii="Times" w:hAnsi="Times"/>
        </w:rPr>
        <w:t xml:space="preserve">El tratamiento de un tema es más </w:t>
      </w:r>
      <w:ins w:id="142" w:author="Angélica Monroy" w:date="2014-10-19T13:09:00Z">
        <w:r w:rsidR="003E024E">
          <w:rPr>
            <w:rFonts w:ascii="Times" w:hAnsi="Times"/>
          </w:rPr>
          <w:t>evidente</w:t>
        </w:r>
        <w:r w:rsidR="003E024E" w:rsidRPr="004E5E51">
          <w:rPr>
            <w:rFonts w:ascii="Times" w:hAnsi="Times"/>
          </w:rPr>
          <w:t xml:space="preserve"> </w:t>
        </w:r>
      </w:ins>
      <w:r w:rsidRPr="004E5E51">
        <w:rPr>
          <w:rFonts w:ascii="Times" w:hAnsi="Times"/>
        </w:rPr>
        <w:t>cuando se compara con otros textos</w:t>
      </w:r>
      <w:r w:rsidR="00DE69EE">
        <w:rPr>
          <w:rFonts w:ascii="Times" w:hAnsi="Times"/>
        </w:rPr>
        <w:t>,</w:t>
      </w:r>
      <w:r w:rsidRPr="004E5E51">
        <w:rPr>
          <w:rFonts w:ascii="Times" w:hAnsi="Times"/>
        </w:rPr>
        <w:t xml:space="preserve"> ya que se reconoce si los autores abordan el tema desde una especialidad, tienen una opinión </w:t>
      </w:r>
      <w:ins w:id="143" w:author="Angélica Monroy" w:date="2014-10-19T13:09:00Z">
        <w:r w:rsidR="003E024E">
          <w:rPr>
            <w:rFonts w:ascii="Times" w:hAnsi="Times"/>
          </w:rPr>
          <w:t>definida</w:t>
        </w:r>
      </w:ins>
      <w:r w:rsidRPr="004E5E51">
        <w:rPr>
          <w:rFonts w:ascii="Times" w:hAnsi="Times"/>
        </w:rPr>
        <w:t>, centran su atención en determinados aspectos, etcétera.</w:t>
      </w:r>
    </w:p>
    <w:p w14:paraId="07622A34" w14:textId="77777777" w:rsidR="00257DDB" w:rsidRPr="004E5E51" w:rsidRDefault="00257DDB" w:rsidP="0008475A">
      <w:pPr>
        <w:spacing w:after="0"/>
        <w:rPr>
          <w:rFonts w:ascii="Times" w:hAnsi="Times"/>
        </w:rPr>
      </w:pPr>
    </w:p>
    <w:p w14:paraId="6F81F9F2" w14:textId="4ABDF655" w:rsidR="005F118D" w:rsidRPr="008A00D9" w:rsidRDefault="005F118D" w:rsidP="00E623F0">
      <w:pPr>
        <w:shd w:val="clear" w:color="auto" w:fill="B3B3B3"/>
        <w:spacing w:after="0"/>
        <w:rPr>
          <w:rFonts w:asciiTheme="majorHAnsi" w:hAnsiTheme="majorHAnsi"/>
          <w:sz w:val="20"/>
          <w:szCs w:val="20"/>
        </w:rPr>
      </w:pPr>
      <w:r w:rsidRPr="008A00D9">
        <w:rPr>
          <w:rFonts w:asciiTheme="majorHAnsi" w:hAnsiTheme="majorHAnsi"/>
          <w:sz w:val="20"/>
          <w:szCs w:val="20"/>
        </w:rPr>
        <w:t>F</w:t>
      </w:r>
      <w:r w:rsidR="008A00D9" w:rsidRPr="008A00D9">
        <w:rPr>
          <w:rFonts w:asciiTheme="majorHAnsi" w:hAnsiTheme="majorHAnsi"/>
          <w:sz w:val="20"/>
          <w:szCs w:val="20"/>
        </w:rPr>
        <w:t>11</w:t>
      </w:r>
      <w:r w:rsidRPr="008A00D9">
        <w:rPr>
          <w:rFonts w:asciiTheme="majorHAnsi" w:hAnsiTheme="majorHAnsi"/>
          <w:sz w:val="20"/>
          <w:szCs w:val="20"/>
        </w:rPr>
        <w:t xml:space="preserve"> </w:t>
      </w:r>
      <w:r w:rsidR="007A45A9">
        <w:rPr>
          <w:rFonts w:asciiTheme="majorHAnsi" w:hAnsiTheme="majorHAnsi"/>
          <w:sz w:val="20"/>
          <w:szCs w:val="20"/>
        </w:rPr>
        <w:t xml:space="preserve">gente de </w:t>
      </w:r>
      <w:r w:rsidRPr="008A00D9">
        <w:rPr>
          <w:rFonts w:asciiTheme="majorHAnsi" w:hAnsiTheme="majorHAnsi"/>
          <w:sz w:val="20"/>
          <w:szCs w:val="20"/>
        </w:rPr>
        <w:t>diferentes profesiones</w:t>
      </w:r>
      <w:r w:rsidR="00195E54" w:rsidRPr="008A00D9">
        <w:rPr>
          <w:rFonts w:asciiTheme="majorHAnsi" w:hAnsiTheme="majorHAnsi"/>
          <w:sz w:val="20"/>
          <w:szCs w:val="20"/>
        </w:rPr>
        <w:t>,</w:t>
      </w:r>
      <w:r w:rsidRPr="008A00D9">
        <w:rPr>
          <w:rFonts w:asciiTheme="majorHAnsi" w:hAnsiTheme="majorHAnsi"/>
          <w:sz w:val="20"/>
          <w:szCs w:val="20"/>
        </w:rPr>
        <w:t xml:space="preserve"> 157248593</w:t>
      </w:r>
    </w:p>
    <w:p w14:paraId="14C6BD24" w14:textId="45234464" w:rsidR="005F118D" w:rsidRPr="004E5E51" w:rsidRDefault="00EF15BF" w:rsidP="00E623F0">
      <w:pPr>
        <w:shd w:val="clear" w:color="auto" w:fill="B3B3B3"/>
        <w:spacing w:after="0"/>
        <w:rPr>
          <w:rFonts w:ascii="Times" w:hAnsi="Times"/>
        </w:rPr>
      </w:pPr>
      <w:r w:rsidRPr="00FE5D52">
        <w:rPr>
          <w:rFonts w:asciiTheme="majorHAnsi" w:hAnsiTheme="majorHAnsi"/>
          <w:sz w:val="20"/>
          <w:szCs w:val="20"/>
        </w:rPr>
        <w:t>PIE:</w:t>
      </w:r>
      <w:r w:rsidRPr="004E5E51">
        <w:rPr>
          <w:rFonts w:ascii="Times" w:hAnsi="Times"/>
        </w:rPr>
        <w:t xml:space="preserve"> </w:t>
      </w:r>
      <w:r w:rsidR="00E623F0" w:rsidRPr="004E5E51">
        <w:rPr>
          <w:rFonts w:ascii="Times" w:hAnsi="Times"/>
        </w:rPr>
        <w:t>Las personas de diversas profesiones pueden estudiar un mismo tema. Desde su experiencia y campo de estudio, abordan el tema desde una mirada distinta</w:t>
      </w:r>
      <w:ins w:id="144" w:author="Angélica Monroy" w:date="2014-10-19T13:10:00Z">
        <w:r w:rsidR="003E024E">
          <w:rPr>
            <w:rFonts w:ascii="Times" w:hAnsi="Times"/>
          </w:rPr>
          <w:t>; p</w:t>
        </w:r>
      </w:ins>
      <w:r w:rsidR="00E623F0" w:rsidRPr="004E5E51">
        <w:rPr>
          <w:rFonts w:ascii="Times" w:hAnsi="Times"/>
        </w:rPr>
        <w:t xml:space="preserve">or ejemplo, una doctora, un historiador y una chef pueden dar una perspectiva </w:t>
      </w:r>
      <w:ins w:id="145" w:author="Angélica Monroy" w:date="2014-10-19T13:10:00Z">
        <w:r w:rsidR="003E024E" w:rsidRPr="004E5E51">
          <w:rPr>
            <w:rFonts w:ascii="Times" w:hAnsi="Times"/>
          </w:rPr>
          <w:t>di</w:t>
        </w:r>
        <w:r w:rsidR="003E024E">
          <w:rPr>
            <w:rFonts w:ascii="Times" w:hAnsi="Times"/>
          </w:rPr>
          <w:t>ferente</w:t>
        </w:r>
        <w:r w:rsidR="003E024E" w:rsidRPr="004E5E51">
          <w:rPr>
            <w:rFonts w:ascii="Times" w:hAnsi="Times"/>
          </w:rPr>
          <w:t xml:space="preserve"> </w:t>
        </w:r>
      </w:ins>
      <w:r w:rsidR="00E623F0" w:rsidRPr="004E5E51">
        <w:rPr>
          <w:rFonts w:ascii="Times" w:hAnsi="Times"/>
        </w:rPr>
        <w:t xml:space="preserve">sobre la alimentación. La primera puede </w:t>
      </w:r>
      <w:ins w:id="146" w:author="Angélica Monroy" w:date="2014-10-19T13:10:00Z">
        <w:r w:rsidR="003E024E">
          <w:rPr>
            <w:rFonts w:ascii="Times" w:hAnsi="Times"/>
          </w:rPr>
          <w:t>brin</w:t>
        </w:r>
      </w:ins>
      <w:r w:rsidR="00E623F0" w:rsidRPr="004E5E51">
        <w:rPr>
          <w:rFonts w:ascii="Times" w:hAnsi="Times"/>
        </w:rPr>
        <w:t>dar información sobre los beneficios y daños que ciertos alimentos provocan en nuestra salud</w:t>
      </w:r>
      <w:ins w:id="147" w:author="Angélica Monroy" w:date="2014-10-19T18:22:00Z">
        <w:r w:rsidR="00854B41">
          <w:rPr>
            <w:rFonts w:ascii="Times" w:hAnsi="Times"/>
          </w:rPr>
          <w:t>;</w:t>
        </w:r>
        <w:r w:rsidR="00854B41" w:rsidRPr="004E5E51">
          <w:rPr>
            <w:rFonts w:ascii="Times" w:hAnsi="Times"/>
          </w:rPr>
          <w:t xml:space="preserve"> </w:t>
        </w:r>
      </w:ins>
      <w:r w:rsidR="00E623F0" w:rsidRPr="004E5E51">
        <w:rPr>
          <w:rFonts w:ascii="Times" w:hAnsi="Times"/>
        </w:rPr>
        <w:t>el segundo</w:t>
      </w:r>
      <w:ins w:id="148" w:author="Angélica Monroy" w:date="2014-10-19T13:10:00Z">
        <w:r w:rsidR="003E024E">
          <w:rPr>
            <w:rFonts w:ascii="Times" w:hAnsi="Times"/>
          </w:rPr>
          <w:t>,</w:t>
        </w:r>
      </w:ins>
      <w:r w:rsidR="00E623F0" w:rsidRPr="004E5E51">
        <w:rPr>
          <w:rFonts w:ascii="Times" w:hAnsi="Times"/>
        </w:rPr>
        <w:t xml:space="preserve"> puede hablar de las tradiciones culinarias de una cultura y la tercera</w:t>
      </w:r>
      <w:ins w:id="149" w:author="Angélica Monroy" w:date="2014-10-19T13:10:00Z">
        <w:r w:rsidR="007C192C">
          <w:rPr>
            <w:rFonts w:ascii="Times" w:hAnsi="Times"/>
          </w:rPr>
          <w:t>,</w:t>
        </w:r>
      </w:ins>
      <w:r w:rsidR="00E623F0" w:rsidRPr="004E5E51">
        <w:rPr>
          <w:rFonts w:ascii="Times" w:hAnsi="Times"/>
        </w:rPr>
        <w:t xml:space="preserve"> puede enumerar los pasos para preparar </w:t>
      </w:r>
      <w:ins w:id="150" w:author="Angélica Monroy" w:date="2014-10-19T13:10:00Z">
        <w:r w:rsidR="007C192C">
          <w:rPr>
            <w:rFonts w:ascii="Times" w:hAnsi="Times"/>
          </w:rPr>
          <w:t>algun</w:t>
        </w:r>
        <w:r w:rsidR="007C192C" w:rsidRPr="004E5E51">
          <w:rPr>
            <w:rFonts w:ascii="Times" w:hAnsi="Times"/>
          </w:rPr>
          <w:t xml:space="preserve">os </w:t>
        </w:r>
      </w:ins>
      <w:r w:rsidR="00E623F0" w:rsidRPr="004E5E51">
        <w:rPr>
          <w:rFonts w:ascii="Times" w:hAnsi="Times"/>
        </w:rPr>
        <w:t>platillos.</w:t>
      </w:r>
    </w:p>
    <w:p w14:paraId="4F4B6906" w14:textId="77777777" w:rsidR="008A51E7" w:rsidRPr="004E5E51" w:rsidRDefault="008A51E7" w:rsidP="00ED0B81">
      <w:pPr>
        <w:spacing w:after="0"/>
        <w:rPr>
          <w:rFonts w:ascii="Times" w:hAnsi="Times"/>
        </w:rPr>
      </w:pPr>
    </w:p>
    <w:p w14:paraId="053C11E3" w14:textId="330946EB" w:rsidR="00ED0B81" w:rsidRPr="004E5E51" w:rsidRDefault="00ED0B81" w:rsidP="00ED0B81">
      <w:pPr>
        <w:spacing w:after="0"/>
        <w:rPr>
          <w:rFonts w:ascii="Times" w:hAnsi="Times"/>
        </w:rPr>
      </w:pPr>
      <w:r w:rsidRPr="004E5E51">
        <w:rPr>
          <w:rFonts w:ascii="Times" w:hAnsi="Times"/>
        </w:rPr>
        <w:t>Pr</w:t>
      </w:r>
      <w:r w:rsidR="00E33AEB">
        <w:rPr>
          <w:rFonts w:ascii="Times" w:hAnsi="Times"/>
        </w:rPr>
        <w:t>ofundiz</w:t>
      </w:r>
      <w:r w:rsidRPr="004E5E51">
        <w:rPr>
          <w:rFonts w:ascii="Times" w:hAnsi="Times"/>
        </w:rPr>
        <w:t>a</w:t>
      </w:r>
    </w:p>
    <w:p w14:paraId="6C86E77C" w14:textId="26298B63" w:rsidR="00ED0B81" w:rsidRPr="004E5E51" w:rsidRDefault="00ED0B81" w:rsidP="00ED0B81">
      <w:pPr>
        <w:spacing w:after="0"/>
        <w:rPr>
          <w:rFonts w:ascii="Times" w:hAnsi="Times"/>
          <w:highlight w:val="yellow"/>
        </w:rPr>
      </w:pPr>
      <w:r w:rsidRPr="004E5E51">
        <w:rPr>
          <w:rFonts w:ascii="Times" w:hAnsi="Times"/>
          <w:highlight w:val="yellow"/>
        </w:rPr>
        <w:t>[</w:t>
      </w:r>
      <w:r w:rsidR="00621979">
        <w:rPr>
          <w:rFonts w:ascii="Times" w:hAnsi="Times"/>
          <w:highlight w:val="yellow"/>
        </w:rPr>
        <w:t>ES-S3-0</w:t>
      </w:r>
      <w:r w:rsidR="00BB0E5A" w:rsidRPr="004E5E51">
        <w:rPr>
          <w:rFonts w:ascii="Times" w:hAnsi="Times"/>
          <w:highlight w:val="yellow"/>
        </w:rPr>
        <w:t>1-REC1</w:t>
      </w:r>
      <w:r w:rsidR="008E43FD" w:rsidRPr="004E5E51">
        <w:rPr>
          <w:rFonts w:ascii="Times" w:hAnsi="Times"/>
          <w:highlight w:val="yellow"/>
        </w:rPr>
        <w:t>4</w:t>
      </w:r>
      <w:r w:rsidRPr="004E5E51">
        <w:rPr>
          <w:rFonts w:ascii="Times" w:hAnsi="Times"/>
          <w:highlight w:val="yellow"/>
        </w:rPr>
        <w:t xml:space="preserve">0] </w:t>
      </w:r>
      <w:r w:rsidRPr="004E5E51">
        <w:rPr>
          <w:rFonts w:ascii="Times" w:hAnsi="Times"/>
          <w:color w:val="FF0000"/>
          <w:highlight w:val="yellow"/>
        </w:rPr>
        <w:t>NUEVO</w:t>
      </w:r>
    </w:p>
    <w:p w14:paraId="0E6B7ED4" w14:textId="34F9B909" w:rsidR="00ED0B81" w:rsidRPr="004E5E51" w:rsidRDefault="00ED0B81" w:rsidP="00ED0B81">
      <w:pPr>
        <w:spacing w:after="0"/>
        <w:rPr>
          <w:rFonts w:ascii="Times" w:hAnsi="Times"/>
          <w:b/>
        </w:rPr>
      </w:pPr>
      <w:r w:rsidRPr="004E5E51">
        <w:rPr>
          <w:rFonts w:ascii="Times" w:hAnsi="Times"/>
          <w:b/>
        </w:rPr>
        <w:t>Un tema, diversos tratamientos</w:t>
      </w:r>
    </w:p>
    <w:p w14:paraId="4CED4B61" w14:textId="2F826152" w:rsidR="00ED0B81" w:rsidRPr="004E5E51" w:rsidRDefault="00E538CC" w:rsidP="00ED0B81">
      <w:pPr>
        <w:spacing w:after="0"/>
        <w:rPr>
          <w:rFonts w:ascii="Times" w:hAnsi="Times"/>
        </w:rPr>
      </w:pPr>
      <w:r>
        <w:rPr>
          <w:rFonts w:ascii="Times" w:hAnsi="Times"/>
        </w:rPr>
        <w:t>Interactivo</w:t>
      </w:r>
      <w:r w:rsidR="00C76EE8">
        <w:rPr>
          <w:rFonts w:ascii="Times" w:hAnsi="Times"/>
        </w:rPr>
        <w:t xml:space="preserve"> que sirve</w:t>
      </w:r>
      <w:r w:rsidR="00ED0B81" w:rsidRPr="004E5E51">
        <w:rPr>
          <w:rFonts w:ascii="Times" w:hAnsi="Times"/>
        </w:rPr>
        <w:t xml:space="preserve"> para reconocer el tratamient</w:t>
      </w:r>
      <w:r w:rsidR="0095345F">
        <w:rPr>
          <w:rFonts w:ascii="Times" w:hAnsi="Times"/>
        </w:rPr>
        <w:t>o de un tema en diversos textos</w:t>
      </w:r>
    </w:p>
    <w:p w14:paraId="6B19177F" w14:textId="77777777" w:rsidR="00CC5C2E" w:rsidRPr="004E5E51" w:rsidRDefault="00CC5C2E" w:rsidP="00CC5C2E">
      <w:pPr>
        <w:spacing w:after="0"/>
        <w:rPr>
          <w:rFonts w:ascii="Times" w:hAnsi="Times"/>
          <w:highlight w:val="yellow"/>
        </w:rPr>
      </w:pPr>
    </w:p>
    <w:p w14:paraId="74BC6A0A" w14:textId="77777777" w:rsidR="00BC1FD5" w:rsidRPr="004E5E51" w:rsidRDefault="00BC1FD5" w:rsidP="00CC5C2E">
      <w:pPr>
        <w:spacing w:after="0"/>
        <w:rPr>
          <w:rFonts w:ascii="Times" w:hAnsi="Times"/>
          <w:highlight w:val="yellow"/>
        </w:rPr>
      </w:pPr>
    </w:p>
    <w:p w14:paraId="06072496" w14:textId="659EAB08" w:rsidR="00CC5C2E" w:rsidRPr="004E5E51" w:rsidRDefault="00CC5C2E" w:rsidP="00CC5C2E">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006A1381">
        <w:rPr>
          <w:rFonts w:ascii="Times" w:hAnsi="Times"/>
          <w:b/>
        </w:rPr>
        <w:t>4</w:t>
      </w:r>
      <w:r w:rsidRPr="004E5E51">
        <w:rPr>
          <w:rFonts w:ascii="Times" w:hAnsi="Times"/>
          <w:b/>
        </w:rPr>
        <w:t xml:space="preserve"> </w:t>
      </w:r>
      <w:r w:rsidR="003521B0" w:rsidRPr="004E5E51">
        <w:rPr>
          <w:rFonts w:ascii="Times" w:hAnsi="Times"/>
          <w:b/>
        </w:rPr>
        <w:t>El registro de</w:t>
      </w:r>
      <w:r w:rsidRPr="004E5E51">
        <w:rPr>
          <w:rFonts w:ascii="Times" w:hAnsi="Times"/>
          <w:b/>
        </w:rPr>
        <w:t xml:space="preserve"> información</w:t>
      </w:r>
    </w:p>
    <w:p w14:paraId="5B133AD9" w14:textId="77777777" w:rsidR="00CC5C2E" w:rsidRPr="004E5E51" w:rsidRDefault="00CC5C2E" w:rsidP="00CC5C2E">
      <w:pPr>
        <w:spacing w:after="0"/>
        <w:rPr>
          <w:rFonts w:ascii="Times" w:hAnsi="Times"/>
        </w:rPr>
      </w:pPr>
    </w:p>
    <w:p w14:paraId="52AF733A" w14:textId="12888DC0" w:rsidR="00E33FC6" w:rsidRDefault="007114E8" w:rsidP="00E33FC6">
      <w:pPr>
        <w:spacing w:after="0"/>
        <w:rPr>
          <w:rFonts w:ascii="Times" w:hAnsi="Times"/>
        </w:rPr>
      </w:pPr>
      <w:r w:rsidRPr="004E5E51">
        <w:rPr>
          <w:rFonts w:ascii="Times" w:hAnsi="Times"/>
        </w:rPr>
        <w:t xml:space="preserve">Para redactar un ensayo, es </w:t>
      </w:r>
      <w:ins w:id="151" w:author="Angélica Monroy" w:date="2014-10-19T13:10:00Z">
        <w:r w:rsidR="007C192C">
          <w:rPr>
            <w:rFonts w:ascii="Times" w:hAnsi="Times"/>
          </w:rPr>
          <w:t>esencial</w:t>
        </w:r>
        <w:r w:rsidR="007C192C" w:rsidRPr="004E5E51">
          <w:rPr>
            <w:rFonts w:ascii="Times" w:hAnsi="Times"/>
          </w:rPr>
          <w:t xml:space="preserve"> </w:t>
        </w:r>
      </w:ins>
      <w:r w:rsidRPr="004E5E51">
        <w:rPr>
          <w:rFonts w:ascii="Times" w:hAnsi="Times"/>
        </w:rPr>
        <w:t>registrar la información</w:t>
      </w:r>
      <w:r w:rsidR="00033A3A" w:rsidRPr="004E5E51">
        <w:rPr>
          <w:rFonts w:ascii="Times" w:hAnsi="Times"/>
        </w:rPr>
        <w:t xml:space="preserve"> de las fuentes</w:t>
      </w:r>
      <w:r w:rsidR="004C2881" w:rsidRPr="004E5E51">
        <w:rPr>
          <w:rFonts w:ascii="Times" w:hAnsi="Times"/>
        </w:rPr>
        <w:t>. Los medios más adecuados son las</w:t>
      </w:r>
      <w:r w:rsidR="00033A3A" w:rsidRPr="004E5E51">
        <w:rPr>
          <w:rFonts w:ascii="Times" w:hAnsi="Times"/>
        </w:rPr>
        <w:t xml:space="preserve"> notas y </w:t>
      </w:r>
      <w:ins w:id="152" w:author="Angélica Monroy" w:date="2014-10-19T13:11:00Z">
        <w:r w:rsidR="007C192C">
          <w:rPr>
            <w:rFonts w:ascii="Times" w:hAnsi="Times"/>
          </w:rPr>
          <w:t xml:space="preserve">los </w:t>
        </w:r>
      </w:ins>
      <w:r w:rsidR="00033A3A" w:rsidRPr="004E5E51">
        <w:rPr>
          <w:rFonts w:ascii="Times" w:hAnsi="Times"/>
        </w:rPr>
        <w:t>resúmenes</w:t>
      </w:r>
      <w:r w:rsidR="004C2881" w:rsidRPr="004E5E51">
        <w:rPr>
          <w:rFonts w:ascii="Times" w:hAnsi="Times"/>
        </w:rPr>
        <w:t xml:space="preserve">, </w:t>
      </w:r>
      <w:ins w:id="153" w:author="Angélica Monroy" w:date="2014-10-19T13:11:00Z">
        <w:r w:rsidR="007C192C" w:rsidRPr="004E5E51">
          <w:rPr>
            <w:rFonts w:ascii="Times" w:hAnsi="Times"/>
          </w:rPr>
          <w:t>p</w:t>
        </w:r>
        <w:r w:rsidR="007C192C">
          <w:rPr>
            <w:rFonts w:ascii="Times" w:hAnsi="Times"/>
          </w:rPr>
          <w:t>ues</w:t>
        </w:r>
        <w:r w:rsidR="007C192C" w:rsidRPr="004E5E51">
          <w:rPr>
            <w:rFonts w:ascii="Times" w:hAnsi="Times"/>
          </w:rPr>
          <w:t xml:space="preserve"> </w:t>
        </w:r>
      </w:ins>
      <w:r w:rsidR="004C2881" w:rsidRPr="004E5E51">
        <w:rPr>
          <w:rFonts w:ascii="Times" w:hAnsi="Times"/>
        </w:rPr>
        <w:t>son textos breves que puedes manejar en fichas u hojas sueltas</w:t>
      </w:r>
      <w:r w:rsidR="00033A3A" w:rsidRPr="004E5E51">
        <w:rPr>
          <w:rFonts w:ascii="Times" w:hAnsi="Times"/>
        </w:rPr>
        <w:t>.</w:t>
      </w:r>
      <w:r w:rsidR="004C2881" w:rsidRPr="004E5E51">
        <w:rPr>
          <w:rFonts w:ascii="Times" w:hAnsi="Times"/>
        </w:rPr>
        <w:t xml:space="preserve"> </w:t>
      </w:r>
      <w:ins w:id="154" w:author="Angélica Monroy" w:date="2014-10-19T13:11:00Z">
        <w:r w:rsidR="007C192C" w:rsidRPr="004E5E51">
          <w:rPr>
            <w:rFonts w:ascii="Times" w:hAnsi="Times"/>
          </w:rPr>
          <w:t>E</w:t>
        </w:r>
        <w:r w:rsidR="007C192C">
          <w:rPr>
            <w:rFonts w:ascii="Times" w:hAnsi="Times"/>
          </w:rPr>
          <w:t>ll</w:t>
        </w:r>
        <w:r w:rsidR="007C192C" w:rsidRPr="004E5E51">
          <w:rPr>
            <w:rFonts w:ascii="Times" w:hAnsi="Times"/>
          </w:rPr>
          <w:t xml:space="preserve">o </w:t>
        </w:r>
      </w:ins>
      <w:r w:rsidR="004C2881" w:rsidRPr="004E5E51">
        <w:rPr>
          <w:rFonts w:ascii="Times" w:hAnsi="Times"/>
        </w:rPr>
        <w:t xml:space="preserve">permite </w:t>
      </w:r>
      <w:ins w:id="155" w:author="Angélica Monroy" w:date="2014-10-19T13:11:00Z">
        <w:r w:rsidR="007C192C">
          <w:rPr>
            <w:rFonts w:ascii="Times" w:hAnsi="Times"/>
          </w:rPr>
          <w:t>que te percates de</w:t>
        </w:r>
      </w:ins>
      <w:ins w:id="156" w:author="Belkis" w:date="2014-10-23T12:33:00Z">
        <w:r w:rsidR="00541D80">
          <w:rPr>
            <w:rFonts w:ascii="Times" w:hAnsi="Times"/>
          </w:rPr>
          <w:t xml:space="preserve"> </w:t>
        </w:r>
      </w:ins>
      <w:r w:rsidR="004C2881" w:rsidRPr="004E5E51">
        <w:rPr>
          <w:rFonts w:ascii="Times" w:hAnsi="Times"/>
        </w:rPr>
        <w:t xml:space="preserve">la cantidad de información con que cuentas y, durante la redacción, puedas organizar los datos de acuerdo </w:t>
      </w:r>
      <w:ins w:id="157" w:author="Angélica Monroy" w:date="2014-10-19T13:12:00Z">
        <w:r w:rsidR="007C192C">
          <w:rPr>
            <w:rFonts w:ascii="Times" w:hAnsi="Times"/>
          </w:rPr>
          <w:t>con</w:t>
        </w:r>
        <w:r w:rsidR="007C192C" w:rsidRPr="004E5E51">
          <w:rPr>
            <w:rFonts w:ascii="Times" w:hAnsi="Times"/>
          </w:rPr>
          <w:t xml:space="preserve"> </w:t>
        </w:r>
      </w:ins>
      <w:r w:rsidR="004C2881" w:rsidRPr="004E5E51">
        <w:rPr>
          <w:rFonts w:ascii="Times" w:hAnsi="Times"/>
        </w:rPr>
        <w:t>tus propósitos.</w:t>
      </w:r>
    </w:p>
    <w:p w14:paraId="66E1D566" w14:textId="77777777" w:rsidR="00E33FC6" w:rsidRDefault="00E33FC6" w:rsidP="00E33FC6">
      <w:pPr>
        <w:spacing w:after="0"/>
        <w:rPr>
          <w:rFonts w:ascii="Times" w:hAnsi="Times"/>
        </w:rPr>
      </w:pPr>
    </w:p>
    <w:p w14:paraId="441E06F8" w14:textId="5EA5514B" w:rsidR="007114E8" w:rsidRPr="004E5E51" w:rsidRDefault="00396E33" w:rsidP="00E33FC6">
      <w:pPr>
        <w:spacing w:after="0"/>
        <w:rPr>
          <w:rFonts w:ascii="Times" w:hAnsi="Times"/>
        </w:rPr>
      </w:pPr>
      <w:r w:rsidRPr="004E5E51">
        <w:rPr>
          <w:rFonts w:ascii="Times" w:hAnsi="Times"/>
        </w:rPr>
        <w:t xml:space="preserve">Las </w:t>
      </w:r>
      <w:r w:rsidRPr="004E5E51">
        <w:rPr>
          <w:rFonts w:ascii="Times" w:hAnsi="Times"/>
          <w:b/>
        </w:rPr>
        <w:t>notas</w:t>
      </w:r>
      <w:r w:rsidRPr="004E5E51">
        <w:rPr>
          <w:rFonts w:ascii="Times" w:hAnsi="Times"/>
        </w:rPr>
        <w:t xml:space="preserve"> son apuntes breves en tarjetas, fichas u hojas sueltas en los que </w:t>
      </w:r>
      <w:ins w:id="158" w:author="Angélica Monroy" w:date="2014-10-19T13:12:00Z">
        <w:r w:rsidR="007C192C">
          <w:rPr>
            <w:rFonts w:ascii="Times" w:hAnsi="Times"/>
          </w:rPr>
          <w:t>registr</w:t>
        </w:r>
        <w:r w:rsidR="007C192C" w:rsidRPr="004E5E51">
          <w:rPr>
            <w:rFonts w:ascii="Times" w:hAnsi="Times"/>
          </w:rPr>
          <w:t xml:space="preserve">as </w:t>
        </w:r>
      </w:ins>
      <w:r w:rsidR="00E3697A" w:rsidRPr="004E5E51">
        <w:rPr>
          <w:rFonts w:ascii="Times" w:hAnsi="Times"/>
        </w:rPr>
        <w:t xml:space="preserve">la información </w:t>
      </w:r>
      <w:r w:rsidRPr="004E5E51">
        <w:rPr>
          <w:rFonts w:ascii="Times" w:hAnsi="Times"/>
        </w:rPr>
        <w:t xml:space="preserve">con tus palabras o con citas textuales. Es conveniente que </w:t>
      </w:r>
      <w:ins w:id="159" w:author="Angélica Monroy" w:date="2014-10-19T13:12:00Z">
        <w:r w:rsidR="007C192C">
          <w:rPr>
            <w:rFonts w:ascii="Times" w:hAnsi="Times"/>
          </w:rPr>
          <w:t>escriba</w:t>
        </w:r>
        <w:r w:rsidR="007C192C" w:rsidRPr="004E5E51">
          <w:rPr>
            <w:rFonts w:ascii="Times" w:hAnsi="Times"/>
          </w:rPr>
          <w:t xml:space="preserve">s </w:t>
        </w:r>
      </w:ins>
      <w:r w:rsidR="0009379A" w:rsidRPr="004E5E51">
        <w:rPr>
          <w:rFonts w:ascii="Times" w:hAnsi="Times"/>
        </w:rPr>
        <w:t xml:space="preserve">la fuente que consultaste en cada nota, esto es útil </w:t>
      </w:r>
      <w:r w:rsidRPr="004E5E51">
        <w:rPr>
          <w:rFonts w:ascii="Times" w:hAnsi="Times"/>
        </w:rPr>
        <w:t>en caso de que sea necesario revisar la in</w:t>
      </w:r>
      <w:r w:rsidR="0009379A" w:rsidRPr="004E5E51">
        <w:rPr>
          <w:rFonts w:ascii="Times" w:hAnsi="Times"/>
        </w:rPr>
        <w:t xml:space="preserve">formación en etapas posteriores. </w:t>
      </w:r>
    </w:p>
    <w:p w14:paraId="6E647D21" w14:textId="77777777" w:rsidR="00193B1C" w:rsidRPr="004E5E51" w:rsidRDefault="00193B1C" w:rsidP="00E33FC6">
      <w:pPr>
        <w:spacing w:after="0"/>
        <w:rPr>
          <w:rFonts w:ascii="Times" w:hAnsi="Times"/>
        </w:rPr>
      </w:pPr>
    </w:p>
    <w:p w14:paraId="20215DF7" w14:textId="4BEB0B1E" w:rsidR="00193B1C" w:rsidRPr="004E5E51" w:rsidRDefault="00193B1C" w:rsidP="00E33FC6">
      <w:pPr>
        <w:spacing w:after="0"/>
        <w:rPr>
          <w:rFonts w:ascii="Times" w:hAnsi="Times"/>
        </w:rPr>
      </w:pPr>
      <w:r w:rsidRPr="004E5E51">
        <w:rPr>
          <w:rFonts w:ascii="Times" w:hAnsi="Times"/>
        </w:rPr>
        <w:t xml:space="preserve">Esta estrategia para registrar la información </w:t>
      </w:r>
      <w:ins w:id="160" w:author="Angélica Monroy" w:date="2014-10-19T13:13:00Z">
        <w:r w:rsidR="007C192C" w:rsidRPr="004E5E51">
          <w:rPr>
            <w:rFonts w:ascii="Times" w:hAnsi="Times"/>
          </w:rPr>
          <w:t>s</w:t>
        </w:r>
        <w:r w:rsidR="007C192C">
          <w:rPr>
            <w:rFonts w:ascii="Times" w:hAnsi="Times"/>
          </w:rPr>
          <w:t>o</w:t>
        </w:r>
        <w:r w:rsidR="007C192C" w:rsidRPr="004E5E51">
          <w:rPr>
            <w:rFonts w:ascii="Times" w:hAnsi="Times"/>
          </w:rPr>
          <w:t xml:space="preserve">lo </w:t>
        </w:r>
      </w:ins>
      <w:r w:rsidRPr="004E5E51">
        <w:rPr>
          <w:rFonts w:ascii="Times" w:hAnsi="Times"/>
        </w:rPr>
        <w:t xml:space="preserve">tiene el propósito de conservar las ideas que consideres </w:t>
      </w:r>
      <w:ins w:id="161" w:author="Angélica Monroy" w:date="2014-10-19T13:13:00Z">
        <w:r w:rsidR="007C192C">
          <w:rPr>
            <w:rFonts w:ascii="Times" w:hAnsi="Times"/>
          </w:rPr>
          <w:t>relev</w:t>
        </w:r>
        <w:r w:rsidR="007C192C" w:rsidRPr="004E5E51">
          <w:rPr>
            <w:rFonts w:ascii="Times" w:hAnsi="Times"/>
          </w:rPr>
          <w:t xml:space="preserve">antes </w:t>
        </w:r>
      </w:ins>
      <w:r w:rsidRPr="004E5E51">
        <w:rPr>
          <w:rFonts w:ascii="Times" w:hAnsi="Times"/>
        </w:rPr>
        <w:t>para tu investigación</w:t>
      </w:r>
      <w:ins w:id="162" w:author="Angélica Monroy" w:date="2014-10-19T13:13:00Z">
        <w:r w:rsidR="007C192C">
          <w:rPr>
            <w:rFonts w:ascii="Times" w:hAnsi="Times"/>
          </w:rPr>
          <w:t>, n</w:t>
        </w:r>
      </w:ins>
      <w:r w:rsidRPr="004E5E51">
        <w:rPr>
          <w:rFonts w:ascii="Times" w:hAnsi="Times"/>
        </w:rPr>
        <w:t xml:space="preserve">o es </w:t>
      </w:r>
      <w:ins w:id="163" w:author="Angélica Monroy" w:date="2014-10-19T13:13:00Z">
        <w:r w:rsidR="007C192C">
          <w:rPr>
            <w:rFonts w:ascii="Times" w:hAnsi="Times"/>
          </w:rPr>
          <w:t>indispensable</w:t>
        </w:r>
        <w:r w:rsidR="007C192C" w:rsidRPr="004E5E51">
          <w:rPr>
            <w:rFonts w:ascii="Times" w:hAnsi="Times"/>
          </w:rPr>
          <w:t xml:space="preserve"> </w:t>
        </w:r>
      </w:ins>
      <w:r w:rsidRPr="004E5E51">
        <w:rPr>
          <w:rFonts w:ascii="Times" w:hAnsi="Times"/>
        </w:rPr>
        <w:t>integrar datos</w:t>
      </w:r>
      <w:r w:rsidR="009B2287" w:rsidRPr="004E5E51">
        <w:rPr>
          <w:rFonts w:ascii="Times" w:hAnsi="Times"/>
        </w:rPr>
        <w:t>, presentar la idea general de un texto</w:t>
      </w:r>
      <w:r w:rsidRPr="004E5E51">
        <w:rPr>
          <w:rFonts w:ascii="Times" w:hAnsi="Times"/>
        </w:rPr>
        <w:t xml:space="preserve"> o exponer detalladamente tus ideas, para eso existen otras estrategias.</w:t>
      </w:r>
    </w:p>
    <w:p w14:paraId="282FA5D3" w14:textId="77777777" w:rsidR="0009379A" w:rsidRPr="004E5E51" w:rsidRDefault="0009379A" w:rsidP="00CC5C2E">
      <w:pPr>
        <w:spacing w:after="0"/>
        <w:rPr>
          <w:rFonts w:ascii="Times" w:hAnsi="Times"/>
        </w:rPr>
      </w:pPr>
    </w:p>
    <w:p w14:paraId="0D16DC04" w14:textId="749FF10B" w:rsidR="008D33F3" w:rsidRPr="000A3959" w:rsidRDefault="000A3959" w:rsidP="00BD4892">
      <w:pPr>
        <w:shd w:val="clear" w:color="auto" w:fill="B3B3B3"/>
        <w:spacing w:after="0"/>
        <w:rPr>
          <w:rFonts w:asciiTheme="majorHAnsi" w:hAnsiTheme="majorHAnsi"/>
          <w:sz w:val="20"/>
          <w:szCs w:val="20"/>
        </w:rPr>
      </w:pPr>
      <w:r w:rsidRPr="000A3959">
        <w:rPr>
          <w:rFonts w:asciiTheme="majorHAnsi" w:hAnsiTheme="majorHAnsi"/>
          <w:sz w:val="20"/>
          <w:szCs w:val="20"/>
        </w:rPr>
        <w:t>F12</w:t>
      </w:r>
      <w:r w:rsidR="008D33F3" w:rsidRPr="000A3959">
        <w:rPr>
          <w:rFonts w:asciiTheme="majorHAnsi" w:hAnsiTheme="majorHAnsi"/>
          <w:sz w:val="20"/>
          <w:szCs w:val="20"/>
        </w:rPr>
        <w:t xml:space="preserve"> chico con icono de aplicación notas</w:t>
      </w:r>
      <w:r w:rsidR="000D76CE" w:rsidRPr="000A3959">
        <w:rPr>
          <w:rFonts w:asciiTheme="majorHAnsi" w:hAnsiTheme="majorHAnsi"/>
          <w:sz w:val="20"/>
          <w:szCs w:val="20"/>
        </w:rPr>
        <w:t>,</w:t>
      </w:r>
      <w:r w:rsidR="008D33F3" w:rsidRPr="000A3959">
        <w:rPr>
          <w:rFonts w:asciiTheme="majorHAnsi" w:hAnsiTheme="majorHAnsi"/>
          <w:sz w:val="20"/>
          <w:szCs w:val="20"/>
        </w:rPr>
        <w:t xml:space="preserve"> 169557596</w:t>
      </w:r>
    </w:p>
    <w:p w14:paraId="6CBF9480" w14:textId="49E5A901" w:rsidR="00D43A78" w:rsidRPr="004E5E51" w:rsidRDefault="00EF15BF" w:rsidP="00BD4892">
      <w:pPr>
        <w:shd w:val="clear" w:color="auto" w:fill="B3B3B3"/>
        <w:spacing w:after="0"/>
        <w:rPr>
          <w:rFonts w:ascii="Times" w:hAnsi="Times"/>
        </w:rPr>
      </w:pPr>
      <w:r w:rsidRPr="00FE5D52">
        <w:rPr>
          <w:rFonts w:asciiTheme="majorHAnsi" w:hAnsiTheme="majorHAnsi"/>
          <w:sz w:val="20"/>
          <w:szCs w:val="20"/>
        </w:rPr>
        <w:t>PIE:</w:t>
      </w:r>
      <w:r w:rsidRPr="004E5E51">
        <w:rPr>
          <w:rFonts w:ascii="Times" w:hAnsi="Times"/>
        </w:rPr>
        <w:t xml:space="preserve"> </w:t>
      </w:r>
      <w:r w:rsidR="008D33F3" w:rsidRPr="004E5E51">
        <w:rPr>
          <w:rFonts w:ascii="Times" w:hAnsi="Times"/>
        </w:rPr>
        <w:t>Aprovecha los programas de la computadora y los aparatos móviles para crear y organizar notas.</w:t>
      </w:r>
      <w:r w:rsidR="00F6653D" w:rsidRPr="004E5E51">
        <w:rPr>
          <w:rFonts w:ascii="Times" w:hAnsi="Times"/>
        </w:rPr>
        <w:t xml:space="preserve"> </w:t>
      </w:r>
      <w:r w:rsidR="00D43A78" w:rsidRPr="004E5E51">
        <w:rPr>
          <w:rFonts w:ascii="Times" w:hAnsi="Times"/>
        </w:rPr>
        <w:t>Es cuestión de escribir o dictar a tu aplicación.</w:t>
      </w:r>
      <w:r w:rsidR="008D33F3" w:rsidRPr="004E5E51">
        <w:rPr>
          <w:rFonts w:ascii="Times" w:hAnsi="Times"/>
        </w:rPr>
        <w:t xml:space="preserve"> </w:t>
      </w:r>
      <w:r w:rsidR="00BD4892" w:rsidRPr="004E5E51">
        <w:rPr>
          <w:rFonts w:ascii="Times" w:hAnsi="Times"/>
        </w:rPr>
        <w:t xml:space="preserve">Incluso, hay </w:t>
      </w:r>
      <w:r w:rsidR="008D33F3" w:rsidRPr="004E5E51">
        <w:rPr>
          <w:rFonts w:ascii="Times" w:hAnsi="Times"/>
        </w:rPr>
        <w:t xml:space="preserve">aplicaciones </w:t>
      </w:r>
      <w:r w:rsidR="00BD4892" w:rsidRPr="004E5E51">
        <w:rPr>
          <w:rFonts w:ascii="Times" w:hAnsi="Times"/>
        </w:rPr>
        <w:t>que guardan</w:t>
      </w:r>
      <w:r w:rsidR="008D33F3" w:rsidRPr="004E5E51">
        <w:rPr>
          <w:rFonts w:ascii="Times" w:hAnsi="Times"/>
        </w:rPr>
        <w:t xml:space="preserve"> fotografía </w:t>
      </w:r>
      <w:r w:rsidR="00BD4892" w:rsidRPr="004E5E51">
        <w:rPr>
          <w:rFonts w:ascii="Times" w:hAnsi="Times"/>
        </w:rPr>
        <w:t>de</w:t>
      </w:r>
      <w:r w:rsidR="008D33F3" w:rsidRPr="004E5E51">
        <w:rPr>
          <w:rFonts w:ascii="Times" w:hAnsi="Times"/>
        </w:rPr>
        <w:t xml:space="preserve"> los documentos</w:t>
      </w:r>
      <w:r w:rsidR="00BD4892" w:rsidRPr="004E5E51">
        <w:rPr>
          <w:rFonts w:ascii="Times" w:hAnsi="Times"/>
        </w:rPr>
        <w:t>, reconocen el texto</w:t>
      </w:r>
      <w:r w:rsidR="008D33F3" w:rsidRPr="004E5E51">
        <w:rPr>
          <w:rFonts w:ascii="Times" w:hAnsi="Times"/>
        </w:rPr>
        <w:t xml:space="preserve"> y </w:t>
      </w:r>
      <w:r w:rsidR="00BD4892" w:rsidRPr="004E5E51">
        <w:rPr>
          <w:rFonts w:ascii="Times" w:hAnsi="Times"/>
        </w:rPr>
        <w:t xml:space="preserve">permiten </w:t>
      </w:r>
      <w:r w:rsidR="008D33F3" w:rsidRPr="004E5E51">
        <w:rPr>
          <w:rFonts w:ascii="Times" w:hAnsi="Times"/>
        </w:rPr>
        <w:t xml:space="preserve">subrayar sobre ellos, como Evernote y </w:t>
      </w:r>
      <w:r w:rsidR="00BD4892" w:rsidRPr="004E5E51">
        <w:rPr>
          <w:rFonts w:ascii="Times" w:hAnsi="Times"/>
        </w:rPr>
        <w:t>Catch.</w:t>
      </w:r>
      <w:r w:rsidR="00A31F94" w:rsidRPr="004E5E51">
        <w:rPr>
          <w:rFonts w:ascii="Times" w:hAnsi="Times"/>
        </w:rPr>
        <w:t xml:space="preserve"> </w:t>
      </w:r>
    </w:p>
    <w:p w14:paraId="70CF571D" w14:textId="7D1E3079" w:rsidR="00396E33" w:rsidRPr="004E5E51" w:rsidRDefault="00A31F94" w:rsidP="00BD4892">
      <w:pPr>
        <w:shd w:val="clear" w:color="auto" w:fill="B3B3B3"/>
        <w:spacing w:after="0"/>
        <w:rPr>
          <w:rFonts w:ascii="Times" w:hAnsi="Times"/>
        </w:rPr>
      </w:pPr>
      <w:r w:rsidRPr="004E5E51">
        <w:rPr>
          <w:rFonts w:ascii="Times" w:hAnsi="Times"/>
        </w:rPr>
        <w:t>Para organizar las notas</w:t>
      </w:r>
      <w:ins w:id="164" w:author="Angélica Monroy" w:date="2014-10-19T13:14:00Z">
        <w:r w:rsidR="00D537ED">
          <w:rPr>
            <w:rFonts w:ascii="Times" w:hAnsi="Times"/>
          </w:rPr>
          <w:t>,</w:t>
        </w:r>
      </w:ins>
      <w:r w:rsidRPr="004E5E51">
        <w:rPr>
          <w:rFonts w:ascii="Times" w:hAnsi="Times"/>
        </w:rPr>
        <w:t xml:space="preserve"> puedes utilizar como etiquetas a los autores, los títulos de las fuentes y los temas. </w:t>
      </w:r>
    </w:p>
    <w:p w14:paraId="30CA3E71" w14:textId="77777777" w:rsidR="005158CD" w:rsidRPr="004E5E51" w:rsidRDefault="005158CD" w:rsidP="00CC5C2E">
      <w:pPr>
        <w:spacing w:after="0"/>
        <w:rPr>
          <w:rFonts w:ascii="Times" w:hAnsi="Times"/>
        </w:rPr>
      </w:pPr>
    </w:p>
    <w:p w14:paraId="12A64A2C" w14:textId="1195F142" w:rsidR="00396E33" w:rsidRPr="004E5E51" w:rsidRDefault="00396E33" w:rsidP="00CC5C2E">
      <w:pPr>
        <w:spacing w:after="0"/>
        <w:rPr>
          <w:rFonts w:ascii="Times" w:hAnsi="Times"/>
        </w:rPr>
      </w:pPr>
      <w:r w:rsidRPr="004E5E51">
        <w:rPr>
          <w:rFonts w:ascii="Times" w:hAnsi="Times"/>
        </w:rPr>
        <w:t xml:space="preserve">Los </w:t>
      </w:r>
      <w:r w:rsidRPr="004E5E51">
        <w:rPr>
          <w:rFonts w:ascii="Times" w:hAnsi="Times"/>
          <w:b/>
        </w:rPr>
        <w:t>resúmenes</w:t>
      </w:r>
      <w:r w:rsidR="00193B1C" w:rsidRPr="004E5E51">
        <w:rPr>
          <w:rFonts w:ascii="Times" w:hAnsi="Times"/>
        </w:rPr>
        <w:t xml:space="preserve"> son apuntes breves</w:t>
      </w:r>
      <w:r w:rsidRPr="004E5E51">
        <w:rPr>
          <w:rFonts w:ascii="Times" w:hAnsi="Times"/>
        </w:rPr>
        <w:t xml:space="preserve"> </w:t>
      </w:r>
      <w:r w:rsidR="00193B1C" w:rsidRPr="004E5E51">
        <w:rPr>
          <w:rFonts w:ascii="Times" w:hAnsi="Times"/>
        </w:rPr>
        <w:t>(</w:t>
      </w:r>
      <w:r w:rsidRPr="004E5E51">
        <w:rPr>
          <w:rFonts w:ascii="Times" w:hAnsi="Times"/>
        </w:rPr>
        <w:t>aunque más extensos que las notas</w:t>
      </w:r>
      <w:r w:rsidR="00193B1C" w:rsidRPr="004E5E51">
        <w:rPr>
          <w:rFonts w:ascii="Times" w:hAnsi="Times"/>
        </w:rPr>
        <w:t>)</w:t>
      </w:r>
      <w:r w:rsidRPr="004E5E51">
        <w:rPr>
          <w:rFonts w:ascii="Times" w:hAnsi="Times"/>
        </w:rPr>
        <w:t xml:space="preserve"> en los que se desarrolla un tema</w:t>
      </w:r>
      <w:r w:rsidR="009B2287" w:rsidRPr="004E5E51">
        <w:rPr>
          <w:rFonts w:ascii="Times" w:hAnsi="Times"/>
        </w:rPr>
        <w:t xml:space="preserve"> o la idea principal de un texto</w:t>
      </w:r>
      <w:r w:rsidRPr="004E5E51">
        <w:rPr>
          <w:rFonts w:ascii="Times" w:hAnsi="Times"/>
        </w:rPr>
        <w:t>. Puede</w:t>
      </w:r>
      <w:ins w:id="165" w:author="Angélica Monroy" w:date="2014-10-19T13:14:00Z">
        <w:r w:rsidR="00D537ED">
          <w:rPr>
            <w:rFonts w:ascii="Times" w:hAnsi="Times"/>
          </w:rPr>
          <w:t>s</w:t>
        </w:r>
      </w:ins>
      <w:r w:rsidRPr="004E5E51">
        <w:rPr>
          <w:rFonts w:ascii="Times" w:hAnsi="Times"/>
        </w:rPr>
        <w:t xml:space="preserve"> integrar la información de dos o más fuentes. </w:t>
      </w:r>
      <w:r w:rsidR="009B2287" w:rsidRPr="004E5E51">
        <w:rPr>
          <w:rFonts w:ascii="Times" w:hAnsi="Times"/>
        </w:rPr>
        <w:t xml:space="preserve">En </w:t>
      </w:r>
      <w:ins w:id="166" w:author="Angélica Monroy" w:date="2014-10-19T13:14:00Z">
        <w:r w:rsidR="00D537ED" w:rsidRPr="004E5E51">
          <w:rPr>
            <w:rFonts w:ascii="Times" w:hAnsi="Times"/>
          </w:rPr>
          <w:t>e</w:t>
        </w:r>
        <w:r w:rsidR="00D537ED">
          <w:rPr>
            <w:rFonts w:ascii="Times" w:hAnsi="Times"/>
          </w:rPr>
          <w:t>ll</w:t>
        </w:r>
        <w:r w:rsidR="00D537ED" w:rsidRPr="004E5E51">
          <w:rPr>
            <w:rFonts w:ascii="Times" w:hAnsi="Times"/>
          </w:rPr>
          <w:t>os</w:t>
        </w:r>
      </w:ins>
      <w:r w:rsidR="009B2287" w:rsidRPr="004E5E51">
        <w:rPr>
          <w:rFonts w:ascii="Times" w:hAnsi="Times"/>
        </w:rPr>
        <w:t>, t</w:t>
      </w:r>
      <w:r w:rsidRPr="004E5E51">
        <w:rPr>
          <w:rFonts w:ascii="Times" w:hAnsi="Times"/>
        </w:rPr>
        <w:t>ambién es conveniente que registres los datos de las fuentes consultadas.</w:t>
      </w:r>
    </w:p>
    <w:p w14:paraId="07C275B2" w14:textId="77777777" w:rsidR="009B2287" w:rsidRPr="004E5E51" w:rsidRDefault="009B2287" w:rsidP="00CC5C2E">
      <w:pPr>
        <w:spacing w:after="0"/>
        <w:rPr>
          <w:rFonts w:ascii="Times" w:hAnsi="Times"/>
        </w:rPr>
      </w:pPr>
    </w:p>
    <w:p w14:paraId="4A29D886" w14:textId="79E3F2DB" w:rsidR="009B2287" w:rsidRPr="004E5E51" w:rsidRDefault="009B2287" w:rsidP="00CC5C2E">
      <w:pPr>
        <w:spacing w:after="0"/>
        <w:rPr>
          <w:rFonts w:ascii="Times" w:hAnsi="Times"/>
        </w:rPr>
      </w:pPr>
      <w:r w:rsidRPr="004E5E51">
        <w:rPr>
          <w:rFonts w:ascii="Times" w:hAnsi="Times"/>
        </w:rPr>
        <w:t xml:space="preserve">La diferencia entre las notas y los resúmenes es que estos </w:t>
      </w:r>
      <w:ins w:id="167" w:author="Angélica Monroy" w:date="2014-10-19T13:14:00Z">
        <w:r w:rsidR="00D537ED">
          <w:rPr>
            <w:rFonts w:ascii="Times" w:hAnsi="Times"/>
          </w:rPr>
          <w:t xml:space="preserve">últimos </w:t>
        </w:r>
      </w:ins>
      <w:r w:rsidRPr="004E5E51">
        <w:rPr>
          <w:rFonts w:ascii="Times" w:hAnsi="Times"/>
        </w:rPr>
        <w:t>registran una idea completa</w:t>
      </w:r>
      <w:r w:rsidR="006769B2">
        <w:rPr>
          <w:rFonts w:ascii="Times" w:hAnsi="Times"/>
        </w:rPr>
        <w:t>,</w:t>
      </w:r>
      <w:r w:rsidRPr="004E5E51">
        <w:rPr>
          <w:rFonts w:ascii="Times" w:hAnsi="Times"/>
        </w:rPr>
        <w:t xml:space="preserve"> </w:t>
      </w:r>
      <w:r w:rsidR="00A25ED0" w:rsidRPr="004E5E51">
        <w:rPr>
          <w:rFonts w:ascii="Times" w:hAnsi="Times"/>
        </w:rPr>
        <w:t>mientras que las notas s</w:t>
      </w:r>
      <w:r w:rsidR="00326FC9">
        <w:rPr>
          <w:rFonts w:ascii="Times" w:hAnsi="Times"/>
        </w:rPr>
        <w:t>o</w:t>
      </w:r>
      <w:r w:rsidRPr="004E5E51">
        <w:rPr>
          <w:rFonts w:ascii="Times" w:hAnsi="Times"/>
        </w:rPr>
        <w:t>lo fragmentos de textos u opiniones.</w:t>
      </w:r>
    </w:p>
    <w:p w14:paraId="1CB66080" w14:textId="77777777" w:rsidR="00396E33" w:rsidRPr="004E5E51" w:rsidRDefault="00396E33" w:rsidP="00CC5C2E">
      <w:pPr>
        <w:spacing w:after="0"/>
        <w:rPr>
          <w:rFonts w:ascii="Times" w:hAnsi="Times"/>
        </w:rPr>
      </w:pPr>
    </w:p>
    <w:p w14:paraId="39EFAD33" w14:textId="6BC8ED6D" w:rsidR="00845E19" w:rsidRPr="004E5E51" w:rsidRDefault="00845E19" w:rsidP="00CC5C2E">
      <w:pPr>
        <w:spacing w:after="0"/>
        <w:rPr>
          <w:rFonts w:ascii="Times" w:hAnsi="Times"/>
        </w:rPr>
      </w:pPr>
      <w:r w:rsidRPr="004E5E51">
        <w:rPr>
          <w:rFonts w:ascii="Times" w:hAnsi="Times"/>
        </w:rPr>
        <w:t>Profundiza</w:t>
      </w:r>
    </w:p>
    <w:p w14:paraId="1EDCACB5" w14:textId="65801CE1" w:rsidR="00845E19" w:rsidRPr="004E5E51" w:rsidRDefault="00621979" w:rsidP="00845E19">
      <w:pPr>
        <w:spacing w:after="0"/>
        <w:rPr>
          <w:rFonts w:ascii="Times" w:hAnsi="Times"/>
          <w:highlight w:val="yellow"/>
        </w:rPr>
      </w:pPr>
      <w:r>
        <w:rPr>
          <w:rFonts w:ascii="Times" w:hAnsi="Times"/>
          <w:highlight w:val="yellow"/>
        </w:rPr>
        <w:t>[ES-S3-0</w:t>
      </w:r>
      <w:r w:rsidR="00845E19" w:rsidRPr="004E5E51">
        <w:rPr>
          <w:rFonts w:ascii="Times" w:hAnsi="Times"/>
          <w:highlight w:val="yellow"/>
        </w:rPr>
        <w:t>1-REC1</w:t>
      </w:r>
      <w:r w:rsidR="008E43FD" w:rsidRPr="004E5E51">
        <w:rPr>
          <w:rFonts w:ascii="Times" w:hAnsi="Times"/>
          <w:highlight w:val="yellow"/>
        </w:rPr>
        <w:t>5</w:t>
      </w:r>
      <w:r w:rsidR="00845E19" w:rsidRPr="004E5E51">
        <w:rPr>
          <w:rFonts w:ascii="Times" w:hAnsi="Times"/>
          <w:highlight w:val="yellow"/>
        </w:rPr>
        <w:t>0]</w:t>
      </w:r>
    </w:p>
    <w:p w14:paraId="12DA5FA4" w14:textId="6450DB32" w:rsidR="00845E19" w:rsidRDefault="00845E19" w:rsidP="00845E19">
      <w:pPr>
        <w:spacing w:after="0"/>
        <w:rPr>
          <w:rFonts w:ascii="Times" w:hAnsi="Times"/>
          <w:bCs/>
          <w:highlight w:val="yellow"/>
        </w:rPr>
      </w:pPr>
      <w:r w:rsidRPr="004E5E51">
        <w:rPr>
          <w:rFonts w:ascii="Times" w:hAnsi="Times"/>
          <w:highlight w:val="yellow"/>
        </w:rPr>
        <w:t>Primero/Lengua castellana y literatura/La comprensión y la composición de textos</w:t>
      </w:r>
      <w:r w:rsidR="00FA3E01">
        <w:rPr>
          <w:rFonts w:ascii="Times" w:hAnsi="Times"/>
          <w:highlight w:val="yellow"/>
        </w:rPr>
        <w:t xml:space="preserve"> </w:t>
      </w:r>
      <w:r w:rsidRPr="004E5E51">
        <w:rPr>
          <w:rFonts w:ascii="Times" w:hAnsi="Times"/>
          <w:highlight w:val="yellow"/>
        </w:rPr>
        <w:t>/</w:t>
      </w:r>
      <w:r w:rsidRPr="004E5E51">
        <w:rPr>
          <w:rFonts w:ascii="Times" w:hAnsi="Times"/>
          <w:bCs/>
          <w:highlight w:val="yellow"/>
        </w:rPr>
        <w:t>Comprender e interpretar un texto</w:t>
      </w:r>
    </w:p>
    <w:p w14:paraId="2A23F58C" w14:textId="5D143742" w:rsidR="005A4C1A" w:rsidRPr="004E5E51" w:rsidRDefault="005A4C1A" w:rsidP="00845E19">
      <w:pPr>
        <w:spacing w:after="0"/>
        <w:rPr>
          <w:rFonts w:ascii="Times" w:hAnsi="Times"/>
          <w:highlight w:val="yellow"/>
        </w:rPr>
      </w:pPr>
      <w:r w:rsidRPr="004E5E51">
        <w:rPr>
          <w:rFonts w:ascii="Times" w:hAnsi="Times"/>
          <w:color w:val="FF0000"/>
          <w:highlight w:val="yellow"/>
        </w:rPr>
        <w:t>((</w:t>
      </w:r>
      <w:r w:rsidR="0047645C">
        <w:rPr>
          <w:rFonts w:ascii="Times" w:hAnsi="Times"/>
          <w:color w:val="FF0000"/>
          <w:highlight w:val="yellow"/>
        </w:rPr>
        <w:t>Correcciones en carpeta adjunta</w:t>
      </w:r>
      <w:r w:rsidRPr="004E5E51">
        <w:rPr>
          <w:rFonts w:ascii="Times" w:hAnsi="Times"/>
          <w:color w:val="FF0000"/>
          <w:highlight w:val="yellow"/>
        </w:rPr>
        <w:t>))</w:t>
      </w:r>
    </w:p>
    <w:p w14:paraId="2236A400" w14:textId="77777777" w:rsidR="00845E19" w:rsidRPr="004E5E51" w:rsidRDefault="00845E19" w:rsidP="00845E19">
      <w:pPr>
        <w:spacing w:after="0"/>
        <w:rPr>
          <w:rFonts w:ascii="Times" w:hAnsi="Times"/>
          <w:b/>
          <w:bCs/>
        </w:rPr>
      </w:pPr>
      <w:r w:rsidRPr="004E5E51">
        <w:rPr>
          <w:rFonts w:ascii="Times" w:hAnsi="Times"/>
          <w:b/>
          <w:bCs/>
        </w:rPr>
        <w:t>Comprender e interpretar un texto</w:t>
      </w:r>
    </w:p>
    <w:p w14:paraId="33A7ED42" w14:textId="77777777" w:rsidR="00845E19" w:rsidRPr="004E5E51" w:rsidRDefault="00845E19" w:rsidP="00845E19">
      <w:pPr>
        <w:spacing w:after="0"/>
        <w:rPr>
          <w:rFonts w:ascii="Times" w:hAnsi="Times"/>
        </w:rPr>
      </w:pPr>
      <w:r w:rsidRPr="004E5E51">
        <w:rPr>
          <w:rFonts w:ascii="Times" w:hAnsi="Times"/>
        </w:rPr>
        <w:t>Interactivo que ayuda a saber comprender e interpretar un texto escrito</w:t>
      </w:r>
    </w:p>
    <w:p w14:paraId="3AD4562B" w14:textId="77777777" w:rsidR="00845E19" w:rsidRPr="004E5E51" w:rsidRDefault="00845E19" w:rsidP="00CC5C2E">
      <w:pPr>
        <w:spacing w:after="0"/>
        <w:rPr>
          <w:rFonts w:ascii="Times" w:hAnsi="Times"/>
        </w:rPr>
      </w:pPr>
    </w:p>
    <w:p w14:paraId="31D83000" w14:textId="121FE28C" w:rsidR="00396E33" w:rsidRPr="004E5E51" w:rsidRDefault="00396E33" w:rsidP="00396E33">
      <w:pPr>
        <w:spacing w:after="0"/>
        <w:rPr>
          <w:rFonts w:ascii="Times" w:hAnsi="Times"/>
          <w:highlight w:val="yellow"/>
        </w:rPr>
      </w:pPr>
      <w:r w:rsidRPr="004E5E51">
        <w:rPr>
          <w:rFonts w:ascii="Times" w:hAnsi="Times"/>
          <w:highlight w:val="yellow"/>
        </w:rPr>
        <w:t>[</w:t>
      </w:r>
      <w:r w:rsidR="00621979">
        <w:rPr>
          <w:rFonts w:ascii="Times" w:hAnsi="Times"/>
          <w:highlight w:val="yellow"/>
        </w:rPr>
        <w:t>ES-S3-0</w:t>
      </w:r>
      <w:r w:rsidR="00F33C48" w:rsidRPr="004E5E51">
        <w:rPr>
          <w:rFonts w:ascii="Times" w:hAnsi="Times"/>
          <w:highlight w:val="yellow"/>
        </w:rPr>
        <w:t>1-REC1</w:t>
      </w:r>
      <w:r w:rsidR="008E43FD" w:rsidRPr="004E5E51">
        <w:rPr>
          <w:rFonts w:ascii="Times" w:hAnsi="Times"/>
          <w:highlight w:val="yellow"/>
        </w:rPr>
        <w:t>6</w:t>
      </w:r>
      <w:r w:rsidRPr="004E5E51">
        <w:rPr>
          <w:rFonts w:ascii="Times" w:hAnsi="Times"/>
          <w:highlight w:val="yellow"/>
        </w:rPr>
        <w:t>0]</w:t>
      </w:r>
    </w:p>
    <w:p w14:paraId="3CDFF0CE" w14:textId="77777777" w:rsidR="00C44F3B" w:rsidRDefault="007311BE" w:rsidP="007311BE">
      <w:pPr>
        <w:spacing w:after="0"/>
        <w:rPr>
          <w:rFonts w:ascii="Times" w:hAnsi="Times"/>
          <w:highlight w:val="yellow"/>
        </w:rPr>
      </w:pPr>
      <w:r w:rsidRPr="004E5E51">
        <w:rPr>
          <w:rFonts w:ascii="Times" w:hAnsi="Times"/>
          <w:highlight w:val="yellow"/>
        </w:rPr>
        <w:t>Primero/Lengua castellana y literatura/La comprensión y la composición de textos</w:t>
      </w:r>
    </w:p>
    <w:p w14:paraId="58F269A6" w14:textId="7625D138" w:rsidR="007311BE" w:rsidRDefault="007311BE" w:rsidP="007311BE">
      <w:pPr>
        <w:spacing w:after="0"/>
        <w:rPr>
          <w:rFonts w:ascii="Times" w:hAnsi="Times"/>
          <w:highlight w:val="yellow"/>
        </w:rPr>
      </w:pPr>
      <w:r w:rsidRPr="004E5E51">
        <w:rPr>
          <w:rFonts w:ascii="Times" w:hAnsi="Times"/>
          <w:highlight w:val="yellow"/>
        </w:rPr>
        <w:t>/Resumir un texto</w:t>
      </w:r>
    </w:p>
    <w:p w14:paraId="545C77A4" w14:textId="5E9D0756" w:rsidR="00D0155D" w:rsidRPr="004E5E51" w:rsidRDefault="00D0155D" w:rsidP="007311BE">
      <w:pPr>
        <w:spacing w:after="0"/>
        <w:rPr>
          <w:rFonts w:ascii="Times" w:hAnsi="Times"/>
          <w:highlight w:val="yellow"/>
        </w:rPr>
      </w:pPr>
      <w:r w:rsidRPr="004E5E51">
        <w:rPr>
          <w:rFonts w:ascii="Times" w:hAnsi="Times"/>
          <w:color w:val="FF0000"/>
          <w:highlight w:val="yellow"/>
        </w:rPr>
        <w:t>((</w:t>
      </w:r>
      <w:r w:rsidR="0047645C">
        <w:rPr>
          <w:rFonts w:ascii="Times" w:hAnsi="Times"/>
          <w:color w:val="FF0000"/>
          <w:highlight w:val="yellow"/>
        </w:rPr>
        <w:t>Correcciones en carpeta adjunta</w:t>
      </w:r>
      <w:r w:rsidR="00CD1130">
        <w:rPr>
          <w:rFonts w:ascii="Times" w:hAnsi="Times"/>
          <w:color w:val="FF0000"/>
          <w:highlight w:val="yellow"/>
        </w:rPr>
        <w:t xml:space="preserve">. </w:t>
      </w:r>
      <w:r w:rsidR="0046708B">
        <w:rPr>
          <w:rFonts w:ascii="Times" w:hAnsi="Times"/>
          <w:bCs/>
          <w:color w:val="FF0000"/>
          <w:highlight w:val="yellow"/>
        </w:rPr>
        <w:t>OJO</w:t>
      </w:r>
      <w:r w:rsidR="00CD1130" w:rsidRPr="00994485">
        <w:rPr>
          <w:rFonts w:ascii="Times" w:hAnsi="Times"/>
          <w:bCs/>
          <w:color w:val="FF0000"/>
          <w:highlight w:val="yellow"/>
        </w:rPr>
        <w:t xml:space="preserve">: </w:t>
      </w:r>
      <w:r w:rsidR="0013385F">
        <w:rPr>
          <w:rFonts w:ascii="Times" w:hAnsi="Times"/>
          <w:bCs/>
          <w:color w:val="FF0000"/>
          <w:highlight w:val="yellow"/>
        </w:rPr>
        <w:t>cambios</w:t>
      </w:r>
      <w:r w:rsidR="0013385F" w:rsidRPr="00994485">
        <w:rPr>
          <w:rFonts w:ascii="Times" w:hAnsi="Times"/>
          <w:bCs/>
          <w:color w:val="FF0000"/>
          <w:highlight w:val="yellow"/>
        </w:rPr>
        <w:t xml:space="preserve"> </w:t>
      </w:r>
      <w:r w:rsidR="00CD1130" w:rsidRPr="00994485">
        <w:rPr>
          <w:rFonts w:ascii="Times" w:hAnsi="Times"/>
          <w:bCs/>
          <w:color w:val="FF0000"/>
          <w:highlight w:val="yellow"/>
        </w:rPr>
        <w:t xml:space="preserve">en </w:t>
      </w:r>
      <w:r w:rsidR="00CD1130">
        <w:rPr>
          <w:rFonts w:ascii="Times" w:hAnsi="Times"/>
          <w:bCs/>
          <w:color w:val="FF0000"/>
          <w:highlight w:val="yellow"/>
        </w:rPr>
        <w:t>la</w:t>
      </w:r>
      <w:r w:rsidR="00CD1130" w:rsidRPr="00994485">
        <w:rPr>
          <w:rFonts w:ascii="Times" w:hAnsi="Times"/>
          <w:bCs/>
          <w:color w:val="FF0000"/>
          <w:highlight w:val="yellow"/>
        </w:rPr>
        <w:t xml:space="preserve"> descripción del recurso</w:t>
      </w:r>
      <w:r w:rsidR="0047645C">
        <w:rPr>
          <w:rFonts w:ascii="Times" w:hAnsi="Times"/>
          <w:bCs/>
          <w:color w:val="FF0000"/>
          <w:highlight w:val="yellow"/>
        </w:rPr>
        <w:t>.</w:t>
      </w:r>
      <w:r w:rsidRPr="004E5E51">
        <w:rPr>
          <w:rFonts w:ascii="Times" w:hAnsi="Times"/>
          <w:color w:val="FF0000"/>
          <w:highlight w:val="yellow"/>
        </w:rPr>
        <w:t>))</w:t>
      </w:r>
    </w:p>
    <w:p w14:paraId="3C798FF5" w14:textId="77777777" w:rsidR="007311BE" w:rsidRPr="004E5E51" w:rsidRDefault="007311BE" w:rsidP="007311BE">
      <w:pPr>
        <w:spacing w:after="0"/>
        <w:rPr>
          <w:rFonts w:ascii="Times" w:hAnsi="Times"/>
          <w:b/>
        </w:rPr>
      </w:pPr>
      <w:r w:rsidRPr="004E5E51">
        <w:rPr>
          <w:rFonts w:ascii="Times" w:hAnsi="Times"/>
          <w:b/>
        </w:rPr>
        <w:lastRenderedPageBreak/>
        <w:t>Resumir un texto</w:t>
      </w:r>
    </w:p>
    <w:p w14:paraId="1E948186" w14:textId="524A273D" w:rsidR="007311BE" w:rsidRPr="004E5E51" w:rsidRDefault="007311BE" w:rsidP="007311BE">
      <w:pPr>
        <w:spacing w:after="0"/>
        <w:rPr>
          <w:rFonts w:ascii="Times" w:hAnsi="Times"/>
        </w:rPr>
      </w:pPr>
      <w:r w:rsidRPr="004E5E51">
        <w:rPr>
          <w:rFonts w:ascii="Times" w:hAnsi="Times"/>
        </w:rPr>
        <w:t xml:space="preserve">Interactivo que permite aprender cómo </w:t>
      </w:r>
      <w:ins w:id="168" w:author="Angélica Monroy" w:date="2014-10-19T13:14:00Z">
        <w:r w:rsidR="00D537ED">
          <w:rPr>
            <w:rFonts w:ascii="Times" w:hAnsi="Times"/>
          </w:rPr>
          <w:t>elabor</w:t>
        </w:r>
        <w:r w:rsidR="00D537ED" w:rsidRPr="004E5E51">
          <w:rPr>
            <w:rFonts w:ascii="Times" w:hAnsi="Times"/>
          </w:rPr>
          <w:t xml:space="preserve">ar </w:t>
        </w:r>
      </w:ins>
      <w:r w:rsidRPr="004E5E51">
        <w:rPr>
          <w:rFonts w:ascii="Times" w:hAnsi="Times"/>
        </w:rPr>
        <w:t xml:space="preserve">un resumen y así </w:t>
      </w:r>
      <w:ins w:id="169" w:author="Angélica Monroy" w:date="2014-10-19T13:15:00Z">
        <w:r w:rsidR="00D537ED">
          <w:rPr>
            <w:rFonts w:ascii="Times" w:hAnsi="Times"/>
          </w:rPr>
          <w:t>garantiz</w:t>
        </w:r>
        <w:r w:rsidR="00D537ED" w:rsidRPr="004E5E51">
          <w:rPr>
            <w:rFonts w:ascii="Times" w:hAnsi="Times"/>
          </w:rPr>
          <w:t xml:space="preserve">ar </w:t>
        </w:r>
      </w:ins>
      <w:r w:rsidRPr="004E5E51">
        <w:rPr>
          <w:rFonts w:ascii="Times" w:hAnsi="Times"/>
        </w:rPr>
        <w:t>la comprensión y análisis de un texto</w:t>
      </w:r>
    </w:p>
    <w:p w14:paraId="3FE8061D" w14:textId="77777777" w:rsidR="00CC5C2E" w:rsidRPr="004E5E51" w:rsidRDefault="00CC5C2E" w:rsidP="00CC5C2E">
      <w:pPr>
        <w:spacing w:after="0"/>
        <w:rPr>
          <w:rFonts w:ascii="Times" w:hAnsi="Times"/>
          <w:highlight w:val="yellow"/>
        </w:rPr>
      </w:pPr>
    </w:p>
    <w:p w14:paraId="6DFDA122" w14:textId="38F61B24" w:rsidR="00461BC5" w:rsidRPr="004E5E51" w:rsidRDefault="00621979" w:rsidP="00461BC5">
      <w:pPr>
        <w:spacing w:after="0"/>
        <w:rPr>
          <w:rFonts w:ascii="Times" w:hAnsi="Times"/>
          <w:highlight w:val="yellow"/>
        </w:rPr>
      </w:pPr>
      <w:r>
        <w:rPr>
          <w:rFonts w:ascii="Times" w:hAnsi="Times"/>
          <w:highlight w:val="yellow"/>
        </w:rPr>
        <w:t>[ES-S3-0</w:t>
      </w:r>
      <w:r w:rsidR="00461BC5" w:rsidRPr="004E5E51">
        <w:rPr>
          <w:rFonts w:ascii="Times" w:hAnsi="Times"/>
          <w:highlight w:val="yellow"/>
        </w:rPr>
        <w:t>1-REC1</w:t>
      </w:r>
      <w:r w:rsidR="008E43FD" w:rsidRPr="004E5E51">
        <w:rPr>
          <w:rFonts w:ascii="Times" w:hAnsi="Times"/>
          <w:highlight w:val="yellow"/>
        </w:rPr>
        <w:t>7</w:t>
      </w:r>
      <w:r w:rsidR="00461BC5" w:rsidRPr="004E5E51">
        <w:rPr>
          <w:rFonts w:ascii="Times" w:hAnsi="Times"/>
          <w:highlight w:val="yellow"/>
        </w:rPr>
        <w:t>0]</w:t>
      </w:r>
    </w:p>
    <w:p w14:paraId="23D84F00" w14:textId="77777777" w:rsidR="00C44F3B" w:rsidRDefault="00461BC5" w:rsidP="00461BC5">
      <w:pPr>
        <w:spacing w:after="0"/>
        <w:rPr>
          <w:rFonts w:ascii="Times" w:hAnsi="Times"/>
          <w:highlight w:val="yellow"/>
        </w:rPr>
      </w:pPr>
      <w:r w:rsidRPr="004E5E51">
        <w:rPr>
          <w:rFonts w:ascii="Times" w:hAnsi="Times"/>
          <w:highlight w:val="yellow"/>
        </w:rPr>
        <w:t>Primero/Lengua castellana y literatura/La comprensión y la composición de textos</w:t>
      </w:r>
    </w:p>
    <w:p w14:paraId="295BEEF1" w14:textId="3C5B7E01" w:rsidR="00461BC5" w:rsidRDefault="00461BC5" w:rsidP="00461BC5">
      <w:pPr>
        <w:spacing w:after="0"/>
        <w:rPr>
          <w:rFonts w:ascii="Times" w:hAnsi="Times"/>
          <w:bCs/>
          <w:highlight w:val="yellow"/>
        </w:rPr>
      </w:pPr>
      <w:r w:rsidRPr="004E5E51">
        <w:rPr>
          <w:rFonts w:ascii="Times" w:hAnsi="Times"/>
          <w:highlight w:val="yellow"/>
        </w:rPr>
        <w:t>/</w:t>
      </w:r>
      <w:r w:rsidRPr="004E5E51">
        <w:rPr>
          <w:rFonts w:ascii="Times" w:hAnsi="Times"/>
          <w:bCs/>
          <w:highlight w:val="yellow"/>
        </w:rPr>
        <w:t>Hacer el esquema de un texto</w:t>
      </w:r>
    </w:p>
    <w:p w14:paraId="7D7371DA" w14:textId="4885C4A0" w:rsidR="00DF44F5" w:rsidRPr="004E5E51" w:rsidRDefault="00DF44F5" w:rsidP="00461BC5">
      <w:pPr>
        <w:spacing w:after="0"/>
        <w:rPr>
          <w:rFonts w:ascii="Times" w:hAnsi="Times"/>
          <w:bCs/>
          <w:highlight w:val="yellow"/>
        </w:rPr>
      </w:pPr>
      <w:r w:rsidRPr="004E5E51">
        <w:rPr>
          <w:rFonts w:ascii="Times" w:hAnsi="Times"/>
          <w:color w:val="FF0000"/>
          <w:highlight w:val="yellow"/>
        </w:rPr>
        <w:t>((</w:t>
      </w:r>
      <w:r w:rsidR="0047645C">
        <w:rPr>
          <w:rFonts w:ascii="Times" w:hAnsi="Times"/>
          <w:color w:val="FF0000"/>
          <w:highlight w:val="yellow"/>
        </w:rPr>
        <w:t>Correcciones en carpeta adjunta</w:t>
      </w:r>
      <w:r w:rsidR="00D34D57">
        <w:rPr>
          <w:rFonts w:ascii="Times" w:hAnsi="Times"/>
          <w:color w:val="FF0000"/>
          <w:highlight w:val="yellow"/>
        </w:rPr>
        <w:t xml:space="preserve">. </w:t>
      </w:r>
      <w:r w:rsidR="0046708B">
        <w:rPr>
          <w:rFonts w:ascii="Times" w:hAnsi="Times"/>
          <w:bCs/>
          <w:color w:val="FF0000"/>
          <w:highlight w:val="yellow"/>
        </w:rPr>
        <w:t>OJO</w:t>
      </w:r>
      <w:r w:rsidR="00D34D57" w:rsidRPr="00994485">
        <w:rPr>
          <w:rFonts w:ascii="Times" w:hAnsi="Times"/>
          <w:bCs/>
          <w:color w:val="FF0000"/>
          <w:highlight w:val="yellow"/>
        </w:rPr>
        <w:t xml:space="preserve">: </w:t>
      </w:r>
      <w:r w:rsidR="003C6ADD">
        <w:rPr>
          <w:rFonts w:ascii="Times" w:hAnsi="Times"/>
          <w:bCs/>
          <w:color w:val="FF0000"/>
          <w:highlight w:val="yellow"/>
        </w:rPr>
        <w:t>cambio</w:t>
      </w:r>
      <w:r w:rsidR="003C6ADD" w:rsidRPr="00994485">
        <w:rPr>
          <w:rFonts w:ascii="Times" w:hAnsi="Times"/>
          <w:bCs/>
          <w:color w:val="FF0000"/>
          <w:highlight w:val="yellow"/>
        </w:rPr>
        <w:t xml:space="preserve"> en </w:t>
      </w:r>
      <w:r w:rsidR="003C6ADD">
        <w:rPr>
          <w:rFonts w:ascii="Times" w:hAnsi="Times"/>
          <w:bCs/>
          <w:color w:val="FF0000"/>
          <w:highlight w:val="yellow"/>
        </w:rPr>
        <w:t>la</w:t>
      </w:r>
      <w:r w:rsidR="003C6ADD" w:rsidRPr="00994485">
        <w:rPr>
          <w:rFonts w:ascii="Times" w:hAnsi="Times"/>
          <w:bCs/>
          <w:color w:val="FF0000"/>
          <w:highlight w:val="yellow"/>
        </w:rPr>
        <w:t xml:space="preserve"> descripción del recurso</w:t>
      </w:r>
      <w:r w:rsidRPr="004E5E51">
        <w:rPr>
          <w:rFonts w:ascii="Times" w:hAnsi="Times"/>
          <w:color w:val="FF0000"/>
          <w:highlight w:val="yellow"/>
        </w:rPr>
        <w:t>))</w:t>
      </w:r>
    </w:p>
    <w:p w14:paraId="305D9580" w14:textId="77777777" w:rsidR="00461BC5" w:rsidRPr="004E5E51" w:rsidRDefault="00461BC5" w:rsidP="00461BC5">
      <w:pPr>
        <w:spacing w:after="0"/>
        <w:rPr>
          <w:rFonts w:ascii="Times" w:hAnsi="Times"/>
          <w:b/>
          <w:bCs/>
        </w:rPr>
      </w:pPr>
      <w:r w:rsidRPr="004E5E51">
        <w:rPr>
          <w:rFonts w:ascii="Times" w:hAnsi="Times"/>
          <w:b/>
          <w:bCs/>
        </w:rPr>
        <w:t>Hacer el esquema de un texto</w:t>
      </w:r>
    </w:p>
    <w:p w14:paraId="3C1C4B33" w14:textId="210B4CF2" w:rsidR="00564275" w:rsidRDefault="00CA5431" w:rsidP="00D47B06">
      <w:pPr>
        <w:spacing w:after="0"/>
        <w:rPr>
          <w:rFonts w:ascii="Times" w:hAnsi="Times"/>
          <w:highlight w:val="yellow"/>
        </w:rPr>
      </w:pPr>
      <w:r w:rsidRPr="004E5E51">
        <w:rPr>
          <w:rFonts w:ascii="Times" w:hAnsi="Times"/>
        </w:rPr>
        <w:t xml:space="preserve">Secuencia de imágenes para aprender a </w:t>
      </w:r>
      <w:ins w:id="170" w:author="Angélica Monroy" w:date="2014-10-19T13:15:00Z">
        <w:r w:rsidR="00D537ED">
          <w:rPr>
            <w:rFonts w:ascii="Times" w:hAnsi="Times"/>
          </w:rPr>
          <w:t>elabor</w:t>
        </w:r>
        <w:r w:rsidR="00D537ED" w:rsidRPr="004E5E51">
          <w:rPr>
            <w:rFonts w:ascii="Times" w:hAnsi="Times"/>
          </w:rPr>
          <w:t xml:space="preserve">ar </w:t>
        </w:r>
      </w:ins>
      <w:r w:rsidRPr="004E5E51">
        <w:rPr>
          <w:rFonts w:ascii="Times" w:hAnsi="Times"/>
        </w:rPr>
        <w:t>un esquema como método para extraer, estructurar y organizar la información relevante de un texto</w:t>
      </w:r>
    </w:p>
    <w:p w14:paraId="0507C5A5" w14:textId="77777777" w:rsidR="00564275" w:rsidRDefault="00564275" w:rsidP="00D47B06">
      <w:pPr>
        <w:spacing w:after="0"/>
        <w:rPr>
          <w:rFonts w:ascii="Times" w:hAnsi="Times"/>
          <w:highlight w:val="yellow"/>
        </w:rPr>
      </w:pPr>
    </w:p>
    <w:p w14:paraId="06CD82AF" w14:textId="77777777" w:rsidR="00F85CA2" w:rsidRDefault="00F85CA2" w:rsidP="00D47B06">
      <w:pPr>
        <w:spacing w:after="0"/>
        <w:rPr>
          <w:rFonts w:ascii="Times" w:hAnsi="Times"/>
          <w:highlight w:val="yellow"/>
        </w:rPr>
      </w:pPr>
    </w:p>
    <w:p w14:paraId="0759E03A" w14:textId="1314369D" w:rsidR="00033A3A" w:rsidRPr="00D47B06" w:rsidRDefault="00033A3A" w:rsidP="00D47B06">
      <w:pPr>
        <w:spacing w:after="0"/>
        <w:rPr>
          <w:rFonts w:ascii="Times" w:hAnsi="Times"/>
          <w:highlight w:val="yellow"/>
        </w:rPr>
      </w:pPr>
      <w:r w:rsidRPr="004E5E51">
        <w:rPr>
          <w:rFonts w:ascii="Times" w:hAnsi="Times"/>
          <w:highlight w:val="yellow"/>
        </w:rPr>
        <w:t>[SECCIÓN 1]</w:t>
      </w:r>
      <w:r w:rsidR="00616DBC">
        <w:rPr>
          <w:rFonts w:ascii="Times" w:hAnsi="Times"/>
        </w:rPr>
        <w:t xml:space="preserve"> </w:t>
      </w:r>
      <w:r w:rsidR="006A1381">
        <w:rPr>
          <w:rFonts w:ascii="Times" w:hAnsi="Times"/>
          <w:b/>
        </w:rPr>
        <w:t>5</w:t>
      </w:r>
      <w:r w:rsidRPr="004E5E51">
        <w:rPr>
          <w:rFonts w:ascii="Times" w:hAnsi="Times"/>
          <w:b/>
        </w:rPr>
        <w:t xml:space="preserve"> Redactar un ensayo</w:t>
      </w:r>
    </w:p>
    <w:p w14:paraId="3B3F131F" w14:textId="77777777" w:rsidR="00CC5C2E" w:rsidRPr="004E5E51" w:rsidRDefault="00CC5C2E" w:rsidP="00CC5C2E">
      <w:pPr>
        <w:spacing w:after="0"/>
        <w:rPr>
          <w:rFonts w:ascii="Times" w:hAnsi="Times"/>
        </w:rPr>
      </w:pPr>
    </w:p>
    <w:p w14:paraId="6AC0D43C" w14:textId="71E8F899" w:rsidR="00B628BD" w:rsidRPr="004E5E51" w:rsidRDefault="00B628BD" w:rsidP="00747361">
      <w:pPr>
        <w:spacing w:after="0"/>
        <w:rPr>
          <w:rFonts w:ascii="Times" w:hAnsi="Times"/>
        </w:rPr>
      </w:pPr>
      <w:r w:rsidRPr="004E5E51">
        <w:rPr>
          <w:rFonts w:ascii="Times" w:hAnsi="Times"/>
        </w:rPr>
        <w:t xml:space="preserve">Para redactar un ensayo, primero </w:t>
      </w:r>
      <w:ins w:id="171" w:author="Angélica Monroy" w:date="2014-10-19T13:15:00Z">
        <w:r w:rsidR="00D537ED">
          <w:rPr>
            <w:rFonts w:ascii="Times" w:hAnsi="Times"/>
          </w:rPr>
          <w:t>debes</w:t>
        </w:r>
      </w:ins>
      <w:r w:rsidR="00747361" w:rsidRPr="004E5E51">
        <w:rPr>
          <w:rFonts w:ascii="Times" w:hAnsi="Times"/>
        </w:rPr>
        <w:t xml:space="preserve"> </w:t>
      </w:r>
      <w:r w:rsidR="00747361" w:rsidRPr="004E5E51">
        <w:rPr>
          <w:rFonts w:ascii="Times" w:hAnsi="Times"/>
          <w:b/>
        </w:rPr>
        <w:t>planificar</w:t>
      </w:r>
      <w:r w:rsidR="00747361" w:rsidRPr="004E5E51">
        <w:rPr>
          <w:rFonts w:ascii="Times" w:hAnsi="Times"/>
        </w:rPr>
        <w:t xml:space="preserve"> </w:t>
      </w:r>
      <w:r w:rsidRPr="004E5E51">
        <w:rPr>
          <w:rFonts w:ascii="Times" w:hAnsi="Times"/>
        </w:rPr>
        <w:t xml:space="preserve">lo que </w:t>
      </w:r>
      <w:ins w:id="172" w:author="Angélica Monroy" w:date="2014-10-19T13:15:00Z">
        <w:r w:rsidR="00D537ED">
          <w:rPr>
            <w:rFonts w:ascii="Times" w:hAnsi="Times"/>
          </w:rPr>
          <w:t>dirás</w:t>
        </w:r>
      </w:ins>
      <w:r w:rsidRPr="004E5E51">
        <w:rPr>
          <w:rFonts w:ascii="Times" w:hAnsi="Times"/>
        </w:rPr>
        <w:t xml:space="preserve">. Esta actividad facilita la redacción y promueve que los lectores comprendan el mensaje que </w:t>
      </w:r>
      <w:ins w:id="173" w:author="Angélica Monroy" w:date="2014-10-19T13:15:00Z">
        <w:r w:rsidR="00D537ED" w:rsidRPr="004E5E51">
          <w:rPr>
            <w:rFonts w:ascii="Times" w:hAnsi="Times"/>
          </w:rPr>
          <w:t>desea</w:t>
        </w:r>
        <w:r w:rsidR="00D537ED">
          <w:rPr>
            <w:rFonts w:ascii="Times" w:hAnsi="Times"/>
          </w:rPr>
          <w:t>s</w:t>
        </w:r>
        <w:r w:rsidR="00D537ED" w:rsidRPr="004E5E51">
          <w:rPr>
            <w:rFonts w:ascii="Times" w:hAnsi="Times"/>
          </w:rPr>
          <w:t xml:space="preserve"> </w:t>
        </w:r>
      </w:ins>
      <w:r w:rsidRPr="004E5E51">
        <w:rPr>
          <w:rFonts w:ascii="Times" w:hAnsi="Times"/>
        </w:rPr>
        <w:t xml:space="preserve">transmitir. </w:t>
      </w:r>
    </w:p>
    <w:p w14:paraId="67E4D852" w14:textId="01F22524" w:rsidR="00F800D3" w:rsidRPr="004E5E51" w:rsidRDefault="00F800D3" w:rsidP="00F800D3">
      <w:pPr>
        <w:spacing w:after="0"/>
        <w:rPr>
          <w:rFonts w:ascii="Times" w:hAnsi="Times"/>
        </w:rPr>
      </w:pPr>
    </w:p>
    <w:p w14:paraId="79B7FB5A" w14:textId="0E960A86" w:rsidR="00912EB2" w:rsidRPr="000A3959" w:rsidRDefault="000A3959" w:rsidP="00912EB2">
      <w:pPr>
        <w:shd w:val="clear" w:color="auto" w:fill="B3B3B3"/>
        <w:spacing w:after="0"/>
        <w:rPr>
          <w:rFonts w:asciiTheme="majorHAnsi" w:hAnsiTheme="majorHAnsi"/>
          <w:sz w:val="20"/>
          <w:szCs w:val="20"/>
        </w:rPr>
      </w:pPr>
      <w:r w:rsidRPr="000A3959">
        <w:rPr>
          <w:rFonts w:asciiTheme="majorHAnsi" w:hAnsiTheme="majorHAnsi"/>
          <w:sz w:val="20"/>
          <w:szCs w:val="20"/>
        </w:rPr>
        <w:t>F13</w:t>
      </w:r>
      <w:r w:rsidR="00DA7CC1" w:rsidRPr="000A3959">
        <w:rPr>
          <w:rFonts w:asciiTheme="majorHAnsi" w:hAnsiTheme="majorHAnsi"/>
          <w:sz w:val="20"/>
          <w:szCs w:val="20"/>
        </w:rPr>
        <w:t xml:space="preserve"> arquitectos con planos</w:t>
      </w:r>
      <w:r w:rsidR="00D918DB" w:rsidRPr="000A3959">
        <w:rPr>
          <w:rFonts w:asciiTheme="majorHAnsi" w:hAnsiTheme="majorHAnsi"/>
          <w:sz w:val="20"/>
          <w:szCs w:val="20"/>
        </w:rPr>
        <w:t>,</w:t>
      </w:r>
      <w:r w:rsidR="00912EB2" w:rsidRPr="000A3959">
        <w:rPr>
          <w:rFonts w:asciiTheme="majorHAnsi" w:hAnsiTheme="majorHAnsi"/>
          <w:sz w:val="20"/>
          <w:szCs w:val="20"/>
        </w:rPr>
        <w:t xml:space="preserve"> 141886789</w:t>
      </w:r>
    </w:p>
    <w:p w14:paraId="61330C65" w14:textId="41877E04" w:rsidR="00F800D3" w:rsidRPr="004E5E51" w:rsidRDefault="00EF15BF" w:rsidP="00912EB2">
      <w:pPr>
        <w:shd w:val="clear" w:color="auto" w:fill="B3B3B3"/>
        <w:spacing w:after="0"/>
        <w:rPr>
          <w:rFonts w:ascii="Times" w:hAnsi="Times"/>
        </w:rPr>
      </w:pPr>
      <w:r w:rsidRPr="00FE5D52">
        <w:rPr>
          <w:rFonts w:asciiTheme="majorHAnsi" w:hAnsiTheme="majorHAnsi"/>
          <w:sz w:val="20"/>
          <w:szCs w:val="20"/>
        </w:rPr>
        <w:t>PIE:</w:t>
      </w:r>
      <w:r w:rsidRPr="004E5E51">
        <w:rPr>
          <w:rFonts w:ascii="Times" w:hAnsi="Times"/>
        </w:rPr>
        <w:t xml:space="preserve"> </w:t>
      </w:r>
      <w:r w:rsidR="00912EB2" w:rsidRPr="004E5E51">
        <w:rPr>
          <w:rFonts w:ascii="Times" w:hAnsi="Times"/>
        </w:rPr>
        <w:t>En muchas profesiones, como en la arquitectura y el diseño, se planifica con mucho detalle para que el producto sea de la mejor calidad. Lo mismo ocurre al escribir un texto: dedicar un tiempo para organizar las ideas mejora la claridad del escrito.</w:t>
      </w:r>
    </w:p>
    <w:p w14:paraId="5D4B730F" w14:textId="77777777" w:rsidR="00DA7CC1" w:rsidRPr="004E5E51" w:rsidRDefault="00DA7CC1" w:rsidP="00747361">
      <w:pPr>
        <w:spacing w:after="0"/>
        <w:rPr>
          <w:rFonts w:ascii="Times" w:hAnsi="Times"/>
        </w:rPr>
      </w:pPr>
    </w:p>
    <w:p w14:paraId="4AB5B889" w14:textId="7383A965" w:rsidR="00747361" w:rsidRPr="004E5E51" w:rsidRDefault="00B628BD" w:rsidP="00747361">
      <w:pPr>
        <w:spacing w:after="0"/>
        <w:rPr>
          <w:rFonts w:ascii="Times" w:hAnsi="Times"/>
        </w:rPr>
      </w:pPr>
      <w:r w:rsidRPr="004E5E51">
        <w:rPr>
          <w:rFonts w:ascii="Times" w:hAnsi="Times"/>
        </w:rPr>
        <w:t>Durante la planificación, es básico considerar que l</w:t>
      </w:r>
      <w:r w:rsidR="00747361" w:rsidRPr="004E5E51">
        <w:rPr>
          <w:rFonts w:ascii="Times" w:hAnsi="Times"/>
        </w:rPr>
        <w:t xml:space="preserve">as ideas deben </w:t>
      </w:r>
      <w:ins w:id="174" w:author="Angélica Monroy" w:date="2014-10-19T13:16:00Z">
        <w:r w:rsidR="00D537ED" w:rsidRPr="004E5E51">
          <w:rPr>
            <w:rFonts w:ascii="Times" w:hAnsi="Times"/>
            <w:bCs/>
          </w:rPr>
          <w:t>organiza</w:t>
        </w:r>
        <w:r w:rsidR="00D537ED">
          <w:rPr>
            <w:rFonts w:ascii="Times" w:hAnsi="Times"/>
            <w:bCs/>
          </w:rPr>
          <w:t>rse</w:t>
        </w:r>
        <w:r w:rsidR="00D537ED" w:rsidRPr="004E5E51">
          <w:rPr>
            <w:rFonts w:ascii="Times" w:hAnsi="Times"/>
            <w:bCs/>
          </w:rPr>
          <w:t xml:space="preserve"> </w:t>
        </w:r>
      </w:ins>
      <w:r w:rsidR="00747361" w:rsidRPr="004E5E51">
        <w:rPr>
          <w:rFonts w:ascii="Times" w:hAnsi="Times"/>
          <w:bCs/>
        </w:rPr>
        <w:t>en párrafos</w:t>
      </w:r>
      <w:r w:rsidR="002D2B46" w:rsidRPr="004E5E51">
        <w:rPr>
          <w:rFonts w:ascii="Times" w:hAnsi="Times"/>
        </w:rPr>
        <w:t xml:space="preserve"> </w:t>
      </w:r>
      <w:r w:rsidR="00747361" w:rsidRPr="004E5E51">
        <w:rPr>
          <w:rFonts w:ascii="Times" w:hAnsi="Times"/>
        </w:rPr>
        <w:t>que se agrupen en tres grandes apartados:</w:t>
      </w:r>
    </w:p>
    <w:p w14:paraId="167B0893" w14:textId="77777777" w:rsidR="00747361" w:rsidRPr="004E5E51" w:rsidRDefault="00747361" w:rsidP="00747361">
      <w:pPr>
        <w:spacing w:after="0"/>
        <w:rPr>
          <w:rFonts w:ascii="Times" w:hAnsi="Times"/>
        </w:rPr>
      </w:pPr>
    </w:p>
    <w:p w14:paraId="38752CA6" w14:textId="1D068559" w:rsidR="00747361" w:rsidRPr="004E5E51" w:rsidRDefault="00747361" w:rsidP="00747361">
      <w:pPr>
        <w:numPr>
          <w:ilvl w:val="0"/>
          <w:numId w:val="15"/>
        </w:numPr>
        <w:spacing w:after="0"/>
        <w:rPr>
          <w:rFonts w:ascii="Times" w:hAnsi="Times"/>
        </w:rPr>
      </w:pPr>
      <w:r w:rsidRPr="004E5E51">
        <w:rPr>
          <w:rFonts w:ascii="Times" w:hAnsi="Times"/>
          <w:b/>
          <w:bCs/>
        </w:rPr>
        <w:t>Introducción</w:t>
      </w:r>
      <w:r w:rsidRPr="004E5E51">
        <w:rPr>
          <w:rFonts w:ascii="Times" w:hAnsi="Times"/>
        </w:rPr>
        <w:t>: aquí</w:t>
      </w:r>
      <w:ins w:id="175" w:author="Angélica Monroy" w:date="2014-10-19T13:16:00Z">
        <w:r w:rsidR="00D537ED">
          <w:rPr>
            <w:rFonts w:ascii="Times" w:hAnsi="Times"/>
          </w:rPr>
          <w:t>,</w:t>
        </w:r>
      </w:ins>
      <w:r w:rsidRPr="004E5E51">
        <w:rPr>
          <w:rFonts w:ascii="Times" w:hAnsi="Times"/>
        </w:rPr>
        <w:t xml:space="preserve"> se presenta el tema al receptor por medio de la exposición de las principales ideas que se abordar</w:t>
      </w:r>
      <w:ins w:id="176" w:author="Angélica Monroy" w:date="2014-10-19T13:16:00Z">
        <w:r w:rsidR="00440AF7">
          <w:rPr>
            <w:rFonts w:ascii="Times" w:hAnsi="Times"/>
          </w:rPr>
          <w:t>án</w:t>
        </w:r>
      </w:ins>
      <w:r w:rsidRPr="004E5E51">
        <w:rPr>
          <w:rFonts w:ascii="Times" w:hAnsi="Times"/>
        </w:rPr>
        <w:t>.</w:t>
      </w:r>
    </w:p>
    <w:p w14:paraId="67A81C33" w14:textId="77777777" w:rsidR="00747361" w:rsidRPr="004E5E51" w:rsidRDefault="00747361" w:rsidP="00747361">
      <w:pPr>
        <w:numPr>
          <w:ilvl w:val="0"/>
          <w:numId w:val="15"/>
        </w:numPr>
        <w:spacing w:after="0"/>
        <w:rPr>
          <w:rFonts w:ascii="Times" w:hAnsi="Times"/>
        </w:rPr>
      </w:pPr>
      <w:r w:rsidRPr="004E5E51">
        <w:rPr>
          <w:rFonts w:ascii="Times" w:hAnsi="Times"/>
          <w:b/>
          <w:bCs/>
        </w:rPr>
        <w:t>Desarrollo</w:t>
      </w:r>
      <w:r w:rsidRPr="004E5E51">
        <w:rPr>
          <w:rFonts w:ascii="Times" w:hAnsi="Times"/>
        </w:rPr>
        <w:t>: donde se tratan con profundidad las ideas que se quieren transmitir.</w:t>
      </w:r>
    </w:p>
    <w:p w14:paraId="0AD28E9C" w14:textId="1E367256" w:rsidR="00747361" w:rsidRPr="004E5E51" w:rsidRDefault="00747361" w:rsidP="00747361">
      <w:pPr>
        <w:numPr>
          <w:ilvl w:val="0"/>
          <w:numId w:val="15"/>
        </w:numPr>
        <w:spacing w:after="0"/>
        <w:rPr>
          <w:rFonts w:ascii="Times" w:hAnsi="Times"/>
        </w:rPr>
      </w:pPr>
      <w:r w:rsidRPr="004E5E51">
        <w:rPr>
          <w:rFonts w:ascii="Times" w:hAnsi="Times"/>
          <w:b/>
          <w:bCs/>
        </w:rPr>
        <w:t>Conclusión</w:t>
      </w:r>
      <w:r w:rsidRPr="004E5E51">
        <w:rPr>
          <w:rFonts w:ascii="Times" w:hAnsi="Times"/>
        </w:rPr>
        <w:t xml:space="preserve">: </w:t>
      </w:r>
      <w:ins w:id="177" w:author="Angélica Monroy" w:date="2014-10-19T13:17:00Z">
        <w:r w:rsidR="00440AF7">
          <w:rPr>
            <w:rFonts w:ascii="Times" w:hAnsi="Times"/>
          </w:rPr>
          <w:t xml:space="preserve">en ella </w:t>
        </w:r>
      </w:ins>
      <w:r w:rsidRPr="004E5E51">
        <w:rPr>
          <w:rFonts w:ascii="Times" w:hAnsi="Times"/>
        </w:rPr>
        <w:t>se recoge todo lo expuesto de forma resumida para que las ideas más importantes queden en la mente del receptor.</w:t>
      </w:r>
    </w:p>
    <w:p w14:paraId="53D7F1ED" w14:textId="77777777" w:rsidR="00747361" w:rsidRPr="004E5E51" w:rsidRDefault="00747361" w:rsidP="00CC5C2E">
      <w:pPr>
        <w:spacing w:after="0"/>
        <w:rPr>
          <w:rFonts w:ascii="Times" w:hAnsi="Times"/>
        </w:rPr>
      </w:pPr>
    </w:p>
    <w:p w14:paraId="46AD21F2" w14:textId="720140AE" w:rsidR="00747361" w:rsidRPr="004E5E51" w:rsidRDefault="00B628BD" w:rsidP="00CC5C2E">
      <w:pPr>
        <w:spacing w:after="0"/>
        <w:rPr>
          <w:rFonts w:ascii="Times" w:hAnsi="Times"/>
        </w:rPr>
      </w:pPr>
      <w:r w:rsidRPr="004E5E51">
        <w:rPr>
          <w:rFonts w:ascii="Times" w:hAnsi="Times"/>
        </w:rPr>
        <w:t xml:space="preserve">Hay dos estrategias para </w:t>
      </w:r>
      <w:r w:rsidR="00F800D3" w:rsidRPr="004E5E51">
        <w:rPr>
          <w:rFonts w:ascii="Times" w:hAnsi="Times"/>
        </w:rPr>
        <w:t>anotar el plan de un texto:</w:t>
      </w:r>
    </w:p>
    <w:p w14:paraId="7353D437" w14:textId="77777777" w:rsidR="00F800D3" w:rsidRPr="004E5E51" w:rsidRDefault="00F800D3" w:rsidP="00CC5C2E">
      <w:pPr>
        <w:spacing w:after="0"/>
        <w:rPr>
          <w:rFonts w:ascii="Times" w:hAnsi="Times"/>
        </w:rPr>
      </w:pPr>
    </w:p>
    <w:tbl>
      <w:tblPr>
        <w:tblStyle w:val="Tablaconcuadrcula"/>
        <w:tblW w:w="0" w:type="auto"/>
        <w:tblLook w:val="04A0" w:firstRow="1" w:lastRow="0" w:firstColumn="1" w:lastColumn="0" w:noHBand="0" w:noVBand="1"/>
      </w:tblPr>
      <w:tblGrid>
        <w:gridCol w:w="4319"/>
        <w:gridCol w:w="4319"/>
      </w:tblGrid>
      <w:tr w:rsidR="009E58FB" w:rsidRPr="004E5E51" w14:paraId="2215E2CE" w14:textId="77777777" w:rsidTr="009E58FB">
        <w:tc>
          <w:tcPr>
            <w:tcW w:w="4319" w:type="dxa"/>
          </w:tcPr>
          <w:p w14:paraId="5537B178" w14:textId="10329AB8" w:rsidR="009E58FB" w:rsidRPr="00BA1128" w:rsidRDefault="000D3304" w:rsidP="000D3304">
            <w:pPr>
              <w:jc w:val="center"/>
              <w:rPr>
                <w:rFonts w:ascii="Times" w:hAnsi="Times"/>
                <w:b/>
                <w:sz w:val="24"/>
                <w:szCs w:val="24"/>
                <w:lang w:val="es-ES_tradnl"/>
              </w:rPr>
            </w:pPr>
            <w:r w:rsidRPr="00BA1128">
              <w:rPr>
                <w:rFonts w:ascii="Times" w:hAnsi="Times"/>
                <w:b/>
                <w:sz w:val="24"/>
                <w:szCs w:val="24"/>
                <w:lang w:val="es-ES_tradnl"/>
              </w:rPr>
              <w:t>L</w:t>
            </w:r>
            <w:r w:rsidR="009E58FB" w:rsidRPr="00BA1128">
              <w:rPr>
                <w:rFonts w:ascii="Times" w:hAnsi="Times"/>
                <w:b/>
                <w:sz w:val="24"/>
                <w:szCs w:val="24"/>
                <w:lang w:val="es-ES_tradnl"/>
              </w:rPr>
              <w:t>ista</w:t>
            </w:r>
          </w:p>
        </w:tc>
        <w:tc>
          <w:tcPr>
            <w:tcW w:w="4319" w:type="dxa"/>
          </w:tcPr>
          <w:p w14:paraId="54A03B75" w14:textId="6CAB1209" w:rsidR="009E58FB" w:rsidRPr="00BA1128" w:rsidRDefault="000D3304" w:rsidP="000D3304">
            <w:pPr>
              <w:jc w:val="center"/>
              <w:rPr>
                <w:rFonts w:ascii="Times" w:hAnsi="Times"/>
                <w:b/>
                <w:sz w:val="24"/>
                <w:szCs w:val="24"/>
                <w:lang w:val="es-ES_tradnl"/>
              </w:rPr>
            </w:pPr>
            <w:r w:rsidRPr="00BA1128">
              <w:rPr>
                <w:rFonts w:ascii="Times" w:hAnsi="Times"/>
                <w:b/>
                <w:sz w:val="24"/>
                <w:szCs w:val="24"/>
                <w:lang w:val="es-ES_tradnl"/>
              </w:rPr>
              <w:t>E</w:t>
            </w:r>
            <w:r w:rsidR="009E58FB" w:rsidRPr="00BA1128">
              <w:rPr>
                <w:rFonts w:ascii="Times" w:hAnsi="Times"/>
                <w:b/>
                <w:sz w:val="24"/>
                <w:szCs w:val="24"/>
                <w:lang w:val="es-ES_tradnl"/>
              </w:rPr>
              <w:t>squema</w:t>
            </w:r>
          </w:p>
        </w:tc>
      </w:tr>
      <w:tr w:rsidR="009E58FB" w:rsidRPr="004E5E51" w14:paraId="38241190" w14:textId="77777777" w:rsidTr="009E58FB">
        <w:tc>
          <w:tcPr>
            <w:tcW w:w="4319" w:type="dxa"/>
          </w:tcPr>
          <w:p w14:paraId="3CAAB082" w14:textId="3D5B8E12" w:rsidR="009E58FB" w:rsidRPr="00BA1128" w:rsidRDefault="009E58FB">
            <w:pPr>
              <w:rPr>
                <w:rFonts w:ascii="Times" w:hAnsi="Times"/>
                <w:sz w:val="24"/>
                <w:szCs w:val="24"/>
                <w:lang w:val="es-ES_tradnl"/>
              </w:rPr>
            </w:pPr>
            <w:r w:rsidRPr="00BA1128">
              <w:rPr>
                <w:rFonts w:ascii="Times" w:hAnsi="Times"/>
                <w:sz w:val="24"/>
                <w:szCs w:val="24"/>
                <w:lang w:val="es-ES_tradnl"/>
              </w:rPr>
              <w:t>Con palabras o frases se mencionan en orden las ideas que se desarrollarán en el texto. La ventaja de esta estrategia es que deja muy en claro el orden de las ideas. Para diferenciar las ideas principales y secundarias, pueden usar</w:t>
            </w:r>
            <w:ins w:id="178" w:author="Angélica Monroy" w:date="2014-10-19T13:17:00Z">
              <w:r w:rsidR="00440AF7">
                <w:rPr>
                  <w:rFonts w:ascii="Times" w:hAnsi="Times"/>
                  <w:sz w:val="24"/>
                  <w:szCs w:val="24"/>
                  <w:lang w:val="es-ES_tradnl"/>
                </w:rPr>
                <w:t>se</w:t>
              </w:r>
            </w:ins>
            <w:r w:rsidRPr="00BA1128">
              <w:rPr>
                <w:rFonts w:ascii="Times" w:hAnsi="Times"/>
                <w:sz w:val="24"/>
                <w:szCs w:val="24"/>
                <w:lang w:val="es-ES_tradnl"/>
              </w:rPr>
              <w:t xml:space="preserve"> incisos, viñetas o numeración.</w:t>
            </w:r>
          </w:p>
        </w:tc>
        <w:tc>
          <w:tcPr>
            <w:tcW w:w="4319" w:type="dxa"/>
          </w:tcPr>
          <w:p w14:paraId="7B42437D" w14:textId="29CD2044" w:rsidR="009E58FB" w:rsidRPr="00BA1128" w:rsidRDefault="009E58FB">
            <w:pPr>
              <w:rPr>
                <w:rFonts w:ascii="Times" w:hAnsi="Times"/>
                <w:sz w:val="24"/>
                <w:szCs w:val="24"/>
                <w:lang w:val="es-ES_tradnl"/>
              </w:rPr>
            </w:pPr>
            <w:r w:rsidRPr="00BA1128">
              <w:rPr>
                <w:rFonts w:ascii="Times" w:hAnsi="Times"/>
                <w:sz w:val="24"/>
                <w:szCs w:val="24"/>
                <w:lang w:val="es-ES_tradnl"/>
              </w:rPr>
              <w:t xml:space="preserve">Puede ser un mapa conceptual, un mapa mental o un diagrama de flujo. Los esquemas permiten trabajar de </w:t>
            </w:r>
            <w:ins w:id="179" w:author="Angélica Monroy" w:date="2014-10-19T13:17:00Z">
              <w:r w:rsidR="00440AF7" w:rsidRPr="00BA1128">
                <w:rPr>
                  <w:rFonts w:ascii="Times" w:hAnsi="Times"/>
                  <w:sz w:val="24"/>
                  <w:szCs w:val="24"/>
                  <w:lang w:val="es-ES_tradnl"/>
                </w:rPr>
                <w:t>m</w:t>
              </w:r>
              <w:r w:rsidR="00440AF7">
                <w:rPr>
                  <w:rFonts w:ascii="Times" w:hAnsi="Times"/>
                  <w:sz w:val="24"/>
                  <w:szCs w:val="24"/>
                  <w:lang w:val="es-ES_tradnl"/>
                </w:rPr>
                <w:t>odo</w:t>
              </w:r>
              <w:r w:rsidR="00440AF7" w:rsidRPr="00BA1128">
                <w:rPr>
                  <w:rFonts w:ascii="Times" w:hAnsi="Times"/>
                  <w:sz w:val="24"/>
                  <w:szCs w:val="24"/>
                  <w:lang w:val="es-ES_tradnl"/>
                </w:rPr>
                <w:t xml:space="preserve"> </w:t>
              </w:r>
            </w:ins>
            <w:r w:rsidRPr="00BA1128">
              <w:rPr>
                <w:rFonts w:ascii="Times" w:hAnsi="Times"/>
                <w:sz w:val="24"/>
                <w:szCs w:val="24"/>
                <w:lang w:val="es-ES_tradnl"/>
              </w:rPr>
              <w:t>más flexible mientras se ordenan las ideas y dejan clara la jerarquía de las ideas y su relación.</w:t>
            </w:r>
          </w:p>
        </w:tc>
      </w:tr>
    </w:tbl>
    <w:p w14:paraId="46D4FE95" w14:textId="77777777" w:rsidR="009E58FB" w:rsidRPr="004E5E51" w:rsidRDefault="009E58FB" w:rsidP="00CC5C2E">
      <w:pPr>
        <w:spacing w:after="0"/>
        <w:rPr>
          <w:rFonts w:ascii="Times" w:hAnsi="Times"/>
        </w:rPr>
      </w:pPr>
    </w:p>
    <w:p w14:paraId="25074795" w14:textId="73E5E48E" w:rsidR="00033A3A" w:rsidRPr="004E5E51" w:rsidRDefault="001300C4" w:rsidP="002D2B46">
      <w:pPr>
        <w:spacing w:after="0"/>
        <w:rPr>
          <w:rFonts w:ascii="Times" w:hAnsi="Times"/>
        </w:rPr>
      </w:pPr>
      <w:r w:rsidRPr="004E5E51">
        <w:rPr>
          <w:rFonts w:ascii="Times" w:hAnsi="Times"/>
        </w:rPr>
        <w:t>Después de planificar</w:t>
      </w:r>
      <w:r w:rsidR="002D2B46" w:rsidRPr="004E5E51">
        <w:rPr>
          <w:rFonts w:ascii="Times" w:hAnsi="Times"/>
        </w:rPr>
        <w:t xml:space="preserve">, </w:t>
      </w:r>
      <w:r w:rsidR="00232291" w:rsidRPr="004E5E51">
        <w:rPr>
          <w:rFonts w:ascii="Times" w:hAnsi="Times"/>
        </w:rPr>
        <w:t>hay que continuar con</w:t>
      </w:r>
      <w:r w:rsidR="00C229C9" w:rsidRPr="004E5E51">
        <w:rPr>
          <w:rFonts w:ascii="Times" w:hAnsi="Times"/>
        </w:rPr>
        <w:t xml:space="preserve"> la</w:t>
      </w:r>
      <w:r w:rsidR="002D2B46" w:rsidRPr="004E5E51">
        <w:rPr>
          <w:rFonts w:ascii="Times" w:hAnsi="Times"/>
        </w:rPr>
        <w:t xml:space="preserve"> </w:t>
      </w:r>
      <w:r w:rsidR="00033A3A" w:rsidRPr="004E5E51">
        <w:rPr>
          <w:rFonts w:ascii="Times" w:hAnsi="Times"/>
          <w:b/>
          <w:bCs/>
        </w:rPr>
        <w:t>redacción del texto</w:t>
      </w:r>
      <w:r w:rsidR="002D2B46" w:rsidRPr="004E5E51">
        <w:rPr>
          <w:rFonts w:ascii="Times" w:hAnsi="Times"/>
          <w:b/>
          <w:bCs/>
        </w:rPr>
        <w:t xml:space="preserve">. </w:t>
      </w:r>
      <w:r w:rsidR="002D2B46" w:rsidRPr="004E5E51">
        <w:rPr>
          <w:rFonts w:ascii="Times" w:hAnsi="Times"/>
        </w:rPr>
        <w:t xml:space="preserve">Esta </w:t>
      </w:r>
      <w:r w:rsidR="00033A3A" w:rsidRPr="004E5E51">
        <w:rPr>
          <w:rFonts w:ascii="Times" w:hAnsi="Times"/>
        </w:rPr>
        <w:t xml:space="preserve">debe seguir </w:t>
      </w:r>
      <w:ins w:id="180" w:author="Angélica Monroy" w:date="2014-10-19T13:18:00Z">
        <w:r w:rsidR="00440AF7">
          <w:rPr>
            <w:rFonts w:ascii="Times" w:hAnsi="Times"/>
          </w:rPr>
          <w:t>ciertas</w:t>
        </w:r>
        <w:r w:rsidR="00440AF7" w:rsidRPr="004E5E51">
          <w:rPr>
            <w:rFonts w:ascii="Times" w:hAnsi="Times"/>
          </w:rPr>
          <w:t xml:space="preserve"> </w:t>
        </w:r>
      </w:ins>
      <w:r w:rsidR="00033A3A" w:rsidRPr="004E5E51">
        <w:rPr>
          <w:rFonts w:ascii="Times" w:hAnsi="Times"/>
        </w:rPr>
        <w:t xml:space="preserve">pautas que </w:t>
      </w:r>
      <w:ins w:id="181" w:author="Angélica Monroy" w:date="2014-10-19T13:18:00Z">
        <w:r w:rsidR="00440AF7">
          <w:rPr>
            <w:rFonts w:ascii="Times" w:hAnsi="Times"/>
          </w:rPr>
          <w:t>contribuyan</w:t>
        </w:r>
        <w:r w:rsidR="00440AF7" w:rsidRPr="004E5E51">
          <w:rPr>
            <w:rFonts w:ascii="Times" w:hAnsi="Times"/>
          </w:rPr>
          <w:t xml:space="preserve"> </w:t>
        </w:r>
      </w:ins>
      <w:r w:rsidR="009E58FB" w:rsidRPr="004E5E51">
        <w:rPr>
          <w:rFonts w:ascii="Times" w:hAnsi="Times"/>
        </w:rPr>
        <w:t xml:space="preserve">al buen desarrollo del mensaje. </w:t>
      </w:r>
      <w:r w:rsidR="00033A3A" w:rsidRPr="004E5E51">
        <w:rPr>
          <w:rFonts w:ascii="Times" w:hAnsi="Times"/>
        </w:rPr>
        <w:t>Estas son:</w:t>
      </w:r>
    </w:p>
    <w:p w14:paraId="30CEF88E" w14:textId="77777777" w:rsidR="002D2B46" w:rsidRPr="004E5E51" w:rsidRDefault="002D2B46" w:rsidP="002D2B46">
      <w:pPr>
        <w:spacing w:after="0"/>
        <w:rPr>
          <w:rFonts w:ascii="Times" w:hAnsi="Times"/>
        </w:rPr>
      </w:pPr>
    </w:p>
    <w:p w14:paraId="2351E5CA" w14:textId="1AB03BFA" w:rsidR="00033A3A" w:rsidRPr="004E5E51" w:rsidRDefault="00033A3A" w:rsidP="002D2B46">
      <w:pPr>
        <w:numPr>
          <w:ilvl w:val="0"/>
          <w:numId w:val="15"/>
        </w:numPr>
        <w:spacing w:after="0"/>
        <w:rPr>
          <w:rFonts w:ascii="Times" w:hAnsi="Times"/>
        </w:rPr>
      </w:pPr>
      <w:r w:rsidRPr="004E5E51">
        <w:rPr>
          <w:rFonts w:ascii="Times" w:hAnsi="Times"/>
        </w:rPr>
        <w:t>Ser</w:t>
      </w:r>
      <w:r w:rsidR="00312F78" w:rsidRPr="004E5E51">
        <w:rPr>
          <w:rFonts w:ascii="Times" w:hAnsi="Times"/>
        </w:rPr>
        <w:t xml:space="preserve"> </w:t>
      </w:r>
      <w:r w:rsidRPr="004E5E51">
        <w:rPr>
          <w:rFonts w:ascii="Times" w:hAnsi="Times"/>
          <w:bCs/>
        </w:rPr>
        <w:t>coherente</w:t>
      </w:r>
      <w:r w:rsidR="00312F78" w:rsidRPr="004E5E51">
        <w:rPr>
          <w:rFonts w:ascii="Times" w:hAnsi="Times"/>
        </w:rPr>
        <w:t xml:space="preserve"> </w:t>
      </w:r>
      <w:r w:rsidRPr="004E5E51">
        <w:rPr>
          <w:rFonts w:ascii="Times" w:hAnsi="Times"/>
        </w:rPr>
        <w:t>y</w:t>
      </w:r>
      <w:r w:rsidR="00312F78" w:rsidRPr="004E5E51">
        <w:rPr>
          <w:rFonts w:ascii="Times" w:hAnsi="Times"/>
        </w:rPr>
        <w:t xml:space="preserve"> </w:t>
      </w:r>
      <w:r w:rsidRPr="004E5E51">
        <w:rPr>
          <w:rFonts w:ascii="Times" w:hAnsi="Times"/>
          <w:bCs/>
        </w:rPr>
        <w:t>claro en la organización</w:t>
      </w:r>
      <w:r w:rsidR="00312F78" w:rsidRPr="004E5E51">
        <w:rPr>
          <w:rFonts w:ascii="Times" w:hAnsi="Times"/>
        </w:rPr>
        <w:t xml:space="preserve"> </w:t>
      </w:r>
      <w:r w:rsidRPr="004E5E51">
        <w:rPr>
          <w:rFonts w:ascii="Times" w:hAnsi="Times"/>
        </w:rPr>
        <w:t>de la información.</w:t>
      </w:r>
    </w:p>
    <w:p w14:paraId="17E934E0" w14:textId="0474DF09" w:rsidR="00033A3A" w:rsidRPr="004E5E51" w:rsidRDefault="00033A3A" w:rsidP="002D2B46">
      <w:pPr>
        <w:numPr>
          <w:ilvl w:val="0"/>
          <w:numId w:val="15"/>
        </w:numPr>
        <w:spacing w:after="0"/>
        <w:rPr>
          <w:rFonts w:ascii="Times" w:hAnsi="Times"/>
        </w:rPr>
      </w:pPr>
      <w:r w:rsidRPr="004E5E51">
        <w:rPr>
          <w:rFonts w:ascii="Times" w:hAnsi="Times"/>
        </w:rPr>
        <w:lastRenderedPageBreak/>
        <w:t>Respetar una</w:t>
      </w:r>
      <w:r w:rsidR="00312F78" w:rsidRPr="004E5E51">
        <w:rPr>
          <w:rFonts w:ascii="Times" w:hAnsi="Times"/>
        </w:rPr>
        <w:t xml:space="preserve"> </w:t>
      </w:r>
      <w:r w:rsidRPr="004E5E51">
        <w:rPr>
          <w:rFonts w:ascii="Times" w:hAnsi="Times"/>
          <w:bCs/>
        </w:rPr>
        <w:t>estructura ordenada</w:t>
      </w:r>
      <w:r w:rsidRPr="004E5E51">
        <w:rPr>
          <w:rFonts w:ascii="Times" w:hAnsi="Times"/>
        </w:rPr>
        <w:t>.</w:t>
      </w:r>
    </w:p>
    <w:p w14:paraId="689E3B95" w14:textId="2C66BB99" w:rsidR="00033A3A" w:rsidRPr="004E5E51" w:rsidRDefault="00033A3A" w:rsidP="002D2B46">
      <w:pPr>
        <w:numPr>
          <w:ilvl w:val="0"/>
          <w:numId w:val="15"/>
        </w:numPr>
        <w:spacing w:after="0"/>
        <w:rPr>
          <w:rFonts w:ascii="Times" w:hAnsi="Times"/>
        </w:rPr>
      </w:pPr>
      <w:r w:rsidRPr="004E5E51">
        <w:rPr>
          <w:rFonts w:ascii="Times" w:hAnsi="Times"/>
        </w:rPr>
        <w:t>Mantener la</w:t>
      </w:r>
      <w:r w:rsidR="00312F78" w:rsidRPr="004E5E51">
        <w:rPr>
          <w:rFonts w:ascii="Times" w:hAnsi="Times"/>
        </w:rPr>
        <w:t xml:space="preserve"> </w:t>
      </w:r>
      <w:r w:rsidRPr="004E5E51">
        <w:rPr>
          <w:rFonts w:ascii="Times" w:hAnsi="Times"/>
          <w:bCs/>
        </w:rPr>
        <w:t>cohesión entre las ideas</w:t>
      </w:r>
      <w:r w:rsidRPr="004E5E51">
        <w:rPr>
          <w:rFonts w:ascii="Times" w:hAnsi="Times"/>
        </w:rPr>
        <w:t>.</w:t>
      </w:r>
    </w:p>
    <w:p w14:paraId="1960A48A" w14:textId="61EBA6E7" w:rsidR="00033A3A" w:rsidRPr="004E5E51" w:rsidRDefault="00440AF7" w:rsidP="002D2B46">
      <w:pPr>
        <w:numPr>
          <w:ilvl w:val="0"/>
          <w:numId w:val="15"/>
        </w:numPr>
        <w:spacing w:after="0"/>
        <w:rPr>
          <w:rFonts w:ascii="Times" w:hAnsi="Times"/>
        </w:rPr>
      </w:pPr>
      <w:ins w:id="182" w:author="Angélica Monroy" w:date="2014-10-19T13:18:00Z">
        <w:r>
          <w:rPr>
            <w:rFonts w:ascii="Times" w:hAnsi="Times"/>
          </w:rPr>
          <w:t>Emple</w:t>
        </w:r>
        <w:r w:rsidRPr="004E5E51">
          <w:rPr>
            <w:rFonts w:ascii="Times" w:hAnsi="Times"/>
          </w:rPr>
          <w:t xml:space="preserve">ar </w:t>
        </w:r>
      </w:ins>
      <w:r w:rsidR="00033A3A" w:rsidRPr="004E5E51">
        <w:rPr>
          <w:rFonts w:ascii="Times" w:hAnsi="Times"/>
          <w:bCs/>
        </w:rPr>
        <w:t>enunciados breves</w:t>
      </w:r>
      <w:r w:rsidR="00312F78" w:rsidRPr="004E5E51">
        <w:rPr>
          <w:rFonts w:ascii="Times" w:hAnsi="Times"/>
        </w:rPr>
        <w:t xml:space="preserve"> </w:t>
      </w:r>
      <w:r w:rsidR="00033A3A" w:rsidRPr="004E5E51">
        <w:rPr>
          <w:rFonts w:ascii="Times" w:hAnsi="Times"/>
        </w:rPr>
        <w:t>y</w:t>
      </w:r>
      <w:r w:rsidR="00312F78" w:rsidRPr="004E5E51">
        <w:rPr>
          <w:rFonts w:ascii="Times" w:hAnsi="Times"/>
        </w:rPr>
        <w:t xml:space="preserve"> </w:t>
      </w:r>
      <w:r w:rsidR="00033A3A" w:rsidRPr="004E5E51">
        <w:rPr>
          <w:rFonts w:ascii="Times" w:hAnsi="Times"/>
          <w:bCs/>
        </w:rPr>
        <w:t>concisos</w:t>
      </w:r>
      <w:r w:rsidR="00033A3A" w:rsidRPr="004E5E51">
        <w:rPr>
          <w:rFonts w:ascii="Times" w:hAnsi="Times"/>
        </w:rPr>
        <w:t>.</w:t>
      </w:r>
    </w:p>
    <w:p w14:paraId="2B94FAB5" w14:textId="22C76B99" w:rsidR="00033A3A" w:rsidRPr="004E5E51" w:rsidRDefault="00033A3A" w:rsidP="002D2B46">
      <w:pPr>
        <w:numPr>
          <w:ilvl w:val="0"/>
          <w:numId w:val="15"/>
        </w:numPr>
        <w:spacing w:after="0"/>
        <w:rPr>
          <w:rFonts w:ascii="Times" w:hAnsi="Times"/>
        </w:rPr>
      </w:pPr>
      <w:r w:rsidRPr="004E5E51">
        <w:rPr>
          <w:rFonts w:ascii="Times" w:hAnsi="Times"/>
          <w:bCs/>
        </w:rPr>
        <w:t>Estructurar</w:t>
      </w:r>
      <w:r w:rsidR="00312F78" w:rsidRPr="004E5E51">
        <w:rPr>
          <w:rFonts w:ascii="Times" w:hAnsi="Times"/>
        </w:rPr>
        <w:t xml:space="preserve"> </w:t>
      </w:r>
      <w:r w:rsidRPr="004E5E51">
        <w:rPr>
          <w:rFonts w:ascii="Times" w:hAnsi="Times"/>
        </w:rPr>
        <w:t>de forma correcta los enunciados.</w:t>
      </w:r>
    </w:p>
    <w:p w14:paraId="0D62AA8E" w14:textId="41541F38" w:rsidR="00033A3A" w:rsidRPr="004E5E51" w:rsidRDefault="00033A3A" w:rsidP="002D2B46">
      <w:pPr>
        <w:numPr>
          <w:ilvl w:val="0"/>
          <w:numId w:val="15"/>
        </w:numPr>
        <w:spacing w:after="0"/>
        <w:rPr>
          <w:rFonts w:ascii="Times" w:hAnsi="Times"/>
        </w:rPr>
      </w:pPr>
      <w:r w:rsidRPr="004E5E51">
        <w:rPr>
          <w:rFonts w:ascii="Times" w:hAnsi="Times"/>
          <w:bCs/>
        </w:rPr>
        <w:t>Adecuar la expresión</w:t>
      </w:r>
      <w:r w:rsidR="00312F78" w:rsidRPr="004E5E51">
        <w:rPr>
          <w:rFonts w:ascii="Times" w:hAnsi="Times"/>
        </w:rPr>
        <w:t xml:space="preserve"> </w:t>
      </w:r>
      <w:r w:rsidRPr="004E5E51">
        <w:rPr>
          <w:rFonts w:ascii="Times" w:hAnsi="Times"/>
        </w:rPr>
        <w:t>y</w:t>
      </w:r>
      <w:r w:rsidR="00312F78" w:rsidRPr="004E5E51">
        <w:rPr>
          <w:rFonts w:ascii="Times" w:hAnsi="Times"/>
        </w:rPr>
        <w:t xml:space="preserve"> </w:t>
      </w:r>
      <w:r w:rsidRPr="004E5E51">
        <w:rPr>
          <w:rFonts w:ascii="Times" w:hAnsi="Times"/>
          <w:bCs/>
        </w:rPr>
        <w:t>el lenguaje</w:t>
      </w:r>
      <w:r w:rsidR="00312F78" w:rsidRPr="004E5E51">
        <w:rPr>
          <w:rFonts w:ascii="Times" w:hAnsi="Times"/>
        </w:rPr>
        <w:t xml:space="preserve"> </w:t>
      </w:r>
      <w:r w:rsidRPr="004E5E51">
        <w:rPr>
          <w:rFonts w:ascii="Times" w:hAnsi="Times"/>
        </w:rPr>
        <w:t>a la situación comunicativa, al registro</w:t>
      </w:r>
      <w:ins w:id="183" w:author="Angélica Monroy" w:date="2014-10-19T13:18:00Z">
        <w:r w:rsidR="00440AF7">
          <w:rPr>
            <w:rFonts w:ascii="Times" w:hAnsi="Times"/>
          </w:rPr>
          <w:t xml:space="preserve"> y</w:t>
        </w:r>
        <w:r w:rsidR="00440AF7" w:rsidRPr="004E5E51">
          <w:rPr>
            <w:rFonts w:ascii="Times" w:hAnsi="Times"/>
          </w:rPr>
          <w:t xml:space="preserve"> </w:t>
        </w:r>
      </w:ins>
      <w:r w:rsidRPr="004E5E51">
        <w:rPr>
          <w:rFonts w:ascii="Times" w:hAnsi="Times"/>
        </w:rPr>
        <w:t xml:space="preserve">al </w:t>
      </w:r>
      <w:r w:rsidR="00312F78" w:rsidRPr="004E5E51">
        <w:rPr>
          <w:rFonts w:ascii="Times" w:hAnsi="Times"/>
        </w:rPr>
        <w:t>nivel de lengua</w:t>
      </w:r>
      <w:ins w:id="184" w:author="Angélica Monroy" w:date="2014-10-19T13:18:00Z">
        <w:r w:rsidR="00440AF7">
          <w:rPr>
            <w:rFonts w:ascii="Times" w:hAnsi="Times"/>
          </w:rPr>
          <w:t>.</w:t>
        </w:r>
      </w:ins>
    </w:p>
    <w:p w14:paraId="1D35B0ED" w14:textId="533E889A" w:rsidR="00033A3A" w:rsidRPr="004E5E51" w:rsidRDefault="00440AF7" w:rsidP="002D2B46">
      <w:pPr>
        <w:numPr>
          <w:ilvl w:val="0"/>
          <w:numId w:val="15"/>
        </w:numPr>
        <w:spacing w:after="0"/>
        <w:rPr>
          <w:rFonts w:ascii="Times" w:hAnsi="Times"/>
        </w:rPr>
      </w:pPr>
      <w:ins w:id="185" w:author="Angélica Monroy" w:date="2014-10-19T13:19:00Z">
        <w:r>
          <w:rPr>
            <w:rFonts w:ascii="Times" w:hAnsi="Times"/>
          </w:rPr>
          <w:t>Aplica</w:t>
        </w:r>
        <w:r w:rsidRPr="004E5E51">
          <w:rPr>
            <w:rFonts w:ascii="Times" w:hAnsi="Times"/>
          </w:rPr>
          <w:t xml:space="preserve">r </w:t>
        </w:r>
      </w:ins>
      <w:r w:rsidR="00033A3A" w:rsidRPr="004E5E51">
        <w:rPr>
          <w:rFonts w:ascii="Times" w:hAnsi="Times"/>
        </w:rPr>
        <w:t>con precisión los</w:t>
      </w:r>
      <w:r w:rsidR="00312F78" w:rsidRPr="004E5E51">
        <w:rPr>
          <w:rFonts w:ascii="Times" w:hAnsi="Times"/>
        </w:rPr>
        <w:t xml:space="preserve"> </w:t>
      </w:r>
      <w:r w:rsidR="00033A3A" w:rsidRPr="004E5E51">
        <w:rPr>
          <w:rFonts w:ascii="Times" w:hAnsi="Times"/>
          <w:bCs/>
        </w:rPr>
        <w:t>signos de puntuación.</w:t>
      </w:r>
    </w:p>
    <w:p w14:paraId="2D66CEC4" w14:textId="77777777" w:rsidR="002D2B46" w:rsidRPr="004E5E51" w:rsidRDefault="002D2B46" w:rsidP="002D2B46">
      <w:pPr>
        <w:spacing w:after="0"/>
        <w:rPr>
          <w:rFonts w:ascii="Times" w:hAnsi="Times"/>
        </w:rPr>
      </w:pPr>
    </w:p>
    <w:p w14:paraId="4882A721" w14:textId="733E7369" w:rsidR="009962E8" w:rsidRDefault="00033A3A" w:rsidP="009962E8">
      <w:pPr>
        <w:spacing w:after="0"/>
        <w:rPr>
          <w:rFonts w:ascii="Times" w:hAnsi="Times"/>
        </w:rPr>
      </w:pPr>
      <w:r w:rsidRPr="004E5E51">
        <w:rPr>
          <w:rFonts w:ascii="Times" w:hAnsi="Times"/>
        </w:rPr>
        <w:t>La </w:t>
      </w:r>
      <w:r w:rsidRPr="004E5E51">
        <w:rPr>
          <w:rFonts w:ascii="Times" w:hAnsi="Times"/>
          <w:b/>
          <w:bCs/>
        </w:rPr>
        <w:t>elaboración de materiales complementarios</w:t>
      </w:r>
      <w:r w:rsidR="00F03F69" w:rsidRPr="004E5E51">
        <w:rPr>
          <w:rFonts w:ascii="Times" w:hAnsi="Times"/>
        </w:rPr>
        <w:t xml:space="preserve"> </w:t>
      </w:r>
      <w:r w:rsidRPr="004E5E51">
        <w:rPr>
          <w:rFonts w:ascii="Times" w:hAnsi="Times"/>
        </w:rPr>
        <w:t>debe ayudar a sostener y exponer el mensaje, de manera que el receptor preste más atenció</w:t>
      </w:r>
      <w:r w:rsidR="00F03F69" w:rsidRPr="004E5E51">
        <w:rPr>
          <w:rFonts w:ascii="Times" w:hAnsi="Times"/>
        </w:rPr>
        <w:t xml:space="preserve">n y el mensaje </w:t>
      </w:r>
      <w:ins w:id="186" w:author="Angélica Monroy" w:date="2014-10-19T18:29:00Z">
        <w:r w:rsidR="002B0F59">
          <w:rPr>
            <w:rFonts w:ascii="Times" w:hAnsi="Times"/>
          </w:rPr>
          <w:t>sea más comprensible</w:t>
        </w:r>
      </w:ins>
      <w:r w:rsidR="00F03F69" w:rsidRPr="004E5E51">
        <w:rPr>
          <w:rFonts w:ascii="Times" w:hAnsi="Times"/>
        </w:rPr>
        <w:t xml:space="preserve">. </w:t>
      </w:r>
      <w:r w:rsidRPr="004E5E51">
        <w:rPr>
          <w:rFonts w:ascii="Times" w:hAnsi="Times"/>
        </w:rPr>
        <w:t>Los materiales complementarios más usuales son las imágenes, los gráficos y los interactivos.</w:t>
      </w:r>
    </w:p>
    <w:p w14:paraId="111B865D" w14:textId="77777777" w:rsidR="009962E8" w:rsidRDefault="009962E8" w:rsidP="009962E8">
      <w:pPr>
        <w:spacing w:after="0"/>
        <w:rPr>
          <w:rFonts w:ascii="Times" w:hAnsi="Times"/>
        </w:rPr>
      </w:pPr>
    </w:p>
    <w:p w14:paraId="685CDA8F" w14:textId="3DAF8714" w:rsidR="00F03F69" w:rsidRPr="009962E8" w:rsidRDefault="00AB1EE6" w:rsidP="009962E8">
      <w:pPr>
        <w:spacing w:after="0"/>
        <w:rPr>
          <w:rFonts w:ascii="Times" w:hAnsi="Times"/>
        </w:rPr>
      </w:pPr>
      <w:r w:rsidRPr="004E5E51">
        <w:rPr>
          <w:rFonts w:ascii="Times" w:hAnsi="Times"/>
        </w:rPr>
        <w:t xml:space="preserve">Como en los ensayos </w:t>
      </w:r>
      <w:ins w:id="187" w:author="Angélica Monroy" w:date="2014-10-19T13:19:00Z">
        <w:r w:rsidR="00A65D5D">
          <w:rPr>
            <w:rFonts w:ascii="Times" w:hAnsi="Times"/>
          </w:rPr>
          <w:t>debe</w:t>
        </w:r>
      </w:ins>
      <w:r w:rsidRPr="004E5E51">
        <w:rPr>
          <w:rFonts w:ascii="Times" w:hAnsi="Times"/>
        </w:rPr>
        <w:t xml:space="preserve"> mencionar</w:t>
      </w:r>
      <w:ins w:id="188" w:author="Angélica Monroy" w:date="2014-10-19T13:19:00Z">
        <w:r w:rsidR="00A65D5D">
          <w:rPr>
            <w:rFonts w:ascii="Times" w:hAnsi="Times"/>
          </w:rPr>
          <w:t>se</w:t>
        </w:r>
      </w:ins>
      <w:r w:rsidRPr="004E5E51">
        <w:rPr>
          <w:rFonts w:ascii="Times" w:hAnsi="Times"/>
        </w:rPr>
        <w:t xml:space="preserve"> lo que dicen otros autores o fuentes, es </w:t>
      </w:r>
      <w:ins w:id="189" w:author="Angélica Monroy" w:date="2014-10-19T13:19:00Z">
        <w:r w:rsidR="00A65D5D">
          <w:rPr>
            <w:rFonts w:ascii="Times" w:hAnsi="Times"/>
          </w:rPr>
          <w:t>fundamental</w:t>
        </w:r>
        <w:r w:rsidR="00A65D5D" w:rsidRPr="004E5E51">
          <w:rPr>
            <w:rFonts w:ascii="Times" w:hAnsi="Times"/>
          </w:rPr>
          <w:t xml:space="preserve"> </w:t>
        </w:r>
      </w:ins>
      <w:r w:rsidRPr="004E5E51">
        <w:rPr>
          <w:rFonts w:ascii="Times" w:hAnsi="Times"/>
        </w:rPr>
        <w:t xml:space="preserve">que conozcas </w:t>
      </w:r>
      <w:ins w:id="190" w:author="Angélica Monroy" w:date="2014-10-19T13:20:00Z">
        <w:r w:rsidR="00A65D5D" w:rsidRPr="004E5E51">
          <w:rPr>
            <w:rFonts w:ascii="Times" w:hAnsi="Times"/>
          </w:rPr>
          <w:t>m</w:t>
        </w:r>
        <w:r w:rsidR="00A65D5D">
          <w:rPr>
            <w:rFonts w:ascii="Times" w:hAnsi="Times"/>
          </w:rPr>
          <w:t>odo</w:t>
        </w:r>
        <w:r w:rsidR="00A65D5D" w:rsidRPr="004E5E51">
          <w:rPr>
            <w:rFonts w:ascii="Times" w:hAnsi="Times"/>
          </w:rPr>
          <w:t xml:space="preserve">s </w:t>
        </w:r>
      </w:ins>
      <w:r w:rsidRPr="004E5E51">
        <w:rPr>
          <w:rFonts w:ascii="Times" w:hAnsi="Times"/>
        </w:rPr>
        <w:t xml:space="preserve">de </w:t>
      </w:r>
      <w:ins w:id="191" w:author="Angélica Monroy" w:date="2014-10-19T13:20:00Z">
        <w:r w:rsidR="00A65D5D">
          <w:rPr>
            <w:rFonts w:ascii="Times" w:hAnsi="Times"/>
          </w:rPr>
          <w:t>aclarar</w:t>
        </w:r>
      </w:ins>
      <w:r w:rsidRPr="004E5E51">
        <w:rPr>
          <w:rFonts w:ascii="Times" w:hAnsi="Times"/>
        </w:rPr>
        <w:t xml:space="preserve"> que estás haciendo referencia a otras fuentes: la paráfrasis, la cita textual y el pie de página.</w:t>
      </w:r>
    </w:p>
    <w:p w14:paraId="3288FA78" w14:textId="77777777" w:rsidR="00F03F69" w:rsidRPr="004E5E51" w:rsidRDefault="00F03F69" w:rsidP="00F03F69">
      <w:pPr>
        <w:spacing w:after="0"/>
        <w:rPr>
          <w:rFonts w:ascii="Times" w:hAnsi="Times"/>
        </w:rPr>
      </w:pPr>
    </w:p>
    <w:p w14:paraId="716A61AD" w14:textId="097FDD4F" w:rsidR="00CC5C2E" w:rsidRPr="004E5E51" w:rsidRDefault="00CC5C2E" w:rsidP="00F03F69">
      <w:pPr>
        <w:spacing w:after="0"/>
        <w:rPr>
          <w:rFonts w:ascii="Times" w:hAnsi="Times"/>
          <w:b/>
        </w:rPr>
      </w:pPr>
      <w:r w:rsidRPr="004E5E51">
        <w:rPr>
          <w:rFonts w:ascii="Times" w:hAnsi="Times"/>
          <w:highlight w:val="yellow"/>
        </w:rPr>
        <w:t>[SECCIÓN 2]</w:t>
      </w:r>
      <w:r w:rsidR="00616DBC">
        <w:rPr>
          <w:rFonts w:ascii="Times" w:hAnsi="Times"/>
        </w:rPr>
        <w:t xml:space="preserve"> </w:t>
      </w:r>
      <w:r w:rsidR="00033A3A" w:rsidRPr="004E5E51">
        <w:rPr>
          <w:rFonts w:ascii="Times" w:hAnsi="Times"/>
          <w:b/>
        </w:rPr>
        <w:t>5.1</w:t>
      </w:r>
      <w:r w:rsidRPr="004E5E51">
        <w:rPr>
          <w:rFonts w:ascii="Times" w:hAnsi="Times"/>
          <w:b/>
        </w:rPr>
        <w:t xml:space="preserve"> Paráfrasis</w:t>
      </w:r>
    </w:p>
    <w:p w14:paraId="19321466" w14:textId="77777777" w:rsidR="00CC5C2E" w:rsidRPr="004E5E51" w:rsidRDefault="00CC5C2E" w:rsidP="00CC5C2E">
      <w:pPr>
        <w:spacing w:after="0"/>
        <w:rPr>
          <w:rFonts w:ascii="Times" w:hAnsi="Times"/>
        </w:rPr>
      </w:pPr>
    </w:p>
    <w:p w14:paraId="059717BF" w14:textId="7927F39E" w:rsidR="00FD562B" w:rsidRPr="004E5E51" w:rsidRDefault="007814A8" w:rsidP="00CC5C2E">
      <w:pPr>
        <w:spacing w:after="0"/>
        <w:rPr>
          <w:rFonts w:ascii="Times" w:hAnsi="Times"/>
        </w:rPr>
      </w:pPr>
      <w:r w:rsidRPr="004E5E51">
        <w:rPr>
          <w:rFonts w:ascii="Times" w:hAnsi="Times"/>
        </w:rPr>
        <w:t xml:space="preserve">La </w:t>
      </w:r>
      <w:r w:rsidRPr="004E5E51">
        <w:rPr>
          <w:rFonts w:ascii="Times" w:hAnsi="Times"/>
          <w:b/>
        </w:rPr>
        <w:t>paráfrasis</w:t>
      </w:r>
      <w:r w:rsidR="00FD562B" w:rsidRPr="004E5E51">
        <w:rPr>
          <w:rFonts w:ascii="Times" w:hAnsi="Times"/>
        </w:rPr>
        <w:t xml:space="preserve"> consiste en expresar las mismas ideas que un texto, pero con otras palabras. Esto resulta conveniente para dejar clara la idea a los lectores y para no copiar textos extensos. </w:t>
      </w:r>
    </w:p>
    <w:p w14:paraId="0A99F584" w14:textId="77777777" w:rsidR="00F03F69" w:rsidRPr="004E5E51" w:rsidRDefault="00F03F69" w:rsidP="00CC5C2E">
      <w:pPr>
        <w:spacing w:after="0"/>
        <w:rPr>
          <w:rFonts w:ascii="Times" w:hAnsi="Times"/>
        </w:rPr>
      </w:pPr>
    </w:p>
    <w:p w14:paraId="529A4DDF" w14:textId="0E53A4F0" w:rsidR="00FD562B" w:rsidRPr="004E5E51" w:rsidRDefault="00FD562B" w:rsidP="00CC5C2E">
      <w:pPr>
        <w:spacing w:after="0"/>
        <w:rPr>
          <w:rFonts w:ascii="Times" w:hAnsi="Times"/>
        </w:rPr>
      </w:pPr>
      <w:r w:rsidRPr="004E5E51">
        <w:rPr>
          <w:rFonts w:ascii="Times" w:hAnsi="Times"/>
        </w:rPr>
        <w:t>Para hacer una paráfrasis</w:t>
      </w:r>
      <w:r w:rsidR="00BB065C" w:rsidRPr="004E5E51">
        <w:rPr>
          <w:rFonts w:ascii="Times" w:hAnsi="Times"/>
        </w:rPr>
        <w:t>,</w:t>
      </w:r>
      <w:r w:rsidRPr="004E5E51">
        <w:rPr>
          <w:rFonts w:ascii="Times" w:hAnsi="Times"/>
        </w:rPr>
        <w:t xml:space="preserve"> </w:t>
      </w:r>
      <w:r w:rsidR="00BB065C" w:rsidRPr="004E5E51">
        <w:rPr>
          <w:rFonts w:ascii="Times" w:hAnsi="Times"/>
        </w:rPr>
        <w:t>sigue</w:t>
      </w:r>
      <w:r w:rsidRPr="004E5E51">
        <w:rPr>
          <w:rFonts w:ascii="Times" w:hAnsi="Times"/>
        </w:rPr>
        <w:t xml:space="preserve"> estos pasos:</w:t>
      </w:r>
    </w:p>
    <w:p w14:paraId="7F41AFA0" w14:textId="77777777" w:rsidR="00FD562B" w:rsidRPr="004E5E51" w:rsidRDefault="00FD562B" w:rsidP="00CC5C2E">
      <w:pPr>
        <w:spacing w:after="0"/>
        <w:rPr>
          <w:rFonts w:ascii="Times" w:hAnsi="Times"/>
        </w:rPr>
      </w:pPr>
    </w:p>
    <w:p w14:paraId="70102E53" w14:textId="61BFF237" w:rsidR="00FD562B" w:rsidRPr="004E5E51" w:rsidRDefault="009153F5" w:rsidP="00CC5C2E">
      <w:pPr>
        <w:spacing w:after="0"/>
        <w:rPr>
          <w:rFonts w:ascii="Times" w:hAnsi="Times"/>
        </w:rPr>
      </w:pPr>
      <w:r>
        <w:rPr>
          <w:rFonts w:ascii="Times" w:hAnsi="Times"/>
        </w:rPr>
        <w:t>1. Identifica</w:t>
      </w:r>
      <w:r w:rsidR="00FD562B" w:rsidRPr="004E5E51">
        <w:rPr>
          <w:rFonts w:ascii="Times" w:hAnsi="Times"/>
        </w:rPr>
        <w:t xml:space="preserve"> la idea principal del texto.</w:t>
      </w:r>
    </w:p>
    <w:p w14:paraId="37CE157F" w14:textId="16DB043F" w:rsidR="00FD562B" w:rsidRPr="004E5E51" w:rsidRDefault="009153F5" w:rsidP="00CC5C2E">
      <w:pPr>
        <w:spacing w:after="0"/>
        <w:rPr>
          <w:rFonts w:ascii="Times" w:hAnsi="Times"/>
        </w:rPr>
      </w:pPr>
      <w:r>
        <w:rPr>
          <w:rFonts w:ascii="Times" w:hAnsi="Times"/>
        </w:rPr>
        <w:t>2. Encuentra</w:t>
      </w:r>
      <w:r w:rsidR="00FD562B" w:rsidRPr="004E5E51">
        <w:rPr>
          <w:rFonts w:ascii="Times" w:hAnsi="Times"/>
        </w:rPr>
        <w:t xml:space="preserve"> </w:t>
      </w:r>
      <w:r w:rsidR="00BB065C" w:rsidRPr="004E5E51">
        <w:rPr>
          <w:rFonts w:ascii="Times" w:hAnsi="Times"/>
        </w:rPr>
        <w:t>sinónimos o ideas afines para las palabras clave.</w:t>
      </w:r>
    </w:p>
    <w:p w14:paraId="7C62D155" w14:textId="1585C5B2" w:rsidR="00BB065C" w:rsidRPr="004E5E51" w:rsidRDefault="001246F9" w:rsidP="00CC5C2E">
      <w:pPr>
        <w:spacing w:after="0"/>
        <w:rPr>
          <w:rFonts w:ascii="Times" w:hAnsi="Times"/>
        </w:rPr>
      </w:pPr>
      <w:r>
        <w:rPr>
          <w:rFonts w:ascii="Times" w:hAnsi="Times"/>
        </w:rPr>
        <w:t>3. Reescribe</w:t>
      </w:r>
      <w:r w:rsidR="00BB065C" w:rsidRPr="004E5E51">
        <w:rPr>
          <w:rFonts w:ascii="Times" w:hAnsi="Times"/>
        </w:rPr>
        <w:t xml:space="preserve"> el texto.</w:t>
      </w:r>
    </w:p>
    <w:p w14:paraId="6B631144" w14:textId="77777777" w:rsidR="00FD562B" w:rsidRPr="004E5E51" w:rsidRDefault="00FD562B" w:rsidP="00CC5C2E">
      <w:pPr>
        <w:spacing w:after="0"/>
        <w:rPr>
          <w:rFonts w:ascii="Times" w:hAnsi="Times"/>
        </w:rPr>
      </w:pPr>
    </w:p>
    <w:p w14:paraId="39EB3D17" w14:textId="12198831" w:rsidR="00BB065C" w:rsidRPr="004E5E51" w:rsidRDefault="00BB065C" w:rsidP="00CC5C2E">
      <w:pPr>
        <w:spacing w:after="0"/>
        <w:rPr>
          <w:rFonts w:ascii="Times" w:hAnsi="Times"/>
        </w:rPr>
      </w:pPr>
      <w:r w:rsidRPr="004E5E51">
        <w:rPr>
          <w:rFonts w:ascii="Times" w:hAnsi="Times"/>
        </w:rPr>
        <w:t>Redactar</w:t>
      </w:r>
      <w:r w:rsidR="0081772D">
        <w:rPr>
          <w:rFonts w:ascii="Times" w:hAnsi="Times"/>
        </w:rPr>
        <w:t xml:space="preserve"> paráfrasis requiere práctica; c</w:t>
      </w:r>
      <w:r w:rsidRPr="004E5E51">
        <w:rPr>
          <w:rFonts w:ascii="Times" w:hAnsi="Times"/>
        </w:rPr>
        <w:t xml:space="preserve">onforme aumentes tu vocabulario y desarrolles tu habilidad para redactar, cada vez será más </w:t>
      </w:r>
      <w:ins w:id="192" w:author="Angélica Monroy" w:date="2014-10-19T13:21:00Z">
        <w:r w:rsidR="00A65D5D">
          <w:rPr>
            <w:rFonts w:ascii="Times" w:hAnsi="Times"/>
          </w:rPr>
          <w:t>sencillo</w:t>
        </w:r>
      </w:ins>
      <w:r w:rsidRPr="004E5E51">
        <w:rPr>
          <w:rFonts w:ascii="Times" w:hAnsi="Times"/>
        </w:rPr>
        <w:t>.</w:t>
      </w:r>
    </w:p>
    <w:p w14:paraId="10937426" w14:textId="77777777" w:rsidR="00BB065C" w:rsidRPr="004E5E51" w:rsidRDefault="00BB065C" w:rsidP="00CC5C2E">
      <w:pPr>
        <w:spacing w:after="0"/>
        <w:rPr>
          <w:rFonts w:ascii="Times" w:hAnsi="Times"/>
        </w:rPr>
      </w:pPr>
    </w:p>
    <w:p w14:paraId="4F8B5029" w14:textId="77777777" w:rsidR="00325653" w:rsidRPr="004E5E51" w:rsidRDefault="00325653" w:rsidP="00325653">
      <w:pPr>
        <w:spacing w:after="0"/>
        <w:rPr>
          <w:rFonts w:ascii="Times" w:hAnsi="Times"/>
        </w:rPr>
      </w:pPr>
      <w:r w:rsidRPr="004E5E51">
        <w:rPr>
          <w:rFonts w:ascii="Times" w:hAnsi="Times"/>
        </w:rPr>
        <w:t>Practica</w:t>
      </w:r>
    </w:p>
    <w:p w14:paraId="2E8F0B5D" w14:textId="2D98CA8E" w:rsidR="00325653" w:rsidRPr="004E5E51" w:rsidRDefault="00621979" w:rsidP="00325653">
      <w:pPr>
        <w:spacing w:after="0"/>
        <w:rPr>
          <w:rFonts w:ascii="Times" w:hAnsi="Times"/>
          <w:highlight w:val="yellow"/>
        </w:rPr>
      </w:pPr>
      <w:r>
        <w:rPr>
          <w:rFonts w:ascii="Times" w:hAnsi="Times"/>
          <w:highlight w:val="yellow"/>
        </w:rPr>
        <w:t>[ES-S3-0</w:t>
      </w:r>
      <w:r w:rsidR="00325653" w:rsidRPr="004E5E51">
        <w:rPr>
          <w:rFonts w:ascii="Times" w:hAnsi="Times"/>
          <w:highlight w:val="yellow"/>
        </w:rPr>
        <w:t>1-REC</w:t>
      </w:r>
      <w:r w:rsidR="008E43FD" w:rsidRPr="004E5E51">
        <w:rPr>
          <w:rFonts w:ascii="Times" w:hAnsi="Times"/>
          <w:highlight w:val="yellow"/>
        </w:rPr>
        <w:t>18</w:t>
      </w:r>
      <w:r w:rsidR="00FD562B" w:rsidRPr="004E5E51">
        <w:rPr>
          <w:rFonts w:ascii="Times" w:hAnsi="Times"/>
          <w:highlight w:val="yellow"/>
        </w:rPr>
        <w:t>0</w:t>
      </w:r>
      <w:r w:rsidR="00325653" w:rsidRPr="004E5E51">
        <w:rPr>
          <w:rFonts w:ascii="Times" w:hAnsi="Times"/>
          <w:highlight w:val="yellow"/>
        </w:rPr>
        <w:t>]</w:t>
      </w:r>
    </w:p>
    <w:p w14:paraId="0D6D84AA" w14:textId="0B32DC9F" w:rsidR="00325653" w:rsidRPr="004E5E51" w:rsidRDefault="00325653" w:rsidP="00325653">
      <w:pPr>
        <w:spacing w:after="0"/>
        <w:rPr>
          <w:rFonts w:ascii="Times" w:hAnsi="Times"/>
          <w:highlight w:val="yellow"/>
        </w:rPr>
      </w:pPr>
      <w:r w:rsidRPr="004E5E51">
        <w:rPr>
          <w:rFonts w:ascii="Times" w:hAnsi="Times"/>
          <w:highlight w:val="yellow"/>
        </w:rPr>
        <w:t>Segundo/Lengua castellana y literatura/La comprensión y la composición de textos/Reproduce la información con otras palabras</w:t>
      </w:r>
      <w:r w:rsidR="00B86549">
        <w:rPr>
          <w:rFonts w:ascii="Times" w:hAnsi="Times"/>
          <w:highlight w:val="yellow"/>
        </w:rPr>
        <w:t xml:space="preserve"> </w:t>
      </w:r>
      <w:r w:rsidR="00B86549" w:rsidRPr="004E5E51">
        <w:rPr>
          <w:rFonts w:ascii="Times" w:hAnsi="Times"/>
          <w:color w:val="FF0000"/>
          <w:highlight w:val="yellow"/>
        </w:rPr>
        <w:t>((</w:t>
      </w:r>
      <w:r w:rsidR="00B86549">
        <w:rPr>
          <w:rFonts w:ascii="Times" w:hAnsi="Times"/>
          <w:color w:val="FF0000"/>
          <w:highlight w:val="yellow"/>
        </w:rPr>
        <w:t>Cambio en descripción recurso)</w:t>
      </w:r>
    </w:p>
    <w:p w14:paraId="56C932A9" w14:textId="77777777" w:rsidR="00325653" w:rsidRPr="004E5E51" w:rsidRDefault="00325653" w:rsidP="00325653">
      <w:pPr>
        <w:spacing w:after="0"/>
        <w:rPr>
          <w:rFonts w:ascii="Times" w:hAnsi="Times"/>
          <w:b/>
        </w:rPr>
      </w:pPr>
      <w:r w:rsidRPr="004E5E51">
        <w:rPr>
          <w:rFonts w:ascii="Times" w:hAnsi="Times"/>
          <w:b/>
        </w:rPr>
        <w:t>Reproduce la información con otras palabras</w:t>
      </w:r>
    </w:p>
    <w:p w14:paraId="0A64182C" w14:textId="6C083657" w:rsidR="00325653" w:rsidRPr="004E5E51" w:rsidRDefault="00325653" w:rsidP="00325653">
      <w:pPr>
        <w:spacing w:after="0"/>
        <w:rPr>
          <w:rFonts w:ascii="Times" w:hAnsi="Times"/>
        </w:rPr>
      </w:pPr>
      <w:r w:rsidRPr="004E5E51">
        <w:rPr>
          <w:rFonts w:ascii="Times" w:hAnsi="Times"/>
        </w:rPr>
        <w:t xml:space="preserve">Actividad para aprender a </w:t>
      </w:r>
      <w:ins w:id="193" w:author="Angélica Monroy" w:date="2014-10-19T13:21:00Z">
        <w:r w:rsidR="00A65D5D">
          <w:rPr>
            <w:rFonts w:ascii="Times" w:hAnsi="Times"/>
          </w:rPr>
          <w:t>h</w:t>
        </w:r>
        <w:r w:rsidR="00A65D5D" w:rsidRPr="004E5E51">
          <w:rPr>
            <w:rFonts w:ascii="Times" w:hAnsi="Times"/>
          </w:rPr>
          <w:t>a</w:t>
        </w:r>
        <w:r w:rsidR="00A65D5D">
          <w:rPr>
            <w:rFonts w:ascii="Times" w:hAnsi="Times"/>
          </w:rPr>
          <w:t>ce</w:t>
        </w:r>
        <w:r w:rsidR="00A65D5D" w:rsidRPr="004E5E51">
          <w:rPr>
            <w:rFonts w:ascii="Times" w:hAnsi="Times"/>
          </w:rPr>
          <w:t xml:space="preserve">r </w:t>
        </w:r>
      </w:ins>
      <w:r w:rsidRPr="004E5E51">
        <w:rPr>
          <w:rFonts w:ascii="Times" w:hAnsi="Times"/>
        </w:rPr>
        <w:t>paráfrasis</w:t>
      </w:r>
    </w:p>
    <w:p w14:paraId="454133BB" w14:textId="77777777" w:rsidR="00CC5C2E" w:rsidRPr="004E5E51" w:rsidRDefault="00CC5C2E" w:rsidP="00CC5C2E">
      <w:pPr>
        <w:spacing w:after="0"/>
        <w:rPr>
          <w:rFonts w:ascii="Times" w:hAnsi="Times"/>
        </w:rPr>
      </w:pPr>
    </w:p>
    <w:p w14:paraId="6BF99FAB" w14:textId="0959E2FD" w:rsidR="00CC5C2E" w:rsidRPr="004E5E51" w:rsidRDefault="00CC5C2E" w:rsidP="00CC5C2E">
      <w:pPr>
        <w:spacing w:after="0"/>
        <w:rPr>
          <w:rFonts w:ascii="Times" w:hAnsi="Times"/>
          <w:b/>
        </w:rPr>
      </w:pPr>
      <w:r w:rsidRPr="004E5E51">
        <w:rPr>
          <w:rFonts w:ascii="Times" w:hAnsi="Times"/>
          <w:highlight w:val="yellow"/>
        </w:rPr>
        <w:t>[SECCIÓN 2]</w:t>
      </w:r>
      <w:r w:rsidR="00616DBC">
        <w:rPr>
          <w:rFonts w:ascii="Times" w:hAnsi="Times"/>
        </w:rPr>
        <w:t xml:space="preserve"> </w:t>
      </w:r>
      <w:r w:rsidR="00033A3A" w:rsidRPr="004E5E51">
        <w:rPr>
          <w:rFonts w:ascii="Times" w:hAnsi="Times"/>
          <w:b/>
        </w:rPr>
        <w:t>5.2</w:t>
      </w:r>
      <w:r w:rsidRPr="004E5E51">
        <w:rPr>
          <w:rFonts w:ascii="Times" w:hAnsi="Times"/>
          <w:b/>
        </w:rPr>
        <w:t xml:space="preserve"> Citas textuales</w:t>
      </w:r>
    </w:p>
    <w:p w14:paraId="2A54630B" w14:textId="77777777" w:rsidR="00C7646B" w:rsidRPr="004E5E51" w:rsidRDefault="00C7646B" w:rsidP="004B47F2">
      <w:pPr>
        <w:spacing w:after="0"/>
        <w:rPr>
          <w:rFonts w:ascii="Times" w:hAnsi="Times"/>
        </w:rPr>
      </w:pPr>
    </w:p>
    <w:p w14:paraId="67881F6D" w14:textId="7A496081" w:rsidR="00C7646B" w:rsidRPr="004E5E51" w:rsidRDefault="004B47F2" w:rsidP="004B47F2">
      <w:pPr>
        <w:spacing w:after="0"/>
        <w:rPr>
          <w:rFonts w:ascii="Times" w:hAnsi="Times"/>
        </w:rPr>
      </w:pPr>
      <w:r w:rsidRPr="004E5E51">
        <w:rPr>
          <w:rFonts w:ascii="Times" w:hAnsi="Times"/>
        </w:rPr>
        <w:t>En tus trabajos</w:t>
      </w:r>
      <w:ins w:id="194" w:author="Angélica Monroy" w:date="2014-10-19T13:21:00Z">
        <w:r w:rsidR="00A65D5D">
          <w:rPr>
            <w:rFonts w:ascii="Times" w:hAnsi="Times"/>
          </w:rPr>
          <w:t>,</w:t>
        </w:r>
      </w:ins>
      <w:r w:rsidRPr="004E5E51">
        <w:rPr>
          <w:rFonts w:ascii="Times" w:hAnsi="Times"/>
        </w:rPr>
        <w:t xml:space="preserve"> puedes incorporar conceptos, palabras o frases de un autor determinado</w:t>
      </w:r>
      <w:r w:rsidR="00C7646B" w:rsidRPr="004E5E51">
        <w:rPr>
          <w:rFonts w:ascii="Times" w:hAnsi="Times"/>
        </w:rPr>
        <w:t xml:space="preserve"> tal como las expresó. A </w:t>
      </w:r>
      <w:ins w:id="195" w:author="Angélica Monroy" w:date="2014-10-19T13:21:00Z">
        <w:r w:rsidR="00A65D5D">
          <w:rPr>
            <w:rFonts w:ascii="Times" w:hAnsi="Times"/>
          </w:rPr>
          <w:t>es</w:t>
        </w:r>
        <w:r w:rsidR="00A65D5D" w:rsidRPr="004E5E51">
          <w:rPr>
            <w:rFonts w:ascii="Times" w:hAnsi="Times"/>
          </w:rPr>
          <w:t xml:space="preserve">os </w:t>
        </w:r>
      </w:ins>
      <w:r w:rsidR="00C7646B" w:rsidRPr="004E5E51">
        <w:rPr>
          <w:rFonts w:ascii="Times" w:hAnsi="Times"/>
        </w:rPr>
        <w:t xml:space="preserve">fragmentos que </w:t>
      </w:r>
      <w:ins w:id="196" w:author="Angélica Monroy" w:date="2014-10-19T13:21:00Z">
        <w:r w:rsidR="00A65D5D">
          <w:rPr>
            <w:rFonts w:ascii="Times" w:hAnsi="Times"/>
          </w:rPr>
          <w:t>incluy</w:t>
        </w:r>
        <w:r w:rsidR="00A65D5D" w:rsidRPr="004E5E51">
          <w:rPr>
            <w:rFonts w:ascii="Times" w:hAnsi="Times"/>
          </w:rPr>
          <w:t xml:space="preserve">as </w:t>
        </w:r>
      </w:ins>
      <w:r w:rsidR="00C7646B" w:rsidRPr="004E5E51">
        <w:rPr>
          <w:rFonts w:ascii="Times" w:hAnsi="Times"/>
        </w:rPr>
        <w:t>en tu escrito se le</w:t>
      </w:r>
      <w:ins w:id="197" w:author="Angélica Monroy" w:date="2014-10-19T13:21:00Z">
        <w:r w:rsidR="00A65D5D">
          <w:rPr>
            <w:rFonts w:ascii="Times" w:hAnsi="Times"/>
          </w:rPr>
          <w:t>s</w:t>
        </w:r>
      </w:ins>
      <w:r w:rsidR="00C7646B" w:rsidRPr="004E5E51">
        <w:rPr>
          <w:rFonts w:ascii="Times" w:hAnsi="Times"/>
        </w:rPr>
        <w:t xml:space="preserve"> llama </w:t>
      </w:r>
      <w:r w:rsidR="00C7646B" w:rsidRPr="004E5E51">
        <w:rPr>
          <w:rFonts w:ascii="Times" w:hAnsi="Times"/>
          <w:b/>
        </w:rPr>
        <w:t>citas textuales</w:t>
      </w:r>
      <w:r w:rsidRPr="004E5E51">
        <w:rPr>
          <w:rFonts w:ascii="Times" w:hAnsi="Times"/>
        </w:rPr>
        <w:t>.</w:t>
      </w:r>
    </w:p>
    <w:p w14:paraId="385A4BF9" w14:textId="77777777" w:rsidR="00C7646B" w:rsidRPr="004E5E51" w:rsidRDefault="00C7646B" w:rsidP="004B47F2">
      <w:pPr>
        <w:spacing w:after="0"/>
        <w:rPr>
          <w:rFonts w:ascii="Times" w:hAnsi="Times"/>
        </w:rPr>
      </w:pPr>
    </w:p>
    <w:p w14:paraId="0251C229" w14:textId="4CB74FEF" w:rsidR="004B47F2" w:rsidRPr="004E5E51" w:rsidRDefault="004B47F2" w:rsidP="004B47F2">
      <w:pPr>
        <w:spacing w:after="0"/>
        <w:rPr>
          <w:rFonts w:ascii="Times" w:hAnsi="Times"/>
        </w:rPr>
      </w:pPr>
      <w:r w:rsidRPr="004E5E51">
        <w:rPr>
          <w:rFonts w:ascii="Times" w:hAnsi="Times"/>
        </w:rPr>
        <w:t xml:space="preserve">Si </w:t>
      </w:r>
      <w:r w:rsidR="00C7646B" w:rsidRPr="004E5E51">
        <w:rPr>
          <w:rFonts w:ascii="Times" w:hAnsi="Times"/>
        </w:rPr>
        <w:t>las empleas</w:t>
      </w:r>
      <w:r w:rsidRPr="004E5E51">
        <w:rPr>
          <w:rFonts w:ascii="Times" w:hAnsi="Times"/>
        </w:rPr>
        <w:t>, debes citar correctamente la documentación que has utilizado para que todos los lectores sepan quién es su autor y puedan localizar la obra si les interesa.</w:t>
      </w:r>
    </w:p>
    <w:p w14:paraId="626F547C" w14:textId="77777777" w:rsidR="00CC5C2E" w:rsidRPr="004E5E51" w:rsidRDefault="00CC5C2E" w:rsidP="00CC5C2E">
      <w:pPr>
        <w:spacing w:after="0"/>
        <w:rPr>
          <w:rFonts w:ascii="Times" w:hAnsi="Times"/>
        </w:rPr>
      </w:pPr>
    </w:p>
    <w:p w14:paraId="76026C67" w14:textId="2EFA1615" w:rsidR="006E3DFC" w:rsidRPr="004E5E51" w:rsidRDefault="00C7646B" w:rsidP="00C7646B">
      <w:pPr>
        <w:spacing w:after="0"/>
        <w:rPr>
          <w:rFonts w:ascii="Times" w:hAnsi="Times"/>
        </w:rPr>
      </w:pPr>
      <w:r w:rsidRPr="004E5E51">
        <w:rPr>
          <w:rFonts w:ascii="Times" w:hAnsi="Times"/>
        </w:rPr>
        <w:lastRenderedPageBreak/>
        <w:t>Para indicar las citas</w:t>
      </w:r>
      <w:r w:rsidRPr="004E5E51">
        <w:rPr>
          <w:rFonts w:ascii="Times" w:hAnsi="Times"/>
          <w:b/>
          <w:bCs/>
        </w:rPr>
        <w:t xml:space="preserve"> </w:t>
      </w:r>
      <w:r w:rsidR="006E3DFC" w:rsidRPr="004E5E51">
        <w:rPr>
          <w:rFonts w:ascii="Times" w:hAnsi="Times"/>
          <w:bCs/>
        </w:rPr>
        <w:t>textuales</w:t>
      </w:r>
      <w:r w:rsidR="006E3DFC" w:rsidRPr="004E5E51">
        <w:rPr>
          <w:rFonts w:ascii="Times" w:hAnsi="Times"/>
        </w:rPr>
        <w:t>:</w:t>
      </w:r>
    </w:p>
    <w:p w14:paraId="5605ADF1" w14:textId="77777777" w:rsidR="006E3DFC" w:rsidRPr="004E5E51" w:rsidRDefault="006E3DFC" w:rsidP="00C7646B">
      <w:pPr>
        <w:numPr>
          <w:ilvl w:val="0"/>
          <w:numId w:val="29"/>
        </w:numPr>
        <w:spacing w:after="0"/>
        <w:rPr>
          <w:rFonts w:ascii="Times" w:hAnsi="Times"/>
        </w:rPr>
      </w:pPr>
      <w:r w:rsidRPr="004E5E51">
        <w:rPr>
          <w:rFonts w:ascii="Times" w:hAnsi="Times"/>
        </w:rPr>
        <w:t>Reproduce entre comillas las palabras exactas del autor.</w:t>
      </w:r>
    </w:p>
    <w:p w14:paraId="32EEE093" w14:textId="5879C821" w:rsidR="006E3DFC" w:rsidRPr="004E5E51" w:rsidRDefault="009B3AB4" w:rsidP="00C7646B">
      <w:pPr>
        <w:numPr>
          <w:ilvl w:val="0"/>
          <w:numId w:val="29"/>
        </w:numPr>
        <w:spacing w:after="0"/>
        <w:rPr>
          <w:rFonts w:ascii="Times" w:hAnsi="Times"/>
        </w:rPr>
      </w:pPr>
      <w:r>
        <w:rPr>
          <w:rFonts w:ascii="Times" w:hAnsi="Times"/>
        </w:rPr>
        <w:t>Seguidamente, añade</w:t>
      </w:r>
      <w:r w:rsidR="006E3DFC" w:rsidRPr="004E5E51">
        <w:rPr>
          <w:rFonts w:ascii="Times" w:hAnsi="Times"/>
        </w:rPr>
        <w:t xml:space="preserve"> entre paréntesis</w:t>
      </w:r>
      <w:r w:rsidR="006346A2" w:rsidRPr="004E5E51">
        <w:rPr>
          <w:rFonts w:ascii="Times" w:hAnsi="Times"/>
        </w:rPr>
        <w:t xml:space="preserve"> los datos completos de la fuente o una versión corta: </w:t>
      </w:r>
      <w:r w:rsidR="006E3DFC" w:rsidRPr="004E5E51">
        <w:rPr>
          <w:rFonts w:ascii="Times" w:hAnsi="Times"/>
        </w:rPr>
        <w:t>el nombre del autor, el año de publicación y la página de la obra original donde aparece la frase citada.</w:t>
      </w:r>
    </w:p>
    <w:p w14:paraId="2F826CF3" w14:textId="77777777" w:rsidR="00C7646B" w:rsidRPr="004E5E51" w:rsidRDefault="00C7646B" w:rsidP="00CC5C2E">
      <w:pPr>
        <w:spacing w:after="0"/>
        <w:rPr>
          <w:rFonts w:ascii="Times" w:hAnsi="Times"/>
        </w:rPr>
      </w:pPr>
    </w:p>
    <w:p w14:paraId="4C0A3570" w14:textId="7F037CFA" w:rsidR="006E3DFC" w:rsidRPr="004E5E51" w:rsidRDefault="009B12F9" w:rsidP="00CC5C2E">
      <w:pPr>
        <w:spacing w:after="0"/>
        <w:rPr>
          <w:rFonts w:ascii="Times" w:hAnsi="Times"/>
        </w:rPr>
      </w:pPr>
      <w:r w:rsidRPr="004E5E51">
        <w:rPr>
          <w:rFonts w:ascii="Times" w:hAnsi="Times"/>
        </w:rPr>
        <w:t>Ejemplo:</w:t>
      </w:r>
    </w:p>
    <w:p w14:paraId="7648FB0B" w14:textId="77777777" w:rsidR="00C7646B" w:rsidRPr="004E5E51" w:rsidRDefault="00C7646B" w:rsidP="009B12F9">
      <w:pPr>
        <w:spacing w:after="0"/>
        <w:rPr>
          <w:rFonts w:ascii="Times" w:hAnsi="Times"/>
        </w:rPr>
      </w:pPr>
    </w:p>
    <w:p w14:paraId="7AE7D3B9" w14:textId="4459F99F" w:rsidR="009B12F9" w:rsidRPr="004E5E51" w:rsidRDefault="009B12F9" w:rsidP="00C7646B">
      <w:pPr>
        <w:spacing w:after="0"/>
        <w:jc w:val="center"/>
        <w:rPr>
          <w:rFonts w:ascii="Times" w:hAnsi="Times"/>
        </w:rPr>
      </w:pPr>
      <w:r w:rsidRPr="004E5E51">
        <w:rPr>
          <w:rFonts w:ascii="Times" w:hAnsi="Times"/>
        </w:rPr>
        <w:t>No sé qué puedes hacer, pero funciona muy bien el consejo de “cuando ante ti se abran muchos caminos y no sepas cuál recorrer, no te metas en uno cualquiera: siéntate y aguarda” (Tamaro, 1997</w:t>
      </w:r>
      <w:ins w:id="198" w:author="Angélica Monroy" w:date="2014-10-19T13:24:00Z">
        <w:r w:rsidR="00F1586C">
          <w:rPr>
            <w:rFonts w:ascii="Times" w:hAnsi="Times"/>
          </w:rPr>
          <w:t>:</w:t>
        </w:r>
        <w:r w:rsidR="00F1586C" w:rsidRPr="004E5E51">
          <w:rPr>
            <w:rFonts w:ascii="Times" w:hAnsi="Times"/>
          </w:rPr>
          <w:t xml:space="preserve"> </w:t>
        </w:r>
      </w:ins>
      <w:r w:rsidRPr="004E5E51">
        <w:rPr>
          <w:rFonts w:ascii="Times" w:hAnsi="Times"/>
        </w:rPr>
        <w:t>197)</w:t>
      </w:r>
      <w:ins w:id="199" w:author="Angélica Monroy" w:date="2014-10-19T13:22:00Z">
        <w:r w:rsidR="00A65D5D">
          <w:rPr>
            <w:rFonts w:ascii="Times" w:hAnsi="Times"/>
          </w:rPr>
          <w:t>.</w:t>
        </w:r>
      </w:ins>
    </w:p>
    <w:p w14:paraId="2B9144A7" w14:textId="77777777" w:rsidR="009B12F9" w:rsidRPr="004E5E51" w:rsidRDefault="009B12F9" w:rsidP="00CC5C2E">
      <w:pPr>
        <w:spacing w:after="0"/>
        <w:rPr>
          <w:rFonts w:ascii="Times" w:hAnsi="Times"/>
        </w:rPr>
      </w:pPr>
    </w:p>
    <w:p w14:paraId="47CB00BC" w14:textId="645E36A7" w:rsidR="00DF44F5" w:rsidRDefault="00933631" w:rsidP="00CC5C2E">
      <w:pPr>
        <w:spacing w:after="0"/>
        <w:rPr>
          <w:rFonts w:ascii="Times" w:hAnsi="Times"/>
        </w:rPr>
      </w:pPr>
      <w:r w:rsidRPr="004E5E51">
        <w:rPr>
          <w:rFonts w:ascii="Times" w:hAnsi="Times"/>
        </w:rPr>
        <w:t xml:space="preserve">Cuando se </w:t>
      </w:r>
      <w:ins w:id="200" w:author="Angélica Monroy" w:date="2014-10-19T13:22:00Z">
        <w:r w:rsidR="00A65D5D">
          <w:rPr>
            <w:rFonts w:ascii="Times" w:hAnsi="Times"/>
          </w:rPr>
          <w:t>recurre a</w:t>
        </w:r>
        <w:r w:rsidR="00A65D5D" w:rsidRPr="004E5E51">
          <w:rPr>
            <w:rFonts w:ascii="Times" w:hAnsi="Times"/>
          </w:rPr>
          <w:t xml:space="preserve"> </w:t>
        </w:r>
      </w:ins>
      <w:r w:rsidRPr="004E5E51">
        <w:rPr>
          <w:rFonts w:ascii="Times" w:hAnsi="Times"/>
        </w:rPr>
        <w:t xml:space="preserve">la versión corta para hacer referencia a las fuentes, los lectores deben consultar la bibliografía que se </w:t>
      </w:r>
      <w:ins w:id="201" w:author="Angélica Monroy" w:date="2014-10-19T13:22:00Z">
        <w:r w:rsidR="00F1586C">
          <w:rPr>
            <w:rFonts w:ascii="Times" w:hAnsi="Times"/>
          </w:rPr>
          <w:t>sitúa</w:t>
        </w:r>
        <w:r w:rsidR="00F1586C" w:rsidRPr="004E5E51">
          <w:rPr>
            <w:rFonts w:ascii="Times" w:hAnsi="Times"/>
          </w:rPr>
          <w:t xml:space="preserve"> </w:t>
        </w:r>
      </w:ins>
      <w:r w:rsidRPr="004E5E51">
        <w:rPr>
          <w:rFonts w:ascii="Times" w:hAnsi="Times"/>
        </w:rPr>
        <w:t>al final del texto y revisar qué libro coincide con los datos que se proporcionan. Así</w:t>
      </w:r>
      <w:ins w:id="202" w:author="Angélica Monroy" w:date="2014-10-19T13:23:00Z">
        <w:r w:rsidR="00F1586C">
          <w:rPr>
            <w:rFonts w:ascii="Times" w:hAnsi="Times"/>
          </w:rPr>
          <w:t>,</w:t>
        </w:r>
      </w:ins>
      <w:r w:rsidRPr="004E5E51">
        <w:rPr>
          <w:rFonts w:ascii="Times" w:hAnsi="Times"/>
        </w:rPr>
        <w:t xml:space="preserve"> pueden consultar el material si lo </w:t>
      </w:r>
      <w:ins w:id="203" w:author="Angélica Monroy" w:date="2014-10-19T18:32:00Z">
        <w:r w:rsidR="00A56F58">
          <w:rPr>
            <w:rFonts w:ascii="Times" w:hAnsi="Times"/>
          </w:rPr>
          <w:t>requiere</w:t>
        </w:r>
        <w:r w:rsidR="00A56F58" w:rsidRPr="004E5E51">
          <w:rPr>
            <w:rFonts w:ascii="Times" w:hAnsi="Times"/>
          </w:rPr>
          <w:t>n</w:t>
        </w:r>
      </w:ins>
      <w:r w:rsidRPr="004E5E51">
        <w:rPr>
          <w:rFonts w:ascii="Times" w:hAnsi="Times"/>
        </w:rPr>
        <w:t>.</w:t>
      </w:r>
    </w:p>
    <w:p w14:paraId="4D9C3A3F" w14:textId="77777777" w:rsidR="00DF44F5" w:rsidRDefault="00DF44F5" w:rsidP="00CC5C2E">
      <w:pPr>
        <w:spacing w:after="0"/>
        <w:rPr>
          <w:rFonts w:ascii="Times" w:hAnsi="Times"/>
        </w:rPr>
      </w:pPr>
    </w:p>
    <w:p w14:paraId="68D3C948" w14:textId="51E80888" w:rsidR="00C7646B" w:rsidRPr="004E5E51" w:rsidRDefault="00C7646B" w:rsidP="00CC5C2E">
      <w:pPr>
        <w:spacing w:after="0"/>
        <w:rPr>
          <w:rFonts w:ascii="Times" w:hAnsi="Times"/>
        </w:rPr>
      </w:pPr>
      <w:r w:rsidRPr="004E5E51">
        <w:rPr>
          <w:rFonts w:ascii="Times" w:hAnsi="Times"/>
        </w:rPr>
        <w:t>Otra opción para mencionar la fuente que consultaste es el pie de página, que veremos a continuación.</w:t>
      </w:r>
    </w:p>
    <w:p w14:paraId="08D92F91" w14:textId="77777777" w:rsidR="00CC5C2E" w:rsidRPr="004E5E51" w:rsidRDefault="00CC5C2E" w:rsidP="00CC5C2E">
      <w:pPr>
        <w:spacing w:after="0"/>
        <w:rPr>
          <w:rFonts w:ascii="Times" w:hAnsi="Times"/>
        </w:rPr>
      </w:pPr>
    </w:p>
    <w:p w14:paraId="012F874E" w14:textId="5865BBBB" w:rsidR="0019469F" w:rsidRPr="004E5E51" w:rsidRDefault="0019469F" w:rsidP="0019469F">
      <w:pPr>
        <w:spacing w:after="0"/>
        <w:rPr>
          <w:rFonts w:ascii="Times" w:hAnsi="Times"/>
          <w:b/>
        </w:rPr>
      </w:pPr>
      <w:r w:rsidRPr="004E5E51">
        <w:rPr>
          <w:rFonts w:ascii="Times" w:hAnsi="Times"/>
          <w:highlight w:val="yellow"/>
        </w:rPr>
        <w:t>[SECCIÓN 2]</w:t>
      </w:r>
      <w:r w:rsidR="00616DBC">
        <w:rPr>
          <w:rFonts w:ascii="Times" w:hAnsi="Times"/>
        </w:rPr>
        <w:t xml:space="preserve"> </w:t>
      </w:r>
      <w:r w:rsidR="00033A3A" w:rsidRPr="004E5E51">
        <w:rPr>
          <w:rFonts w:ascii="Times" w:hAnsi="Times"/>
          <w:b/>
        </w:rPr>
        <w:t>5.3</w:t>
      </w:r>
      <w:r w:rsidRPr="004E5E51">
        <w:rPr>
          <w:rFonts w:ascii="Times" w:hAnsi="Times"/>
          <w:b/>
        </w:rPr>
        <w:t xml:space="preserve"> El pie de página</w:t>
      </w:r>
    </w:p>
    <w:p w14:paraId="17667050" w14:textId="77777777" w:rsidR="0019469F" w:rsidRPr="004E5E51" w:rsidRDefault="0019469F" w:rsidP="0019469F">
      <w:pPr>
        <w:spacing w:after="0"/>
        <w:rPr>
          <w:rFonts w:ascii="Times" w:hAnsi="Times"/>
        </w:rPr>
      </w:pPr>
    </w:p>
    <w:p w14:paraId="2DC127E4" w14:textId="46EFB179" w:rsidR="00C9381A" w:rsidRPr="004E5E51" w:rsidRDefault="00BA05B7" w:rsidP="0019469F">
      <w:pPr>
        <w:spacing w:after="0"/>
        <w:rPr>
          <w:rFonts w:ascii="Times" w:hAnsi="Times"/>
        </w:rPr>
      </w:pPr>
      <w:r w:rsidRPr="004E5E51">
        <w:rPr>
          <w:rFonts w:ascii="Times" w:hAnsi="Times"/>
        </w:rPr>
        <w:t xml:space="preserve">Un </w:t>
      </w:r>
      <w:r w:rsidRPr="004E5E51">
        <w:rPr>
          <w:rFonts w:ascii="Times" w:hAnsi="Times"/>
          <w:b/>
        </w:rPr>
        <w:t>pie de página</w:t>
      </w:r>
      <w:r w:rsidRPr="004E5E51">
        <w:rPr>
          <w:rFonts w:ascii="Times" w:hAnsi="Times"/>
        </w:rPr>
        <w:t xml:space="preserve"> </w:t>
      </w:r>
      <w:r w:rsidR="00C9381A" w:rsidRPr="004E5E51">
        <w:rPr>
          <w:rFonts w:ascii="Times" w:hAnsi="Times"/>
        </w:rPr>
        <w:t xml:space="preserve">es una manera de hacer referencia a las fuentes consultadas sin interrumpir el discurso. Para ello, se coloca un asterisco o un número para indicar que en la parte inferior (con el mismo signo) se </w:t>
      </w:r>
      <w:ins w:id="204" w:author="Angélica Monroy" w:date="2014-10-19T13:23:00Z">
        <w:r w:rsidR="00F1586C">
          <w:rPr>
            <w:rFonts w:ascii="Times" w:hAnsi="Times"/>
          </w:rPr>
          <w:t>hall</w:t>
        </w:r>
        <w:r w:rsidR="00F1586C" w:rsidRPr="004E5E51">
          <w:rPr>
            <w:rFonts w:ascii="Times" w:hAnsi="Times"/>
          </w:rPr>
          <w:t xml:space="preserve">an </w:t>
        </w:r>
      </w:ins>
      <w:r w:rsidR="00C9381A" w:rsidRPr="004E5E51">
        <w:rPr>
          <w:rFonts w:ascii="Times" w:hAnsi="Times"/>
        </w:rPr>
        <w:t xml:space="preserve">los datos de la fuente. </w:t>
      </w:r>
    </w:p>
    <w:p w14:paraId="7142390E" w14:textId="33CDE8FC" w:rsidR="00BA05B7" w:rsidRPr="004E5E51" w:rsidRDefault="00BA05B7" w:rsidP="0019469F">
      <w:pPr>
        <w:spacing w:after="0"/>
        <w:rPr>
          <w:rFonts w:ascii="Times" w:hAnsi="Times"/>
        </w:rPr>
      </w:pPr>
    </w:p>
    <w:p w14:paraId="7D6FDB31" w14:textId="0AF3D346" w:rsidR="00C9381A" w:rsidRPr="004E5E51" w:rsidRDefault="00C9381A" w:rsidP="0019469F">
      <w:pPr>
        <w:spacing w:after="0"/>
        <w:rPr>
          <w:rFonts w:ascii="Times" w:hAnsi="Times"/>
        </w:rPr>
      </w:pPr>
      <w:r w:rsidRPr="004E5E51">
        <w:rPr>
          <w:rFonts w:ascii="Times" w:hAnsi="Times"/>
        </w:rPr>
        <w:t>Ejemplo:</w:t>
      </w:r>
    </w:p>
    <w:p w14:paraId="28A632B3" w14:textId="77777777" w:rsidR="00C9381A" w:rsidRPr="004E5E51" w:rsidRDefault="00C9381A" w:rsidP="0019469F">
      <w:pPr>
        <w:spacing w:after="0"/>
        <w:rPr>
          <w:rFonts w:ascii="Times" w:hAnsi="Times"/>
        </w:rPr>
      </w:pPr>
    </w:p>
    <w:p w14:paraId="46FCDA87" w14:textId="6F78D433" w:rsidR="00C9381A" w:rsidRPr="004E5E51" w:rsidRDefault="00C9381A" w:rsidP="0019469F">
      <w:pPr>
        <w:spacing w:after="0"/>
        <w:rPr>
          <w:rFonts w:ascii="Times" w:hAnsi="Times"/>
        </w:rPr>
      </w:pPr>
      <w:r w:rsidRPr="004E5E51">
        <w:rPr>
          <w:rFonts w:ascii="Times" w:hAnsi="Times"/>
        </w:rPr>
        <w:t xml:space="preserve">En el cuerpo del texto: </w:t>
      </w:r>
    </w:p>
    <w:p w14:paraId="6D584C6D" w14:textId="77777777" w:rsidR="00C9381A" w:rsidRPr="004E5E51" w:rsidRDefault="00C9381A" w:rsidP="0019469F">
      <w:pPr>
        <w:spacing w:after="0"/>
        <w:rPr>
          <w:rFonts w:ascii="Times" w:hAnsi="Times"/>
        </w:rPr>
      </w:pPr>
    </w:p>
    <w:p w14:paraId="57954D33" w14:textId="25F519E8" w:rsidR="00C9381A" w:rsidRPr="004E5E51" w:rsidRDefault="00C9381A" w:rsidP="00C9381A">
      <w:pPr>
        <w:spacing w:after="0"/>
        <w:jc w:val="center"/>
        <w:rPr>
          <w:rFonts w:ascii="Times" w:hAnsi="Times"/>
        </w:rPr>
      </w:pPr>
      <w:r w:rsidRPr="004E5E51">
        <w:rPr>
          <w:rFonts w:ascii="Times" w:hAnsi="Times"/>
        </w:rPr>
        <w:t>No sé qué puedes hacer, pero funciona muy bien el consejo de “cuando ante ti se abran muchos caminos y no sepas cuál recorrer, no te metas en uno cualquiera: siéntate y aguarda”</w:t>
      </w:r>
      <w:ins w:id="205" w:author="Angélica Monroy" w:date="2014-10-19T13:23:00Z">
        <w:r w:rsidR="00F1586C">
          <w:rPr>
            <w:rFonts w:ascii="Times" w:hAnsi="Times"/>
          </w:rPr>
          <w:t>.</w:t>
        </w:r>
      </w:ins>
      <w:r w:rsidRPr="004E5E51">
        <w:rPr>
          <w:rFonts w:ascii="Times" w:hAnsi="Times"/>
          <w:vertAlign w:val="superscript"/>
        </w:rPr>
        <w:t>1</w:t>
      </w:r>
    </w:p>
    <w:p w14:paraId="51AC3C62" w14:textId="77777777" w:rsidR="00C9381A" w:rsidRPr="004E5E51" w:rsidRDefault="00C9381A" w:rsidP="0019469F">
      <w:pPr>
        <w:spacing w:after="0"/>
        <w:rPr>
          <w:rFonts w:ascii="Times" w:hAnsi="Times"/>
        </w:rPr>
      </w:pPr>
    </w:p>
    <w:p w14:paraId="0971AA3B" w14:textId="782B7312" w:rsidR="00C9381A" w:rsidRPr="004E5E51" w:rsidRDefault="00C9381A" w:rsidP="0019469F">
      <w:pPr>
        <w:spacing w:after="0"/>
        <w:rPr>
          <w:rFonts w:ascii="Times" w:hAnsi="Times"/>
        </w:rPr>
      </w:pPr>
      <w:r w:rsidRPr="004E5E51">
        <w:rPr>
          <w:rFonts w:ascii="Times" w:hAnsi="Times"/>
        </w:rPr>
        <w:t>En la parte inferior de la página:</w:t>
      </w:r>
    </w:p>
    <w:p w14:paraId="453E0AA7" w14:textId="77777777" w:rsidR="00C9381A" w:rsidRPr="004E5E51" w:rsidRDefault="00C9381A" w:rsidP="0019469F">
      <w:pPr>
        <w:spacing w:after="0"/>
        <w:rPr>
          <w:rFonts w:ascii="Times" w:hAnsi="Times"/>
        </w:rPr>
      </w:pPr>
    </w:p>
    <w:p w14:paraId="35EA618A" w14:textId="34C5DE7C" w:rsidR="00C9381A" w:rsidRPr="004E5E51" w:rsidRDefault="00C9381A" w:rsidP="00D018E9">
      <w:pPr>
        <w:spacing w:after="0"/>
        <w:jc w:val="center"/>
        <w:rPr>
          <w:rFonts w:ascii="Times" w:hAnsi="Times"/>
        </w:rPr>
      </w:pPr>
      <w:r w:rsidRPr="004E5E51">
        <w:rPr>
          <w:rFonts w:ascii="Times" w:hAnsi="Times"/>
          <w:vertAlign w:val="superscript"/>
        </w:rPr>
        <w:t>1</w:t>
      </w:r>
      <w:r w:rsidR="00B9292E" w:rsidRPr="004E5E51">
        <w:rPr>
          <w:rFonts w:ascii="Times" w:hAnsi="Times"/>
          <w:vertAlign w:val="superscript"/>
        </w:rPr>
        <w:t xml:space="preserve"> </w:t>
      </w:r>
      <w:r w:rsidR="00B9292E" w:rsidRPr="004E5E51">
        <w:rPr>
          <w:rFonts w:ascii="Times" w:hAnsi="Times"/>
        </w:rPr>
        <w:t>Tamaro, 1997</w:t>
      </w:r>
      <w:ins w:id="206" w:author="Angélica Monroy" w:date="2014-10-19T13:23:00Z">
        <w:r w:rsidR="00F1586C">
          <w:rPr>
            <w:rFonts w:ascii="Times" w:hAnsi="Times"/>
          </w:rPr>
          <w:t>:</w:t>
        </w:r>
        <w:r w:rsidR="00F1586C" w:rsidRPr="004E5E51">
          <w:rPr>
            <w:rFonts w:ascii="Times" w:hAnsi="Times"/>
          </w:rPr>
          <w:t xml:space="preserve"> </w:t>
        </w:r>
      </w:ins>
      <w:r w:rsidR="00B9292E" w:rsidRPr="004E5E51">
        <w:rPr>
          <w:rFonts w:ascii="Times" w:hAnsi="Times"/>
        </w:rPr>
        <w:t>197</w:t>
      </w:r>
      <w:ins w:id="207" w:author="Angélica Monroy" w:date="2014-10-19T13:23:00Z">
        <w:r w:rsidR="00F1586C">
          <w:rPr>
            <w:rFonts w:ascii="Times" w:hAnsi="Times"/>
          </w:rPr>
          <w:t>.</w:t>
        </w:r>
      </w:ins>
    </w:p>
    <w:p w14:paraId="4738EA3A" w14:textId="77777777" w:rsidR="00C9381A" w:rsidRPr="004E5E51" w:rsidRDefault="00C9381A" w:rsidP="0019469F">
      <w:pPr>
        <w:spacing w:after="0"/>
        <w:rPr>
          <w:rFonts w:ascii="Times" w:hAnsi="Times"/>
        </w:rPr>
      </w:pPr>
    </w:p>
    <w:p w14:paraId="59FC5054" w14:textId="77777777" w:rsidR="00163E0E" w:rsidRPr="004E5E51" w:rsidRDefault="00163E0E" w:rsidP="0019469F">
      <w:pPr>
        <w:spacing w:after="0"/>
        <w:rPr>
          <w:rFonts w:ascii="Times" w:hAnsi="Times"/>
        </w:rPr>
      </w:pPr>
    </w:p>
    <w:p w14:paraId="19F9FEB4" w14:textId="51DFDB23" w:rsidR="00E176B4" w:rsidRPr="004E5E51" w:rsidRDefault="00E176B4" w:rsidP="00E176B4">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005132E7" w:rsidRPr="004E5E51">
        <w:rPr>
          <w:rFonts w:ascii="Times" w:hAnsi="Times"/>
          <w:b/>
        </w:rPr>
        <w:t>6</w:t>
      </w:r>
      <w:r w:rsidRPr="004E5E51">
        <w:rPr>
          <w:rFonts w:ascii="Times" w:hAnsi="Times"/>
          <w:b/>
        </w:rPr>
        <w:t xml:space="preserve"> Revisar un ensayo</w:t>
      </w:r>
    </w:p>
    <w:p w14:paraId="26AD0E71" w14:textId="77777777" w:rsidR="00E176B4" w:rsidRPr="004E5E51" w:rsidRDefault="00E176B4" w:rsidP="00E176B4">
      <w:pPr>
        <w:spacing w:after="0"/>
        <w:rPr>
          <w:rFonts w:ascii="Times" w:hAnsi="Times"/>
        </w:rPr>
      </w:pPr>
    </w:p>
    <w:p w14:paraId="24EA06B7" w14:textId="2084387E" w:rsidR="00150A19" w:rsidRPr="004E5E51" w:rsidRDefault="00150A19" w:rsidP="00EE3B24">
      <w:pPr>
        <w:spacing w:after="0"/>
        <w:rPr>
          <w:rFonts w:ascii="Times" w:hAnsi="Times"/>
        </w:rPr>
      </w:pPr>
      <w:r w:rsidRPr="004E5E51">
        <w:rPr>
          <w:rFonts w:ascii="Times" w:hAnsi="Times"/>
        </w:rPr>
        <w:t>La</w:t>
      </w:r>
      <w:r w:rsidR="00EE3B24" w:rsidRPr="004E5E51">
        <w:rPr>
          <w:rFonts w:ascii="Times" w:hAnsi="Times"/>
        </w:rPr>
        <w:t xml:space="preserve"> </w:t>
      </w:r>
      <w:r w:rsidRPr="004E5E51">
        <w:rPr>
          <w:rFonts w:ascii="Times" w:hAnsi="Times"/>
          <w:b/>
          <w:bCs/>
        </w:rPr>
        <w:t>revisión del texto</w:t>
      </w:r>
      <w:r w:rsidR="00EE3B24" w:rsidRPr="004E5E51">
        <w:rPr>
          <w:rFonts w:ascii="Times" w:hAnsi="Times"/>
        </w:rPr>
        <w:t xml:space="preserve"> </w:t>
      </w:r>
      <w:r w:rsidRPr="004E5E51">
        <w:rPr>
          <w:rFonts w:ascii="Times" w:hAnsi="Times"/>
        </w:rPr>
        <w:t>debe garantizar que el mensaje se transmite de forma adecuada y debe hacerse para mejorar aspectos que han podido quedar solo esbozados.</w:t>
      </w:r>
      <w:r w:rsidR="005132E7" w:rsidRPr="004E5E51">
        <w:rPr>
          <w:rFonts w:ascii="Times" w:hAnsi="Times"/>
        </w:rPr>
        <w:t xml:space="preserve"> </w:t>
      </w:r>
      <w:r w:rsidRPr="004E5E51">
        <w:rPr>
          <w:rFonts w:ascii="Times" w:hAnsi="Times"/>
        </w:rPr>
        <w:t>Debemos:</w:t>
      </w:r>
    </w:p>
    <w:p w14:paraId="655CAEA4" w14:textId="77777777" w:rsidR="00EE3B24" w:rsidRPr="004E5E51" w:rsidRDefault="00EE3B24" w:rsidP="00EE3B24">
      <w:pPr>
        <w:spacing w:after="0"/>
        <w:rPr>
          <w:rFonts w:ascii="Times" w:hAnsi="Times"/>
        </w:rPr>
      </w:pPr>
    </w:p>
    <w:p w14:paraId="411061BD" w14:textId="1F15C070" w:rsidR="00150A19" w:rsidRPr="004E5E51" w:rsidRDefault="00150A19" w:rsidP="00EE3B24">
      <w:pPr>
        <w:numPr>
          <w:ilvl w:val="0"/>
          <w:numId w:val="16"/>
        </w:numPr>
        <w:spacing w:after="0"/>
        <w:rPr>
          <w:rFonts w:ascii="Times" w:hAnsi="Times"/>
        </w:rPr>
      </w:pPr>
      <w:r w:rsidRPr="004E5E51">
        <w:rPr>
          <w:rFonts w:ascii="Times" w:hAnsi="Times"/>
          <w:b/>
          <w:bCs/>
        </w:rPr>
        <w:t>Insertar</w:t>
      </w:r>
      <w:r w:rsidR="003D0B91" w:rsidRPr="004E5E51">
        <w:rPr>
          <w:rFonts w:ascii="Times" w:hAnsi="Times"/>
        </w:rPr>
        <w:t xml:space="preserve"> </w:t>
      </w:r>
      <w:r w:rsidRPr="004E5E51">
        <w:rPr>
          <w:rFonts w:ascii="Times" w:hAnsi="Times"/>
        </w:rPr>
        <w:t>y</w:t>
      </w:r>
      <w:r w:rsidR="003D0B91" w:rsidRPr="004E5E51">
        <w:rPr>
          <w:rFonts w:ascii="Times" w:hAnsi="Times"/>
        </w:rPr>
        <w:t xml:space="preserve"> </w:t>
      </w:r>
      <w:r w:rsidRPr="004E5E51">
        <w:rPr>
          <w:rFonts w:ascii="Times" w:hAnsi="Times"/>
          <w:b/>
          <w:bCs/>
        </w:rPr>
        <w:t>revisar los conectores</w:t>
      </w:r>
      <w:r w:rsidR="003D0B91" w:rsidRPr="004E5E51">
        <w:rPr>
          <w:rFonts w:ascii="Times" w:hAnsi="Times"/>
        </w:rPr>
        <w:t xml:space="preserve"> </w:t>
      </w:r>
      <w:r w:rsidRPr="004E5E51">
        <w:rPr>
          <w:rFonts w:ascii="Times" w:hAnsi="Times"/>
        </w:rPr>
        <w:t>que enlacen unas partes con otras, ordenen las ideas, las relacionen lógicamente y ayuden al receptor a saber si se está presentando una conclusión o una idea que se desarrollar</w:t>
      </w:r>
      <w:ins w:id="208" w:author="Angélica Monroy" w:date="2014-10-19T18:33:00Z">
        <w:r w:rsidR="00A56F58">
          <w:rPr>
            <w:rFonts w:ascii="Times" w:hAnsi="Times"/>
          </w:rPr>
          <w:t>á</w:t>
        </w:r>
      </w:ins>
      <w:r w:rsidRPr="004E5E51">
        <w:rPr>
          <w:rFonts w:ascii="Times" w:hAnsi="Times"/>
        </w:rPr>
        <w:t>.</w:t>
      </w:r>
    </w:p>
    <w:p w14:paraId="2C825F89" w14:textId="3D025F7B" w:rsidR="00150A19" w:rsidRPr="004E5E51" w:rsidRDefault="00150A19" w:rsidP="00EE3B24">
      <w:pPr>
        <w:numPr>
          <w:ilvl w:val="0"/>
          <w:numId w:val="16"/>
        </w:numPr>
        <w:spacing w:after="0"/>
        <w:rPr>
          <w:rFonts w:ascii="Times" w:hAnsi="Times"/>
        </w:rPr>
      </w:pPr>
      <w:r w:rsidRPr="004E5E51">
        <w:rPr>
          <w:rFonts w:ascii="Times" w:hAnsi="Times"/>
        </w:rPr>
        <w:lastRenderedPageBreak/>
        <w:t>Asegurarse de que no hay</w:t>
      </w:r>
      <w:r w:rsidR="003D0B91" w:rsidRPr="004E5E51">
        <w:rPr>
          <w:rFonts w:ascii="Times" w:hAnsi="Times"/>
        </w:rPr>
        <w:t xml:space="preserve"> </w:t>
      </w:r>
      <w:r w:rsidRPr="004E5E51">
        <w:rPr>
          <w:rFonts w:ascii="Times" w:hAnsi="Times"/>
          <w:b/>
          <w:bCs/>
        </w:rPr>
        <w:t>repeticiones léxicas</w:t>
      </w:r>
      <w:r w:rsidR="003D0B91" w:rsidRPr="004E5E51">
        <w:rPr>
          <w:rFonts w:ascii="Times" w:hAnsi="Times"/>
        </w:rPr>
        <w:t xml:space="preserve"> </w:t>
      </w:r>
      <w:r w:rsidRPr="004E5E51">
        <w:rPr>
          <w:rFonts w:ascii="Times" w:hAnsi="Times"/>
        </w:rPr>
        <w:t xml:space="preserve">y si las hay, </w:t>
      </w:r>
      <w:ins w:id="209" w:author="Angélica Monroy" w:date="2014-10-19T13:24:00Z">
        <w:r w:rsidR="00F1586C">
          <w:rPr>
            <w:rFonts w:ascii="Times" w:hAnsi="Times"/>
          </w:rPr>
          <w:t xml:space="preserve">reemplazarlas </w:t>
        </w:r>
      </w:ins>
      <w:r w:rsidR="0095345F">
        <w:rPr>
          <w:rFonts w:ascii="Times" w:hAnsi="Times"/>
        </w:rPr>
        <w:t>por sinónimos, hipónimos</w:t>
      </w:r>
      <w:r w:rsidRPr="004E5E51">
        <w:rPr>
          <w:rFonts w:ascii="Times" w:hAnsi="Times"/>
        </w:rPr>
        <w:t xml:space="preserve"> o hiperónimos.</w:t>
      </w:r>
    </w:p>
    <w:p w14:paraId="2097D660" w14:textId="276BC02E" w:rsidR="00150A19" w:rsidRPr="004E5E51" w:rsidRDefault="00150A19" w:rsidP="00EE3B24">
      <w:pPr>
        <w:numPr>
          <w:ilvl w:val="0"/>
          <w:numId w:val="16"/>
        </w:numPr>
        <w:spacing w:after="0"/>
        <w:rPr>
          <w:rFonts w:ascii="Times" w:hAnsi="Times"/>
        </w:rPr>
      </w:pPr>
      <w:r w:rsidRPr="004E5E51">
        <w:rPr>
          <w:rFonts w:ascii="Times" w:hAnsi="Times"/>
        </w:rPr>
        <w:t>Revisar la</w:t>
      </w:r>
      <w:r w:rsidR="003D0B91" w:rsidRPr="004E5E51">
        <w:rPr>
          <w:rFonts w:ascii="Times" w:hAnsi="Times"/>
        </w:rPr>
        <w:t xml:space="preserve"> </w:t>
      </w:r>
      <w:r w:rsidRPr="004E5E51">
        <w:rPr>
          <w:rFonts w:ascii="Times" w:hAnsi="Times"/>
          <w:b/>
          <w:bCs/>
        </w:rPr>
        <w:t>ortografía</w:t>
      </w:r>
      <w:r w:rsidRPr="004E5E51">
        <w:rPr>
          <w:rFonts w:ascii="Times" w:hAnsi="Times"/>
        </w:rPr>
        <w:t>.</w:t>
      </w:r>
    </w:p>
    <w:p w14:paraId="7C07DEEA" w14:textId="0E464D7F" w:rsidR="00150A19" w:rsidRPr="004E5E51" w:rsidRDefault="00C53DBD" w:rsidP="00EE3B24">
      <w:pPr>
        <w:numPr>
          <w:ilvl w:val="0"/>
          <w:numId w:val="16"/>
        </w:numPr>
        <w:spacing w:after="0"/>
        <w:rPr>
          <w:rFonts w:ascii="Times" w:hAnsi="Times"/>
        </w:rPr>
      </w:pPr>
      <w:ins w:id="210" w:author="Angélica Monroy" w:date="2014-10-19T13:26:00Z">
        <w:r>
          <w:rPr>
            <w:rFonts w:ascii="Times" w:hAnsi="Times"/>
          </w:rPr>
          <w:t>Verific</w:t>
        </w:r>
        <w:r w:rsidRPr="004E5E51">
          <w:rPr>
            <w:rFonts w:ascii="Times" w:hAnsi="Times"/>
          </w:rPr>
          <w:t>ar</w:t>
        </w:r>
        <w:r>
          <w:rPr>
            <w:rFonts w:ascii="Times" w:hAnsi="Times"/>
          </w:rPr>
          <w:t xml:space="preserve"> la</w:t>
        </w:r>
      </w:ins>
      <w:r w:rsidR="00150A19" w:rsidRPr="004E5E51">
        <w:rPr>
          <w:rFonts w:ascii="Times" w:hAnsi="Times"/>
        </w:rPr>
        <w:t xml:space="preserve"> </w:t>
      </w:r>
      <w:r w:rsidR="00F07E7C" w:rsidRPr="00F07E7C">
        <w:rPr>
          <w:rFonts w:ascii="Times" w:hAnsi="Times" w:cs="Arial"/>
          <w:b/>
          <w:lang w:val="es-ES"/>
        </w:rPr>
        <w:t>claridad en la redacción</w:t>
      </w:r>
      <w:r w:rsidR="00150A19" w:rsidRPr="004E5E51">
        <w:rPr>
          <w:rFonts w:ascii="Times" w:hAnsi="Times"/>
        </w:rPr>
        <w:t>.</w:t>
      </w:r>
    </w:p>
    <w:p w14:paraId="5D6D726A" w14:textId="77777777" w:rsidR="009E25A9" w:rsidRPr="004E5E51" w:rsidRDefault="009E25A9" w:rsidP="00CC5C2E">
      <w:pPr>
        <w:spacing w:after="0"/>
        <w:rPr>
          <w:rFonts w:ascii="Times" w:hAnsi="Times"/>
        </w:rPr>
      </w:pPr>
    </w:p>
    <w:p w14:paraId="53654148" w14:textId="1E72A042" w:rsidR="0032206E" w:rsidRPr="004E5E51" w:rsidRDefault="0032206E" w:rsidP="0032206E">
      <w:pPr>
        <w:spacing w:after="0"/>
        <w:rPr>
          <w:rFonts w:ascii="Times" w:hAnsi="Times"/>
        </w:rPr>
      </w:pPr>
      <w:r w:rsidRPr="004E5E51">
        <w:rPr>
          <w:rFonts w:ascii="Times" w:hAnsi="Times"/>
        </w:rPr>
        <w:t>Profundiza</w:t>
      </w:r>
    </w:p>
    <w:p w14:paraId="6E8655E6" w14:textId="52D04B54" w:rsidR="0032206E" w:rsidRPr="004E5E51" w:rsidRDefault="00621979" w:rsidP="0032206E">
      <w:pPr>
        <w:spacing w:after="0"/>
        <w:rPr>
          <w:rFonts w:ascii="Times" w:hAnsi="Times"/>
          <w:highlight w:val="yellow"/>
        </w:rPr>
      </w:pPr>
      <w:r>
        <w:rPr>
          <w:rFonts w:ascii="Times" w:hAnsi="Times"/>
          <w:highlight w:val="yellow"/>
        </w:rPr>
        <w:t>[ES-S3-0</w:t>
      </w:r>
      <w:r w:rsidR="0032206E" w:rsidRPr="004E5E51">
        <w:rPr>
          <w:rFonts w:ascii="Times" w:hAnsi="Times"/>
          <w:highlight w:val="yellow"/>
        </w:rPr>
        <w:t>1-REC</w:t>
      </w:r>
      <w:r w:rsidR="008E43FD" w:rsidRPr="004E5E51">
        <w:rPr>
          <w:rFonts w:ascii="Times" w:hAnsi="Times"/>
          <w:highlight w:val="yellow"/>
        </w:rPr>
        <w:t>19</w:t>
      </w:r>
      <w:r w:rsidR="00324E6A" w:rsidRPr="004E5E51">
        <w:rPr>
          <w:rFonts w:ascii="Times" w:hAnsi="Times"/>
          <w:highlight w:val="yellow"/>
        </w:rPr>
        <w:t>0</w:t>
      </w:r>
      <w:r w:rsidR="0032206E" w:rsidRPr="004E5E51">
        <w:rPr>
          <w:rFonts w:ascii="Times" w:hAnsi="Times"/>
          <w:highlight w:val="yellow"/>
        </w:rPr>
        <w:t>]</w:t>
      </w:r>
    </w:p>
    <w:p w14:paraId="329A443A" w14:textId="0F9F854B" w:rsidR="0032206E" w:rsidRDefault="0032206E" w:rsidP="0032206E">
      <w:pPr>
        <w:spacing w:after="0"/>
        <w:rPr>
          <w:bCs/>
          <w:highlight w:val="yellow"/>
        </w:rPr>
      </w:pPr>
      <w:r w:rsidRPr="004E5E51">
        <w:rPr>
          <w:rFonts w:ascii="Times" w:hAnsi="Times"/>
          <w:highlight w:val="yellow"/>
        </w:rPr>
        <w:t>Cuarto/Lengua castellana y literatura/El comentario de texto/</w:t>
      </w:r>
      <w:r w:rsidRPr="004E5E51">
        <w:rPr>
          <w:bCs/>
          <w:highlight w:val="yellow"/>
        </w:rPr>
        <w:t>La coherencia, la adecuación y la cohesión de los textos</w:t>
      </w:r>
    </w:p>
    <w:p w14:paraId="1FAD6154" w14:textId="6CB390AE" w:rsidR="0036644C" w:rsidRPr="004E5E51" w:rsidRDefault="0036644C" w:rsidP="0032206E">
      <w:pPr>
        <w:spacing w:after="0"/>
        <w:rPr>
          <w:b/>
          <w:bCs/>
          <w:highlight w:val="yellow"/>
        </w:rPr>
      </w:pPr>
      <w:r w:rsidRPr="004E5E51">
        <w:rPr>
          <w:rFonts w:ascii="Times" w:hAnsi="Times"/>
          <w:color w:val="FF0000"/>
          <w:highlight w:val="yellow"/>
        </w:rPr>
        <w:t>((</w:t>
      </w:r>
      <w:r w:rsidR="0047645C">
        <w:rPr>
          <w:rFonts w:ascii="Times" w:hAnsi="Times"/>
          <w:color w:val="FF0000"/>
          <w:highlight w:val="yellow"/>
        </w:rPr>
        <w:t>Correcciones en carpeta adjunta</w:t>
      </w:r>
      <w:r w:rsidRPr="004E5E51">
        <w:rPr>
          <w:rFonts w:ascii="Times" w:hAnsi="Times"/>
          <w:color w:val="FF0000"/>
          <w:highlight w:val="yellow"/>
        </w:rPr>
        <w:t>))</w:t>
      </w:r>
    </w:p>
    <w:p w14:paraId="63383FA8" w14:textId="5EC10A6D" w:rsidR="0032206E" w:rsidRPr="004E5E51" w:rsidRDefault="0032206E" w:rsidP="0032206E">
      <w:pPr>
        <w:spacing w:after="0"/>
        <w:rPr>
          <w:rFonts w:ascii="Times" w:hAnsi="Times"/>
          <w:b/>
          <w:bCs/>
        </w:rPr>
      </w:pPr>
      <w:r w:rsidRPr="004E5E51">
        <w:rPr>
          <w:rFonts w:ascii="Times" w:hAnsi="Times"/>
          <w:b/>
          <w:bCs/>
        </w:rPr>
        <w:t>La coherencia, la adecuación y la cohesión de los textos</w:t>
      </w:r>
    </w:p>
    <w:p w14:paraId="01369A77" w14:textId="2D7C228D" w:rsidR="00561431" w:rsidRDefault="00561431" w:rsidP="00A7297E">
      <w:pPr>
        <w:spacing w:after="0"/>
        <w:rPr>
          <w:rFonts w:ascii="Times" w:hAnsi="Times"/>
        </w:rPr>
      </w:pPr>
      <w:r w:rsidRPr="004E5E51">
        <w:rPr>
          <w:rFonts w:ascii="Times" w:hAnsi="Times"/>
        </w:rPr>
        <w:t xml:space="preserve">Secuencia de imágenes que sirve para introducir las nociones de coherencia, adecuación y cohesión textual </w:t>
      </w:r>
      <w:ins w:id="211" w:author="Angélica Monroy" w:date="2014-10-19T13:26:00Z">
        <w:r w:rsidR="00C53DBD">
          <w:rPr>
            <w:rFonts w:ascii="Times" w:hAnsi="Times"/>
          </w:rPr>
          <w:t>mediante</w:t>
        </w:r>
      </w:ins>
      <w:r w:rsidRPr="004E5E51">
        <w:rPr>
          <w:rFonts w:ascii="Times" w:hAnsi="Times"/>
        </w:rPr>
        <w:t xml:space="preserve"> la reflexión, la observación y el análisis de un texto</w:t>
      </w:r>
    </w:p>
    <w:p w14:paraId="073B0526" w14:textId="77777777" w:rsidR="00A7297E" w:rsidRPr="004E5E51" w:rsidRDefault="00A7297E" w:rsidP="00A7297E">
      <w:pPr>
        <w:spacing w:after="0"/>
        <w:rPr>
          <w:rFonts w:ascii="Times" w:hAnsi="Times"/>
        </w:rPr>
      </w:pPr>
    </w:p>
    <w:p w14:paraId="4667E928" w14:textId="7FA4FC67" w:rsidR="00830978" w:rsidRPr="004E5E51" w:rsidRDefault="00621979" w:rsidP="00A7297E">
      <w:pPr>
        <w:spacing w:after="0"/>
        <w:rPr>
          <w:rFonts w:ascii="Times" w:hAnsi="Times"/>
          <w:highlight w:val="yellow"/>
        </w:rPr>
      </w:pPr>
      <w:r>
        <w:rPr>
          <w:rFonts w:ascii="Times" w:hAnsi="Times"/>
          <w:highlight w:val="yellow"/>
        </w:rPr>
        <w:t>[ES-S3-0</w:t>
      </w:r>
      <w:r w:rsidR="00830978" w:rsidRPr="004E5E51">
        <w:rPr>
          <w:rFonts w:ascii="Times" w:hAnsi="Times"/>
          <w:highlight w:val="yellow"/>
        </w:rPr>
        <w:t>1-REC</w:t>
      </w:r>
      <w:r w:rsidR="008E43FD" w:rsidRPr="004E5E51">
        <w:rPr>
          <w:rFonts w:ascii="Times" w:hAnsi="Times"/>
          <w:highlight w:val="yellow"/>
        </w:rPr>
        <w:t>20</w:t>
      </w:r>
      <w:r w:rsidR="00B32A55" w:rsidRPr="004E5E51">
        <w:rPr>
          <w:rFonts w:ascii="Times" w:hAnsi="Times"/>
          <w:highlight w:val="yellow"/>
        </w:rPr>
        <w:t>0</w:t>
      </w:r>
      <w:r w:rsidR="00830978" w:rsidRPr="004E5E51">
        <w:rPr>
          <w:rFonts w:ascii="Times" w:hAnsi="Times"/>
          <w:highlight w:val="yellow"/>
        </w:rPr>
        <w:t>]</w:t>
      </w:r>
    </w:p>
    <w:p w14:paraId="256FC4EB" w14:textId="2717FB51" w:rsidR="00830978" w:rsidRPr="00BE5F09" w:rsidRDefault="00830978" w:rsidP="00A7297E">
      <w:pPr>
        <w:spacing w:after="0"/>
        <w:rPr>
          <w:rFonts w:ascii="Times" w:hAnsi="Times"/>
          <w:bCs/>
          <w:highlight w:val="yellow"/>
        </w:rPr>
      </w:pPr>
      <w:r w:rsidRPr="00BE5F09">
        <w:rPr>
          <w:rFonts w:ascii="Times" w:hAnsi="Times"/>
          <w:highlight w:val="yellow"/>
        </w:rPr>
        <w:t>Tercero/Lengua castellana y literatura/La ortografía/</w:t>
      </w:r>
      <w:r w:rsidRPr="00BE5F09">
        <w:rPr>
          <w:rFonts w:ascii="Times" w:hAnsi="Times"/>
          <w:bCs/>
          <w:highlight w:val="yellow"/>
        </w:rPr>
        <w:t>Las normas ortográficas</w:t>
      </w:r>
    </w:p>
    <w:p w14:paraId="7D6DD47F" w14:textId="1C956C0D" w:rsidR="006A449D" w:rsidRPr="004E5E51" w:rsidRDefault="006A449D" w:rsidP="00A7297E">
      <w:pPr>
        <w:spacing w:after="0"/>
        <w:rPr>
          <w:b/>
          <w:bCs/>
          <w:highlight w:val="yellow"/>
        </w:rPr>
      </w:pPr>
      <w:r w:rsidRPr="004E5E51">
        <w:rPr>
          <w:rFonts w:ascii="Times" w:hAnsi="Times"/>
          <w:color w:val="FF0000"/>
          <w:highlight w:val="yellow"/>
        </w:rPr>
        <w:t>((</w:t>
      </w:r>
      <w:r w:rsidR="0047645C">
        <w:rPr>
          <w:rFonts w:ascii="Times" w:hAnsi="Times"/>
          <w:color w:val="FF0000"/>
          <w:highlight w:val="yellow"/>
        </w:rPr>
        <w:t>Correcciones en carpeta adjunta</w:t>
      </w:r>
      <w:r w:rsidRPr="004E5E51">
        <w:rPr>
          <w:rFonts w:ascii="Times" w:hAnsi="Times"/>
          <w:color w:val="FF0000"/>
          <w:highlight w:val="yellow"/>
        </w:rPr>
        <w:t>))</w:t>
      </w:r>
    </w:p>
    <w:p w14:paraId="56CC8407" w14:textId="77777777" w:rsidR="00830978" w:rsidRPr="004E5E51" w:rsidRDefault="00830978" w:rsidP="00A7297E">
      <w:pPr>
        <w:spacing w:after="0"/>
        <w:rPr>
          <w:rFonts w:ascii="Times" w:hAnsi="Times"/>
          <w:b/>
          <w:bCs/>
        </w:rPr>
      </w:pPr>
      <w:r w:rsidRPr="004E5E51">
        <w:rPr>
          <w:rFonts w:ascii="Times" w:hAnsi="Times"/>
          <w:b/>
          <w:bCs/>
        </w:rPr>
        <w:t>Las normas ortográficas</w:t>
      </w:r>
    </w:p>
    <w:p w14:paraId="166833F4" w14:textId="77777777" w:rsidR="00830978" w:rsidRPr="004E5E51" w:rsidRDefault="00830978" w:rsidP="00A7297E">
      <w:pPr>
        <w:spacing w:after="0"/>
        <w:rPr>
          <w:rFonts w:ascii="Times" w:hAnsi="Times"/>
        </w:rPr>
      </w:pPr>
      <w:r w:rsidRPr="004E5E51">
        <w:rPr>
          <w:rFonts w:ascii="Times" w:hAnsi="Times"/>
        </w:rPr>
        <w:t>Interactivo que explica y repasa las principales normas ortográficas</w:t>
      </w:r>
    </w:p>
    <w:p w14:paraId="17B41AD6" w14:textId="6E06D00B" w:rsidR="00830978" w:rsidRPr="004E5E51" w:rsidRDefault="00830978" w:rsidP="00830978">
      <w:pPr>
        <w:spacing w:after="0"/>
        <w:rPr>
          <w:rFonts w:ascii="Times" w:hAnsi="Times"/>
        </w:rPr>
      </w:pPr>
    </w:p>
    <w:p w14:paraId="26D8B2BE" w14:textId="378BB44E" w:rsidR="0036393A" w:rsidRPr="004E5E51" w:rsidRDefault="00621979" w:rsidP="0036393A">
      <w:pPr>
        <w:spacing w:after="0"/>
        <w:rPr>
          <w:rFonts w:ascii="Times" w:hAnsi="Times"/>
          <w:highlight w:val="yellow"/>
        </w:rPr>
      </w:pPr>
      <w:r>
        <w:rPr>
          <w:rFonts w:ascii="Times" w:hAnsi="Times"/>
          <w:highlight w:val="yellow"/>
        </w:rPr>
        <w:t>[ES-S3-0</w:t>
      </w:r>
      <w:r w:rsidR="0036393A" w:rsidRPr="004E5E51">
        <w:rPr>
          <w:rFonts w:ascii="Times" w:hAnsi="Times"/>
          <w:highlight w:val="yellow"/>
        </w:rPr>
        <w:t>1-REC</w:t>
      </w:r>
      <w:r w:rsidR="00561431" w:rsidRPr="004E5E51">
        <w:rPr>
          <w:rFonts w:ascii="Times" w:hAnsi="Times"/>
          <w:highlight w:val="yellow"/>
        </w:rPr>
        <w:t>2</w:t>
      </w:r>
      <w:r w:rsidR="008E43FD" w:rsidRPr="004E5E51">
        <w:rPr>
          <w:rFonts w:ascii="Times" w:hAnsi="Times"/>
          <w:highlight w:val="yellow"/>
        </w:rPr>
        <w:t>1</w:t>
      </w:r>
      <w:r w:rsidR="00561431" w:rsidRPr="004E5E51">
        <w:rPr>
          <w:rFonts w:ascii="Times" w:hAnsi="Times"/>
          <w:highlight w:val="yellow"/>
        </w:rPr>
        <w:t>0</w:t>
      </w:r>
      <w:r w:rsidR="0036393A" w:rsidRPr="004E5E51">
        <w:rPr>
          <w:rFonts w:ascii="Times" w:hAnsi="Times"/>
          <w:highlight w:val="yellow"/>
        </w:rPr>
        <w:t>]</w:t>
      </w:r>
    </w:p>
    <w:p w14:paraId="624DF1C5" w14:textId="0A45BC72" w:rsidR="0036393A" w:rsidRDefault="0036393A" w:rsidP="0036393A">
      <w:pPr>
        <w:spacing w:after="0"/>
        <w:rPr>
          <w:bCs/>
          <w:highlight w:val="yellow"/>
        </w:rPr>
      </w:pPr>
      <w:r w:rsidRPr="004E5E51">
        <w:rPr>
          <w:rFonts w:ascii="Times" w:hAnsi="Times"/>
          <w:highlight w:val="yellow"/>
        </w:rPr>
        <w:t>Tercero/Lengua castellana y literatura/</w:t>
      </w:r>
      <w:r w:rsidRPr="00BE5F09">
        <w:rPr>
          <w:rFonts w:ascii="Times" w:hAnsi="Times"/>
          <w:highlight w:val="yellow"/>
        </w:rPr>
        <w:t>La ortografía/</w:t>
      </w:r>
      <w:r w:rsidRPr="00BE5F09">
        <w:rPr>
          <w:rFonts w:ascii="Times" w:hAnsi="Times"/>
          <w:bCs/>
          <w:highlight w:val="yellow"/>
        </w:rPr>
        <w:t>¿Usas correctamente los signos de puntuación?</w:t>
      </w:r>
    </w:p>
    <w:p w14:paraId="42CE88DB" w14:textId="41B4FBF9" w:rsidR="007B0BEE" w:rsidRPr="000177F1" w:rsidRDefault="007B0BEE" w:rsidP="0036393A">
      <w:pPr>
        <w:spacing w:after="0"/>
        <w:rPr>
          <w:rFonts w:ascii="Times" w:hAnsi="Times"/>
          <w:color w:val="FF0000"/>
          <w:highlight w:val="yellow"/>
        </w:rPr>
      </w:pPr>
      <w:r w:rsidRPr="004E5E51">
        <w:rPr>
          <w:rFonts w:ascii="Times" w:hAnsi="Times"/>
          <w:color w:val="FF0000"/>
          <w:highlight w:val="yellow"/>
        </w:rPr>
        <w:t>((</w:t>
      </w:r>
      <w:r w:rsidR="000177F1">
        <w:rPr>
          <w:rFonts w:ascii="Times" w:hAnsi="Times"/>
          <w:color w:val="FF0000"/>
          <w:highlight w:val="yellow"/>
        </w:rPr>
        <w:t>C</w:t>
      </w:r>
      <w:r w:rsidR="0047645C">
        <w:rPr>
          <w:rFonts w:ascii="Times" w:hAnsi="Times"/>
          <w:color w:val="FF0000"/>
          <w:highlight w:val="yellow"/>
        </w:rPr>
        <w:t>orrecciones en carpeta adjunta.</w:t>
      </w:r>
      <w:r w:rsidR="000177F1">
        <w:rPr>
          <w:rFonts w:ascii="Times" w:hAnsi="Times"/>
          <w:color w:val="FF0000"/>
          <w:highlight w:val="yellow"/>
        </w:rPr>
        <w:t xml:space="preserve"> </w:t>
      </w:r>
      <w:r w:rsidR="009963B3">
        <w:rPr>
          <w:rFonts w:ascii="Times" w:hAnsi="Times"/>
          <w:bCs/>
          <w:color w:val="FF0000"/>
          <w:highlight w:val="yellow"/>
        </w:rPr>
        <w:t xml:space="preserve">Hay 1 </w:t>
      </w:r>
      <w:r w:rsidR="009963B3" w:rsidRPr="000029BC">
        <w:rPr>
          <w:rFonts w:ascii="Times" w:hAnsi="Times"/>
          <w:b/>
          <w:bCs/>
          <w:color w:val="FF0000"/>
          <w:highlight w:val="yellow"/>
        </w:rPr>
        <w:t>audio</w:t>
      </w:r>
      <w:r w:rsidR="009963B3">
        <w:rPr>
          <w:rFonts w:ascii="Times" w:hAnsi="Times"/>
          <w:bCs/>
          <w:color w:val="FF0000"/>
          <w:highlight w:val="yellow"/>
        </w:rPr>
        <w:t xml:space="preserve"> que será</w:t>
      </w:r>
      <w:r w:rsidR="009604C5">
        <w:rPr>
          <w:rFonts w:ascii="Times" w:hAnsi="Times"/>
          <w:bCs/>
          <w:color w:val="FF0000"/>
          <w:highlight w:val="yellow"/>
        </w:rPr>
        <w:t xml:space="preserve"> sustituido</w:t>
      </w:r>
      <w:r w:rsidR="009963B3">
        <w:rPr>
          <w:rFonts w:ascii="Times" w:hAnsi="Times"/>
          <w:bCs/>
          <w:color w:val="FF0000"/>
          <w:highlight w:val="yellow"/>
        </w:rPr>
        <w:t xml:space="preserve"> por uno completamente nuevo</w:t>
      </w:r>
      <w:r w:rsidR="005E7C7A">
        <w:rPr>
          <w:rFonts w:ascii="Times" w:hAnsi="Times"/>
          <w:bCs/>
          <w:color w:val="FF0000"/>
          <w:highlight w:val="yellow"/>
        </w:rPr>
        <w:t>, así como la transcripción que va en el interactivo</w:t>
      </w:r>
      <w:r w:rsidR="0047645C">
        <w:rPr>
          <w:rFonts w:ascii="Times" w:hAnsi="Times"/>
          <w:color w:val="FF0000"/>
          <w:highlight w:val="yellow"/>
        </w:rPr>
        <w:t>.</w:t>
      </w:r>
      <w:r w:rsidRPr="004E5E51">
        <w:rPr>
          <w:rFonts w:ascii="Times" w:hAnsi="Times"/>
          <w:color w:val="FF0000"/>
          <w:highlight w:val="yellow"/>
        </w:rPr>
        <w:t>))</w:t>
      </w:r>
    </w:p>
    <w:p w14:paraId="12F38104" w14:textId="77777777" w:rsidR="0036393A" w:rsidRPr="004E5E51" w:rsidRDefault="0036393A" w:rsidP="0036393A">
      <w:pPr>
        <w:spacing w:after="0"/>
        <w:rPr>
          <w:rFonts w:ascii="Times" w:hAnsi="Times"/>
          <w:b/>
          <w:bCs/>
        </w:rPr>
      </w:pPr>
      <w:r w:rsidRPr="004E5E51">
        <w:rPr>
          <w:rFonts w:ascii="Times" w:hAnsi="Times"/>
          <w:b/>
          <w:bCs/>
        </w:rPr>
        <w:t>¿Usas correctamente los signos de puntuación?</w:t>
      </w:r>
    </w:p>
    <w:p w14:paraId="670E6EF3" w14:textId="77777777" w:rsidR="008420C8" w:rsidRPr="004E5E51" w:rsidRDefault="008420C8" w:rsidP="008420C8">
      <w:pPr>
        <w:spacing w:after="0"/>
        <w:rPr>
          <w:rFonts w:ascii="Times" w:hAnsi="Times"/>
        </w:rPr>
      </w:pPr>
      <w:r w:rsidRPr="004E5E51">
        <w:rPr>
          <w:rFonts w:ascii="Times" w:hAnsi="Times"/>
        </w:rPr>
        <w:t>Interactivo para practicar y revisar el uso de los signos de puntuación</w:t>
      </w:r>
    </w:p>
    <w:p w14:paraId="41DE2C96" w14:textId="77777777" w:rsidR="00830978" w:rsidRPr="004E5E51" w:rsidRDefault="00830978" w:rsidP="00CC5C2E">
      <w:pPr>
        <w:spacing w:after="0"/>
        <w:rPr>
          <w:rFonts w:ascii="Times" w:hAnsi="Times"/>
        </w:rPr>
      </w:pPr>
    </w:p>
    <w:p w14:paraId="45B8AA79" w14:textId="77777777" w:rsidR="007A7625" w:rsidRPr="004E5E51" w:rsidRDefault="007A7625" w:rsidP="00CC5C2E">
      <w:pPr>
        <w:spacing w:after="0"/>
        <w:rPr>
          <w:rFonts w:ascii="Times" w:hAnsi="Times"/>
        </w:rPr>
      </w:pPr>
    </w:p>
    <w:p w14:paraId="75652CDA" w14:textId="77777777" w:rsidR="007A7625" w:rsidRPr="004E5E51" w:rsidRDefault="007A7625">
      <w:pPr>
        <w:rPr>
          <w:rFonts w:ascii="Times" w:hAnsi="Times"/>
          <w:highlight w:val="yellow"/>
        </w:rPr>
      </w:pPr>
      <w:r w:rsidRPr="004E5E51">
        <w:rPr>
          <w:rFonts w:ascii="Times" w:hAnsi="Times"/>
          <w:highlight w:val="yellow"/>
        </w:rPr>
        <w:br w:type="page"/>
      </w:r>
    </w:p>
    <w:p w14:paraId="71DE9E5F" w14:textId="13E69E44" w:rsidR="007A7625" w:rsidRPr="004E5E51" w:rsidRDefault="007A7625" w:rsidP="002E0A3A">
      <w:pPr>
        <w:spacing w:after="0"/>
        <w:rPr>
          <w:rFonts w:ascii="Times" w:hAnsi="Times"/>
          <w:b/>
        </w:rPr>
      </w:pPr>
      <w:r w:rsidRPr="004E5E51">
        <w:rPr>
          <w:rFonts w:ascii="Times" w:hAnsi="Times"/>
          <w:highlight w:val="yellow"/>
        </w:rPr>
        <w:lastRenderedPageBreak/>
        <w:t>[SECCIÓN 1]</w:t>
      </w:r>
      <w:r w:rsidR="00616DBC">
        <w:rPr>
          <w:rFonts w:ascii="Times" w:hAnsi="Times"/>
        </w:rPr>
        <w:t xml:space="preserve"> </w:t>
      </w:r>
      <w:r w:rsidR="006A1381">
        <w:rPr>
          <w:rFonts w:ascii="Times" w:hAnsi="Times"/>
          <w:b/>
        </w:rPr>
        <w:t>7</w:t>
      </w:r>
      <w:r w:rsidRPr="004E5E51">
        <w:rPr>
          <w:rFonts w:ascii="Times" w:hAnsi="Times"/>
          <w:b/>
        </w:rPr>
        <w:t xml:space="preserve"> Proyecto: Escribir un ensayo</w:t>
      </w:r>
    </w:p>
    <w:p w14:paraId="0DD4698C" w14:textId="77777777" w:rsidR="007A7625" w:rsidRPr="004E5E51" w:rsidRDefault="007A7625" w:rsidP="002E0A3A">
      <w:pPr>
        <w:spacing w:after="0"/>
        <w:rPr>
          <w:rFonts w:ascii="Times" w:hAnsi="Times"/>
          <w:b/>
          <w:color w:val="000000" w:themeColor="text1"/>
        </w:rPr>
      </w:pPr>
    </w:p>
    <w:p w14:paraId="1DC8B0CC" w14:textId="77777777" w:rsidR="007A7625" w:rsidRPr="004E5E51" w:rsidRDefault="007A7625" w:rsidP="007A7625">
      <w:pPr>
        <w:widowControl w:val="0"/>
        <w:autoSpaceDE w:val="0"/>
        <w:autoSpaceDN w:val="0"/>
        <w:adjustRightInd w:val="0"/>
        <w:spacing w:after="0"/>
        <w:rPr>
          <w:rFonts w:ascii="Times" w:hAnsi="Times" w:cs="Arial"/>
          <w:color w:val="000000" w:themeColor="text1"/>
        </w:rPr>
      </w:pPr>
      <w:r w:rsidRPr="004E5E51">
        <w:rPr>
          <w:rFonts w:ascii="Times" w:hAnsi="Times" w:cs="Arial"/>
          <w:color w:val="000000" w:themeColor="text1"/>
        </w:rPr>
        <w:t xml:space="preserve">Un </w:t>
      </w:r>
      <w:r w:rsidRPr="004E5E51">
        <w:rPr>
          <w:rFonts w:ascii="Times" w:hAnsi="Times" w:cs="Arial"/>
          <w:b/>
          <w:bCs/>
          <w:color w:val="000000" w:themeColor="text1"/>
        </w:rPr>
        <w:t>proyecto</w:t>
      </w:r>
      <w:r w:rsidRPr="004E5E51">
        <w:rPr>
          <w:rFonts w:ascii="Times" w:hAnsi="Times" w:cs="Arial"/>
          <w:color w:val="000000" w:themeColor="text1"/>
        </w:rPr>
        <w:t> es un método que sirve para cumplir un propósito por medio de etapas y, mientras trabajas, aprendes. El resultado siempre será un producto (escrito u oral) que puedas compartir con otras personas.</w:t>
      </w:r>
    </w:p>
    <w:p w14:paraId="3733567B" w14:textId="77777777" w:rsidR="007A7625" w:rsidRPr="004E5E51" w:rsidRDefault="007A7625" w:rsidP="007A7625">
      <w:pPr>
        <w:widowControl w:val="0"/>
        <w:autoSpaceDE w:val="0"/>
        <w:autoSpaceDN w:val="0"/>
        <w:adjustRightInd w:val="0"/>
        <w:spacing w:after="0"/>
        <w:rPr>
          <w:rFonts w:ascii="Times" w:hAnsi="Times" w:cs="Arial"/>
          <w:color w:val="000000" w:themeColor="text1"/>
        </w:rPr>
      </w:pPr>
    </w:p>
    <w:p w14:paraId="28E1E6BE" w14:textId="398B3BA6" w:rsidR="007A7625" w:rsidRPr="004E5E51" w:rsidRDefault="007A7625" w:rsidP="007A7625">
      <w:pPr>
        <w:spacing w:after="0"/>
        <w:rPr>
          <w:rFonts w:ascii="Times" w:hAnsi="Times"/>
          <w:color w:val="000000" w:themeColor="text1"/>
          <w:highlight w:val="yellow"/>
        </w:rPr>
      </w:pPr>
      <w:r w:rsidRPr="004E5E51">
        <w:rPr>
          <w:rFonts w:ascii="Times" w:hAnsi="Times" w:cs="Arial"/>
          <w:color w:val="000000" w:themeColor="text1"/>
        </w:rPr>
        <w:t xml:space="preserve">El proyecto que proponemos es escribir un ensayo para que compartas tus conocimientos y opinión </w:t>
      </w:r>
      <w:ins w:id="212" w:author="Angélica Monroy" w:date="2014-10-19T18:35:00Z">
        <w:r w:rsidR="00A56F58">
          <w:rPr>
            <w:rFonts w:ascii="Times" w:hAnsi="Times" w:cs="Arial"/>
            <w:color w:val="000000" w:themeColor="text1"/>
          </w:rPr>
          <w:t>sobre</w:t>
        </w:r>
      </w:ins>
      <w:r w:rsidRPr="004E5E51">
        <w:rPr>
          <w:rFonts w:ascii="Times" w:hAnsi="Times" w:cs="Arial"/>
          <w:color w:val="000000" w:themeColor="text1"/>
        </w:rPr>
        <w:t xml:space="preserve"> un tema que </w:t>
      </w:r>
      <w:ins w:id="213" w:author="Angélica Monroy" w:date="2014-10-19T13:27:00Z">
        <w:r w:rsidR="00C53DBD" w:rsidRPr="004E5E51">
          <w:rPr>
            <w:rFonts w:ascii="Times" w:hAnsi="Times" w:cs="Arial"/>
            <w:color w:val="000000" w:themeColor="text1"/>
          </w:rPr>
          <w:t>tú</w:t>
        </w:r>
      </w:ins>
      <w:r w:rsidRPr="004E5E51">
        <w:rPr>
          <w:rFonts w:ascii="Times" w:hAnsi="Times" w:cs="Arial"/>
          <w:color w:val="000000" w:themeColor="text1"/>
        </w:rPr>
        <w:t xml:space="preserve"> elijas. Considera que es importante comunicarte con otras personas para enriquecer tu visión del mundo, conocer alternativas de solución de problemas y aprender a convivir de manera pacífica. Todo lo anterior se fomenta al compartir un ensayo. ¡Anímate! </w:t>
      </w:r>
    </w:p>
    <w:p w14:paraId="046E929C" w14:textId="77777777" w:rsidR="007A7625" w:rsidRPr="004E5E51" w:rsidRDefault="007A7625" w:rsidP="002E0A3A">
      <w:pPr>
        <w:spacing w:after="0"/>
        <w:rPr>
          <w:rFonts w:ascii="Times" w:hAnsi="Times"/>
          <w:color w:val="000000" w:themeColor="text1"/>
          <w:highlight w:val="yellow"/>
        </w:rPr>
      </w:pPr>
    </w:p>
    <w:p w14:paraId="7F42F3A5" w14:textId="073F9FB3" w:rsidR="007A7625" w:rsidRPr="004E5E51" w:rsidRDefault="00EC1411" w:rsidP="002E0A3A">
      <w:pPr>
        <w:spacing w:after="0"/>
        <w:rPr>
          <w:rFonts w:ascii="Times" w:hAnsi="Times"/>
          <w:color w:val="000000" w:themeColor="text1"/>
        </w:rPr>
      </w:pPr>
      <w:ins w:id="214" w:author="Susana Moreno" w:date="2014-10-10T17:16:00Z">
        <w:r>
          <w:rPr>
            <w:rFonts w:ascii="Times" w:hAnsi="Times"/>
            <w:color w:val="000000" w:themeColor="text1"/>
          </w:rPr>
          <w:t>Pr</w:t>
        </w:r>
      </w:ins>
      <w:r w:rsidR="00512FAD">
        <w:rPr>
          <w:rFonts w:ascii="Times" w:hAnsi="Times"/>
          <w:color w:val="000000" w:themeColor="text1"/>
        </w:rPr>
        <w:t>ofundiz</w:t>
      </w:r>
      <w:ins w:id="215" w:author="Susana Moreno" w:date="2014-10-10T17:16:00Z">
        <w:r>
          <w:rPr>
            <w:rFonts w:ascii="Times" w:hAnsi="Times"/>
            <w:color w:val="000000" w:themeColor="text1"/>
          </w:rPr>
          <w:t>a</w:t>
        </w:r>
      </w:ins>
    </w:p>
    <w:p w14:paraId="4F17B15C" w14:textId="23618DC8" w:rsidR="002E0A3A" w:rsidRPr="004E5E51" w:rsidRDefault="00621979" w:rsidP="002E0A3A">
      <w:pPr>
        <w:spacing w:after="0"/>
        <w:rPr>
          <w:rFonts w:ascii="Times" w:hAnsi="Times"/>
          <w:highlight w:val="yellow"/>
        </w:rPr>
      </w:pPr>
      <w:r>
        <w:rPr>
          <w:rFonts w:ascii="Times" w:hAnsi="Times"/>
          <w:highlight w:val="yellow"/>
        </w:rPr>
        <w:t>[ES-S3-0</w:t>
      </w:r>
      <w:r w:rsidR="002E0A3A" w:rsidRPr="004E5E51">
        <w:rPr>
          <w:rFonts w:ascii="Times" w:hAnsi="Times"/>
          <w:highlight w:val="yellow"/>
        </w:rPr>
        <w:t>1-REC2</w:t>
      </w:r>
      <w:r w:rsidR="008E43FD" w:rsidRPr="004E5E51">
        <w:rPr>
          <w:rFonts w:ascii="Times" w:hAnsi="Times"/>
          <w:highlight w:val="yellow"/>
        </w:rPr>
        <w:t>2</w:t>
      </w:r>
      <w:r w:rsidR="002E0A3A" w:rsidRPr="004E5E51">
        <w:rPr>
          <w:rFonts w:ascii="Times" w:hAnsi="Times"/>
          <w:highlight w:val="yellow"/>
        </w:rPr>
        <w:t xml:space="preserve">0] </w:t>
      </w:r>
      <w:r w:rsidR="002E0A3A" w:rsidRPr="004E5E51">
        <w:rPr>
          <w:rFonts w:ascii="Times" w:hAnsi="Times"/>
          <w:color w:val="FF0000"/>
          <w:highlight w:val="yellow"/>
        </w:rPr>
        <w:t>NUEVO</w:t>
      </w:r>
    </w:p>
    <w:p w14:paraId="5AFBF2BB" w14:textId="7B2458BF" w:rsidR="002E0A3A" w:rsidRPr="004E5E51" w:rsidRDefault="00847EA7" w:rsidP="002E0A3A">
      <w:pPr>
        <w:spacing w:after="0"/>
        <w:rPr>
          <w:rFonts w:ascii="Times" w:hAnsi="Times"/>
          <w:b/>
        </w:rPr>
      </w:pPr>
      <w:r w:rsidRPr="0009601A">
        <w:rPr>
          <w:rFonts w:ascii="Times" w:hAnsi="Times"/>
          <w:b/>
        </w:rPr>
        <w:t xml:space="preserve">Proyecto: </w:t>
      </w:r>
      <w:r w:rsidR="002E0A3A" w:rsidRPr="004E5E51">
        <w:rPr>
          <w:rFonts w:ascii="Times" w:hAnsi="Times"/>
          <w:b/>
        </w:rPr>
        <w:t>Escribir un ensayo</w:t>
      </w:r>
    </w:p>
    <w:p w14:paraId="0E9BE7BF" w14:textId="3C7254AC" w:rsidR="002E0A3A" w:rsidRPr="004E5E51" w:rsidRDefault="00850A49" w:rsidP="002E0A3A">
      <w:pPr>
        <w:spacing w:after="0"/>
        <w:rPr>
          <w:rFonts w:ascii="Times" w:hAnsi="Times"/>
        </w:rPr>
      </w:pPr>
      <w:r w:rsidRPr="004E5E51">
        <w:rPr>
          <w:rFonts w:ascii="Times" w:hAnsi="Times"/>
        </w:rPr>
        <w:t>P</w:t>
      </w:r>
      <w:r w:rsidR="007A7625" w:rsidRPr="004E5E51">
        <w:rPr>
          <w:rFonts w:ascii="Times" w:hAnsi="Times"/>
        </w:rPr>
        <w:t>royecto para escribir un ensayo</w:t>
      </w:r>
    </w:p>
    <w:p w14:paraId="494757F1" w14:textId="77777777" w:rsidR="00CB1917" w:rsidRPr="004E5E51" w:rsidRDefault="00CB1917" w:rsidP="00CC5C2E">
      <w:pPr>
        <w:spacing w:after="0"/>
        <w:rPr>
          <w:rFonts w:ascii="Times" w:hAnsi="Times"/>
        </w:rPr>
      </w:pPr>
    </w:p>
    <w:p w14:paraId="09271198" w14:textId="77777777" w:rsidR="007A7625" w:rsidRPr="004E5E51" w:rsidRDefault="007A7625" w:rsidP="00CC5C2E">
      <w:pPr>
        <w:spacing w:after="0"/>
        <w:rPr>
          <w:rFonts w:ascii="Times" w:hAnsi="Times"/>
        </w:rPr>
      </w:pPr>
    </w:p>
    <w:p w14:paraId="738AF060" w14:textId="77777777" w:rsidR="007A7625" w:rsidRPr="004E5E51" w:rsidRDefault="007A7625">
      <w:pPr>
        <w:rPr>
          <w:rFonts w:ascii="Times" w:hAnsi="Times"/>
          <w:highlight w:val="yellow"/>
        </w:rPr>
      </w:pPr>
      <w:r w:rsidRPr="004E5E51">
        <w:rPr>
          <w:rFonts w:ascii="Times" w:hAnsi="Times"/>
          <w:highlight w:val="yellow"/>
        </w:rPr>
        <w:br w:type="page"/>
      </w:r>
    </w:p>
    <w:p w14:paraId="1ED7AB69" w14:textId="02908FE2" w:rsidR="00054A93" w:rsidRPr="004E5E51" w:rsidRDefault="00054A93" w:rsidP="00F21DA8">
      <w:pPr>
        <w:spacing w:after="0"/>
        <w:rPr>
          <w:rFonts w:ascii="Times" w:hAnsi="Times"/>
          <w:highlight w:val="yellow"/>
        </w:rPr>
      </w:pPr>
      <w:r w:rsidRPr="004E5E51">
        <w:rPr>
          <w:rFonts w:ascii="Times" w:hAnsi="Times"/>
          <w:highlight w:val="yellow"/>
        </w:rPr>
        <w:lastRenderedPageBreak/>
        <w:t>[SECCIÓN 1]</w:t>
      </w:r>
      <w:r w:rsidRPr="004E5E51">
        <w:rPr>
          <w:rFonts w:ascii="Times" w:hAnsi="Times"/>
        </w:rPr>
        <w:t>Fin de unidad</w:t>
      </w:r>
    </w:p>
    <w:p w14:paraId="52D7A3C0" w14:textId="77777777" w:rsidR="00054A93" w:rsidRPr="004E5E51" w:rsidRDefault="00054A93" w:rsidP="00F21DA8">
      <w:pPr>
        <w:spacing w:after="0"/>
        <w:rPr>
          <w:rFonts w:ascii="Times" w:hAnsi="Times"/>
          <w:highlight w:val="yellow"/>
        </w:rPr>
      </w:pPr>
    </w:p>
    <w:p w14:paraId="4CC8FC60" w14:textId="51493E50" w:rsidR="00F21DA8" w:rsidRPr="004E5E51" w:rsidRDefault="00621979" w:rsidP="00F21DA8">
      <w:pPr>
        <w:spacing w:after="0"/>
        <w:rPr>
          <w:rFonts w:ascii="Times" w:hAnsi="Times"/>
          <w:highlight w:val="yellow"/>
        </w:rPr>
      </w:pPr>
      <w:r>
        <w:rPr>
          <w:rFonts w:ascii="Times" w:hAnsi="Times"/>
          <w:highlight w:val="yellow"/>
        </w:rPr>
        <w:t>[ES-S3-0</w:t>
      </w:r>
      <w:r w:rsidR="00F21DA8" w:rsidRPr="004E5E51">
        <w:rPr>
          <w:rFonts w:ascii="Times" w:hAnsi="Times"/>
          <w:highlight w:val="yellow"/>
        </w:rPr>
        <w:t>1-REC2</w:t>
      </w:r>
      <w:r w:rsidR="008E43FD" w:rsidRPr="004E5E51">
        <w:rPr>
          <w:rFonts w:ascii="Times" w:hAnsi="Times"/>
          <w:highlight w:val="yellow"/>
        </w:rPr>
        <w:t>3</w:t>
      </w:r>
      <w:r w:rsidR="00F21DA8" w:rsidRPr="004E5E51">
        <w:rPr>
          <w:rFonts w:ascii="Times" w:hAnsi="Times"/>
          <w:highlight w:val="yellow"/>
        </w:rPr>
        <w:t xml:space="preserve">0] </w:t>
      </w:r>
      <w:r w:rsidR="00F21DA8" w:rsidRPr="004E5E51">
        <w:rPr>
          <w:rFonts w:ascii="Times" w:hAnsi="Times"/>
          <w:color w:val="FF0000"/>
          <w:highlight w:val="yellow"/>
        </w:rPr>
        <w:t>NUEVO</w:t>
      </w:r>
    </w:p>
    <w:p w14:paraId="5586DAFF" w14:textId="762F90A5" w:rsidR="00F21DA8" w:rsidRPr="004E5E51" w:rsidRDefault="00F21DA8" w:rsidP="00F21DA8">
      <w:pPr>
        <w:spacing w:after="0"/>
        <w:rPr>
          <w:rFonts w:ascii="Times" w:hAnsi="Times"/>
          <w:b/>
        </w:rPr>
      </w:pPr>
      <w:r w:rsidRPr="004E5E51">
        <w:rPr>
          <w:rFonts w:ascii="Times" w:hAnsi="Times"/>
          <w:b/>
        </w:rPr>
        <w:t>Mapa conceptual</w:t>
      </w:r>
    </w:p>
    <w:p w14:paraId="318C4699" w14:textId="20E530D4" w:rsidR="00F21DA8" w:rsidRPr="004E5E51" w:rsidRDefault="00850A49" w:rsidP="00F21DA8">
      <w:pPr>
        <w:spacing w:after="0"/>
        <w:rPr>
          <w:rFonts w:ascii="Times" w:hAnsi="Times"/>
        </w:rPr>
      </w:pPr>
      <w:r w:rsidRPr="004E5E51">
        <w:rPr>
          <w:rFonts w:ascii="Times" w:hAnsi="Times"/>
        </w:rPr>
        <w:t>Mapa conceptual del tema El ensayo académico</w:t>
      </w:r>
    </w:p>
    <w:p w14:paraId="5BA5F0D4" w14:textId="77777777" w:rsidR="00CB1917" w:rsidRPr="004E5E51" w:rsidRDefault="00CB1917" w:rsidP="00CC5C2E">
      <w:pPr>
        <w:spacing w:after="0"/>
        <w:rPr>
          <w:rFonts w:ascii="Times" w:hAnsi="Times"/>
        </w:rPr>
      </w:pPr>
    </w:p>
    <w:p w14:paraId="794F7598" w14:textId="4B0FD247" w:rsidR="00F21DA8" w:rsidRPr="004E5E51" w:rsidRDefault="00621979" w:rsidP="00F21DA8">
      <w:pPr>
        <w:spacing w:after="0"/>
        <w:rPr>
          <w:rFonts w:ascii="Times" w:hAnsi="Times"/>
          <w:highlight w:val="yellow"/>
        </w:rPr>
      </w:pPr>
      <w:r>
        <w:rPr>
          <w:rFonts w:ascii="Times" w:hAnsi="Times"/>
          <w:highlight w:val="yellow"/>
        </w:rPr>
        <w:t>[ES-S3-0</w:t>
      </w:r>
      <w:r w:rsidR="00F21DA8" w:rsidRPr="004E5E51">
        <w:rPr>
          <w:rFonts w:ascii="Times" w:hAnsi="Times"/>
          <w:highlight w:val="yellow"/>
        </w:rPr>
        <w:t>1-REC2</w:t>
      </w:r>
      <w:r w:rsidR="008E43FD" w:rsidRPr="004E5E51">
        <w:rPr>
          <w:rFonts w:ascii="Times" w:hAnsi="Times"/>
          <w:highlight w:val="yellow"/>
        </w:rPr>
        <w:t>4</w:t>
      </w:r>
      <w:r w:rsidR="00F21DA8" w:rsidRPr="004E5E51">
        <w:rPr>
          <w:rFonts w:ascii="Times" w:hAnsi="Times"/>
          <w:highlight w:val="yellow"/>
        </w:rPr>
        <w:t xml:space="preserve">0] </w:t>
      </w:r>
      <w:r w:rsidR="00F21DA8" w:rsidRPr="004E5E51">
        <w:rPr>
          <w:rFonts w:ascii="Times" w:hAnsi="Times"/>
          <w:color w:val="FF0000"/>
          <w:highlight w:val="yellow"/>
        </w:rPr>
        <w:t>NUEVO</w:t>
      </w:r>
    </w:p>
    <w:p w14:paraId="785F3B61" w14:textId="2EDB68BB" w:rsidR="00F21DA8" w:rsidRPr="004E5E51" w:rsidRDefault="00F21DA8" w:rsidP="00F21DA8">
      <w:pPr>
        <w:spacing w:after="0"/>
        <w:rPr>
          <w:rFonts w:ascii="Times" w:hAnsi="Times"/>
          <w:b/>
        </w:rPr>
      </w:pPr>
      <w:r w:rsidRPr="004E5E51">
        <w:rPr>
          <w:rFonts w:ascii="Times" w:hAnsi="Times"/>
          <w:b/>
        </w:rPr>
        <w:t>Evaluación</w:t>
      </w:r>
    </w:p>
    <w:p w14:paraId="0244F670" w14:textId="0BBB7431" w:rsidR="008C1B5B" w:rsidRPr="004E5E51" w:rsidRDefault="00850A49" w:rsidP="00F21DA8">
      <w:pPr>
        <w:spacing w:after="0"/>
        <w:rPr>
          <w:rFonts w:ascii="Times" w:hAnsi="Times"/>
        </w:rPr>
      </w:pPr>
      <w:r w:rsidRPr="004E5E51">
        <w:rPr>
          <w:rFonts w:ascii="Times" w:hAnsi="Times"/>
        </w:rPr>
        <w:t xml:space="preserve">Actividad que permite evaluar </w:t>
      </w:r>
      <w:r w:rsidR="007530AF">
        <w:rPr>
          <w:rFonts w:ascii="Times" w:hAnsi="Times"/>
        </w:rPr>
        <w:t>los</w:t>
      </w:r>
      <w:r w:rsidR="005C2112">
        <w:rPr>
          <w:rFonts w:ascii="Times" w:hAnsi="Times"/>
        </w:rPr>
        <w:t xml:space="preserve"> conocimientos</w:t>
      </w:r>
      <w:r w:rsidR="007530AF">
        <w:rPr>
          <w:rFonts w:ascii="Times" w:hAnsi="Times"/>
        </w:rPr>
        <w:t xml:space="preserve"> del alumno</w:t>
      </w:r>
      <w:r w:rsidR="005C2112">
        <w:rPr>
          <w:rFonts w:ascii="Times" w:hAnsi="Times"/>
        </w:rPr>
        <w:t xml:space="preserve"> </w:t>
      </w:r>
      <w:r w:rsidRPr="004E5E51">
        <w:rPr>
          <w:rFonts w:ascii="Times" w:hAnsi="Times"/>
        </w:rPr>
        <w:t>sobre el tema El ensayo académico</w:t>
      </w:r>
    </w:p>
    <w:p w14:paraId="7EEC95E2" w14:textId="77777777" w:rsidR="00054A93" w:rsidRDefault="00054A93" w:rsidP="00F21DA8">
      <w:pPr>
        <w:spacing w:after="0"/>
        <w:rPr>
          <w:rFonts w:ascii="Times" w:hAnsi="Times"/>
        </w:rPr>
      </w:pPr>
    </w:p>
    <w:p w14:paraId="4B19D485" w14:textId="5ED2D499" w:rsidR="00C36EC0" w:rsidRPr="004E5E51" w:rsidRDefault="00C36EC0" w:rsidP="00F21DA8">
      <w:pPr>
        <w:spacing w:after="0"/>
        <w:rPr>
          <w:rFonts w:ascii="Times" w:hAnsi="Times"/>
        </w:rPr>
      </w:pPr>
      <w:r>
        <w:rPr>
          <w:rFonts w:ascii="Times" w:hAnsi="Times"/>
          <w:highlight w:val="yellow"/>
        </w:rPr>
        <w:t>[ES-S3-0</w:t>
      </w:r>
      <w:r w:rsidRPr="004E5E51">
        <w:rPr>
          <w:rFonts w:ascii="Times" w:hAnsi="Times"/>
          <w:highlight w:val="yellow"/>
        </w:rPr>
        <w:t>1-REC2</w:t>
      </w:r>
      <w:r>
        <w:rPr>
          <w:rFonts w:ascii="Times" w:hAnsi="Times"/>
          <w:highlight w:val="yellow"/>
        </w:rPr>
        <w:t>5</w:t>
      </w:r>
      <w:r w:rsidRPr="004E5E51">
        <w:rPr>
          <w:rFonts w:ascii="Times" w:hAnsi="Times"/>
          <w:highlight w:val="yellow"/>
        </w:rPr>
        <w:t xml:space="preserve">0] </w:t>
      </w:r>
      <w:r w:rsidRPr="004E5E51">
        <w:rPr>
          <w:rFonts w:ascii="Times" w:hAnsi="Times"/>
          <w:color w:val="FF0000"/>
          <w:highlight w:val="yellow"/>
        </w:rPr>
        <w:t>NUEVO</w:t>
      </w:r>
    </w:p>
    <w:p w14:paraId="553EF591" w14:textId="6B5F8CD2" w:rsidR="00054A93" w:rsidRPr="004E5E51" w:rsidRDefault="00054A93" w:rsidP="00F21DA8">
      <w:pPr>
        <w:spacing w:after="0"/>
        <w:rPr>
          <w:rFonts w:ascii="Times" w:hAnsi="Times"/>
          <w:b/>
        </w:rPr>
      </w:pPr>
      <w:r w:rsidRPr="004E5E51">
        <w:rPr>
          <w:rFonts w:ascii="Times" w:hAnsi="Times"/>
          <w:b/>
        </w:rPr>
        <w:t>Webs de referencia</w:t>
      </w:r>
    </w:p>
    <w:p w14:paraId="26C92892" w14:textId="77777777" w:rsidR="009D7E43" w:rsidRPr="004E5E51" w:rsidRDefault="009D7E43" w:rsidP="00F21DA8">
      <w:pPr>
        <w:spacing w:after="0"/>
        <w:rPr>
          <w:rFonts w:ascii="Times" w:hAnsi="Times"/>
        </w:rPr>
      </w:pPr>
    </w:p>
    <w:sectPr w:rsidR="009D7E43" w:rsidRPr="004E5E51" w:rsidSect="00FC30C2">
      <w:headerReference w:type="even" r:id="rId11"/>
      <w:headerReference w:type="default" r:id="rId1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25EA9" w14:textId="77777777" w:rsidR="00346730" w:rsidRDefault="00346730">
      <w:pPr>
        <w:spacing w:after="0"/>
      </w:pPr>
      <w:r>
        <w:separator/>
      </w:r>
    </w:p>
  </w:endnote>
  <w:endnote w:type="continuationSeparator" w:id="0">
    <w:p w14:paraId="7A8AD639" w14:textId="77777777" w:rsidR="00346730" w:rsidRDefault="003467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3E53E" w14:textId="77777777" w:rsidR="00346730" w:rsidRDefault="00346730">
      <w:pPr>
        <w:spacing w:after="0"/>
      </w:pPr>
      <w:r>
        <w:separator/>
      </w:r>
    </w:p>
  </w:footnote>
  <w:footnote w:type="continuationSeparator" w:id="0">
    <w:p w14:paraId="1A36ADE6" w14:textId="77777777" w:rsidR="00346730" w:rsidRDefault="0034673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04489C" w:rsidRDefault="0004489C" w:rsidP="00164E57">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04489C" w:rsidRDefault="0004489C"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04489C" w:rsidRDefault="0004489C" w:rsidP="00164E57">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C60FD">
      <w:rPr>
        <w:rStyle w:val="Nmerodepgina"/>
        <w:noProof/>
      </w:rPr>
      <w:t>1</w:t>
    </w:r>
    <w:r>
      <w:rPr>
        <w:rStyle w:val="Nmerodepgina"/>
      </w:rPr>
      <w:fldChar w:fldCharType="end"/>
    </w:r>
  </w:p>
  <w:p w14:paraId="5F223E2B" w14:textId="7EAD655E" w:rsidR="00346730" w:rsidRPr="00F16D37" w:rsidRDefault="00346730"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ES</w:t>
    </w:r>
    <w:r w:rsidRPr="00F16D37">
      <w:rPr>
        <w:rFonts w:ascii="Times" w:hAnsi="Times"/>
        <w:sz w:val="20"/>
        <w:szCs w:val="20"/>
        <w:highlight w:val="yellow"/>
      </w:rPr>
      <w:t>_S3_0</w:t>
    </w:r>
    <w:r>
      <w:rPr>
        <w:rFonts w:ascii="Times" w:hAnsi="Times"/>
        <w:sz w:val="20"/>
        <w:szCs w:val="20"/>
        <w:highlight w:val="yellow"/>
      </w:rPr>
      <w:t>1</w:t>
    </w:r>
    <w:r w:rsidRPr="00F16D37">
      <w:rPr>
        <w:rFonts w:ascii="Times" w:hAnsi="Times"/>
        <w:sz w:val="20"/>
        <w:szCs w:val="20"/>
        <w:highlight w:val="yellow"/>
      </w:rPr>
      <w:t>_MX]</w:t>
    </w:r>
    <w:r w:rsidRPr="00F16D37">
      <w:rPr>
        <w:rFonts w:ascii="Times" w:hAnsi="Times"/>
        <w:sz w:val="20"/>
        <w:szCs w:val="20"/>
      </w:rPr>
      <w:t xml:space="preserve"> </w:t>
    </w:r>
    <w:r>
      <w:rPr>
        <w:rFonts w:ascii="Times" w:hAnsi="Times"/>
        <w:sz w:val="20"/>
        <w:szCs w:val="20"/>
      </w:rPr>
      <w:t xml:space="preserve">Guion 1. </w:t>
    </w:r>
    <w:r w:rsidRPr="0004489C">
      <w:rPr>
        <w:b/>
        <w:sz w:val="22"/>
        <w:szCs w:val="22"/>
      </w:rPr>
      <w:t>El ensayo académico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3"/>
  </w:num>
  <w:num w:numId="4">
    <w:abstractNumId w:val="2"/>
  </w:num>
  <w:num w:numId="5">
    <w:abstractNumId w:val="20"/>
  </w:num>
  <w:num w:numId="6">
    <w:abstractNumId w:val="10"/>
  </w:num>
  <w:num w:numId="7">
    <w:abstractNumId w:val="6"/>
  </w:num>
  <w:num w:numId="8">
    <w:abstractNumId w:val="12"/>
  </w:num>
  <w:num w:numId="9">
    <w:abstractNumId w:val="24"/>
  </w:num>
  <w:num w:numId="10">
    <w:abstractNumId w:val="4"/>
  </w:num>
  <w:num w:numId="11">
    <w:abstractNumId w:val="17"/>
  </w:num>
  <w:num w:numId="12">
    <w:abstractNumId w:val="30"/>
  </w:num>
  <w:num w:numId="13">
    <w:abstractNumId w:val="16"/>
  </w:num>
  <w:num w:numId="14">
    <w:abstractNumId w:val="18"/>
  </w:num>
  <w:num w:numId="15">
    <w:abstractNumId w:val="28"/>
  </w:num>
  <w:num w:numId="16">
    <w:abstractNumId w:val="26"/>
  </w:num>
  <w:num w:numId="17">
    <w:abstractNumId w:val="31"/>
  </w:num>
  <w:num w:numId="18">
    <w:abstractNumId w:val="21"/>
  </w:num>
  <w:num w:numId="19">
    <w:abstractNumId w:val="14"/>
  </w:num>
  <w:num w:numId="20">
    <w:abstractNumId w:val="8"/>
  </w:num>
  <w:num w:numId="21">
    <w:abstractNumId w:val="32"/>
  </w:num>
  <w:num w:numId="22">
    <w:abstractNumId w:val="9"/>
  </w:num>
  <w:num w:numId="23">
    <w:abstractNumId w:val="1"/>
  </w:num>
  <w:num w:numId="24">
    <w:abstractNumId w:val="23"/>
  </w:num>
  <w:num w:numId="25">
    <w:abstractNumId w:val="22"/>
  </w:num>
  <w:num w:numId="26">
    <w:abstractNumId w:val="25"/>
  </w:num>
  <w:num w:numId="27">
    <w:abstractNumId w:val="11"/>
  </w:num>
  <w:num w:numId="28">
    <w:abstractNumId w:val="7"/>
  </w:num>
  <w:num w:numId="29">
    <w:abstractNumId w:val="15"/>
  </w:num>
  <w:num w:numId="30">
    <w:abstractNumId w:val="0"/>
  </w:num>
  <w:num w:numId="31">
    <w:abstractNumId w:val="27"/>
  </w:num>
  <w:num w:numId="32">
    <w:abstractNumId w:val="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277F7"/>
    <w:rsid w:val="000278CC"/>
    <w:rsid w:val="00030E2D"/>
    <w:rsid w:val="00033394"/>
    <w:rsid w:val="00033A3A"/>
    <w:rsid w:val="0003581C"/>
    <w:rsid w:val="00035DDC"/>
    <w:rsid w:val="00036F85"/>
    <w:rsid w:val="00037FDF"/>
    <w:rsid w:val="00040B51"/>
    <w:rsid w:val="0004273E"/>
    <w:rsid w:val="00042A94"/>
    <w:rsid w:val="0004489C"/>
    <w:rsid w:val="000468AD"/>
    <w:rsid w:val="00046EB5"/>
    <w:rsid w:val="00046F41"/>
    <w:rsid w:val="00047627"/>
    <w:rsid w:val="00054A93"/>
    <w:rsid w:val="0005679F"/>
    <w:rsid w:val="00056BFD"/>
    <w:rsid w:val="00056FCF"/>
    <w:rsid w:val="000573A2"/>
    <w:rsid w:val="00057679"/>
    <w:rsid w:val="000629EA"/>
    <w:rsid w:val="00064F7F"/>
    <w:rsid w:val="000716B5"/>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5A8D"/>
    <w:rsid w:val="000C0B3F"/>
    <w:rsid w:val="000C4BAB"/>
    <w:rsid w:val="000C602F"/>
    <w:rsid w:val="000D0E70"/>
    <w:rsid w:val="000D3304"/>
    <w:rsid w:val="000D3AAA"/>
    <w:rsid w:val="000D76CE"/>
    <w:rsid w:val="000E1629"/>
    <w:rsid w:val="000E1E66"/>
    <w:rsid w:val="000E50F5"/>
    <w:rsid w:val="000E56BF"/>
    <w:rsid w:val="000E7362"/>
    <w:rsid w:val="000F0C7A"/>
    <w:rsid w:val="000F3118"/>
    <w:rsid w:val="000F7B46"/>
    <w:rsid w:val="001018BE"/>
    <w:rsid w:val="00101D89"/>
    <w:rsid w:val="0011245D"/>
    <w:rsid w:val="00112EDC"/>
    <w:rsid w:val="00121317"/>
    <w:rsid w:val="001239A8"/>
    <w:rsid w:val="001246F9"/>
    <w:rsid w:val="001300C4"/>
    <w:rsid w:val="001316BE"/>
    <w:rsid w:val="0013385F"/>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9FB"/>
    <w:rsid w:val="0023016E"/>
    <w:rsid w:val="00230B4F"/>
    <w:rsid w:val="00232291"/>
    <w:rsid w:val="0023765B"/>
    <w:rsid w:val="002406F9"/>
    <w:rsid w:val="00243875"/>
    <w:rsid w:val="00244336"/>
    <w:rsid w:val="002514C9"/>
    <w:rsid w:val="00252A72"/>
    <w:rsid w:val="00257DDB"/>
    <w:rsid w:val="002632B2"/>
    <w:rsid w:val="00264B58"/>
    <w:rsid w:val="00272066"/>
    <w:rsid w:val="00273007"/>
    <w:rsid w:val="00276C9D"/>
    <w:rsid w:val="00285778"/>
    <w:rsid w:val="00285811"/>
    <w:rsid w:val="002973CB"/>
    <w:rsid w:val="002A07B3"/>
    <w:rsid w:val="002A1E54"/>
    <w:rsid w:val="002A239D"/>
    <w:rsid w:val="002A239E"/>
    <w:rsid w:val="002A6B17"/>
    <w:rsid w:val="002A768B"/>
    <w:rsid w:val="002B0F59"/>
    <w:rsid w:val="002B253B"/>
    <w:rsid w:val="002C194D"/>
    <w:rsid w:val="002C2770"/>
    <w:rsid w:val="002C5ADE"/>
    <w:rsid w:val="002C7D17"/>
    <w:rsid w:val="002D1656"/>
    <w:rsid w:val="002D2B46"/>
    <w:rsid w:val="002D2FE7"/>
    <w:rsid w:val="002E0A3A"/>
    <w:rsid w:val="002E34D4"/>
    <w:rsid w:val="002E7393"/>
    <w:rsid w:val="002F3FB5"/>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6179"/>
    <w:rsid w:val="00376B66"/>
    <w:rsid w:val="003812EB"/>
    <w:rsid w:val="0038315B"/>
    <w:rsid w:val="0038456F"/>
    <w:rsid w:val="00385C30"/>
    <w:rsid w:val="00385E3E"/>
    <w:rsid w:val="003926E6"/>
    <w:rsid w:val="00394AE7"/>
    <w:rsid w:val="00395F9D"/>
    <w:rsid w:val="00396E33"/>
    <w:rsid w:val="003A0493"/>
    <w:rsid w:val="003A2A39"/>
    <w:rsid w:val="003A3208"/>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2512A"/>
    <w:rsid w:val="00425943"/>
    <w:rsid w:val="004274ED"/>
    <w:rsid w:val="004274FA"/>
    <w:rsid w:val="00436E0A"/>
    <w:rsid w:val="00440AF7"/>
    <w:rsid w:val="0044314A"/>
    <w:rsid w:val="004434F2"/>
    <w:rsid w:val="00446FBC"/>
    <w:rsid w:val="004506D7"/>
    <w:rsid w:val="00453D0F"/>
    <w:rsid w:val="00453DA5"/>
    <w:rsid w:val="00455E58"/>
    <w:rsid w:val="0046182F"/>
    <w:rsid w:val="00461BC5"/>
    <w:rsid w:val="0046708B"/>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7D0C"/>
    <w:rsid w:val="004D3002"/>
    <w:rsid w:val="004D65E8"/>
    <w:rsid w:val="004D7C1C"/>
    <w:rsid w:val="004E0C44"/>
    <w:rsid w:val="004E50F2"/>
    <w:rsid w:val="004E5E51"/>
    <w:rsid w:val="004E742B"/>
    <w:rsid w:val="004F341B"/>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4275"/>
    <w:rsid w:val="0056759D"/>
    <w:rsid w:val="005700AC"/>
    <w:rsid w:val="00571AE9"/>
    <w:rsid w:val="00572014"/>
    <w:rsid w:val="005726E4"/>
    <w:rsid w:val="00572B35"/>
    <w:rsid w:val="00574A97"/>
    <w:rsid w:val="00576218"/>
    <w:rsid w:val="00577D57"/>
    <w:rsid w:val="005852AD"/>
    <w:rsid w:val="00587381"/>
    <w:rsid w:val="005919AA"/>
    <w:rsid w:val="005939BA"/>
    <w:rsid w:val="00593DFD"/>
    <w:rsid w:val="005A3B16"/>
    <w:rsid w:val="005A40CA"/>
    <w:rsid w:val="005A4C1A"/>
    <w:rsid w:val="005B35C1"/>
    <w:rsid w:val="005B61F4"/>
    <w:rsid w:val="005B648B"/>
    <w:rsid w:val="005B6E01"/>
    <w:rsid w:val="005C0797"/>
    <w:rsid w:val="005C2112"/>
    <w:rsid w:val="005C2681"/>
    <w:rsid w:val="005C40A1"/>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42768"/>
    <w:rsid w:val="00645669"/>
    <w:rsid w:val="0065038E"/>
    <w:rsid w:val="006603DE"/>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4CD5"/>
    <w:rsid w:val="006C075F"/>
    <w:rsid w:val="006C17DF"/>
    <w:rsid w:val="006C46A1"/>
    <w:rsid w:val="006C690F"/>
    <w:rsid w:val="006D24A3"/>
    <w:rsid w:val="006D3E7D"/>
    <w:rsid w:val="006D4074"/>
    <w:rsid w:val="006E04FF"/>
    <w:rsid w:val="006E3DFC"/>
    <w:rsid w:val="006E3FCB"/>
    <w:rsid w:val="006E73F7"/>
    <w:rsid w:val="006E7704"/>
    <w:rsid w:val="006F3F0A"/>
    <w:rsid w:val="006F7D3C"/>
    <w:rsid w:val="0070244F"/>
    <w:rsid w:val="00702D33"/>
    <w:rsid w:val="00704D28"/>
    <w:rsid w:val="00706A0F"/>
    <w:rsid w:val="00706AB7"/>
    <w:rsid w:val="00706FEB"/>
    <w:rsid w:val="007070AC"/>
    <w:rsid w:val="007109CF"/>
    <w:rsid w:val="007114E8"/>
    <w:rsid w:val="00723E98"/>
    <w:rsid w:val="00724705"/>
    <w:rsid w:val="00724CA8"/>
    <w:rsid w:val="00725D66"/>
    <w:rsid w:val="007311BE"/>
    <w:rsid w:val="00736490"/>
    <w:rsid w:val="007415A9"/>
    <w:rsid w:val="00741C41"/>
    <w:rsid w:val="00742DFC"/>
    <w:rsid w:val="007454E3"/>
    <w:rsid w:val="007466A1"/>
    <w:rsid w:val="00747361"/>
    <w:rsid w:val="007530AF"/>
    <w:rsid w:val="0075379D"/>
    <w:rsid w:val="00753E7B"/>
    <w:rsid w:val="007574BF"/>
    <w:rsid w:val="0077084B"/>
    <w:rsid w:val="00772B97"/>
    <w:rsid w:val="00773DE0"/>
    <w:rsid w:val="00780218"/>
    <w:rsid w:val="007814A8"/>
    <w:rsid w:val="00782988"/>
    <w:rsid w:val="00782D81"/>
    <w:rsid w:val="00783621"/>
    <w:rsid w:val="007838F6"/>
    <w:rsid w:val="00785E93"/>
    <w:rsid w:val="00785F84"/>
    <w:rsid w:val="007864B8"/>
    <w:rsid w:val="00787A56"/>
    <w:rsid w:val="00791AD7"/>
    <w:rsid w:val="00793B45"/>
    <w:rsid w:val="00794716"/>
    <w:rsid w:val="00794815"/>
    <w:rsid w:val="00797AF2"/>
    <w:rsid w:val="007A0EDA"/>
    <w:rsid w:val="007A45A9"/>
    <w:rsid w:val="007A6FCA"/>
    <w:rsid w:val="007A7625"/>
    <w:rsid w:val="007B08A6"/>
    <w:rsid w:val="007B0BEE"/>
    <w:rsid w:val="007B2236"/>
    <w:rsid w:val="007B341F"/>
    <w:rsid w:val="007C192C"/>
    <w:rsid w:val="007C5226"/>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1D79"/>
    <w:rsid w:val="0087270D"/>
    <w:rsid w:val="00875612"/>
    <w:rsid w:val="008819B4"/>
    <w:rsid w:val="008825B3"/>
    <w:rsid w:val="0088291C"/>
    <w:rsid w:val="0089265D"/>
    <w:rsid w:val="00893017"/>
    <w:rsid w:val="008969D0"/>
    <w:rsid w:val="008A00D9"/>
    <w:rsid w:val="008A0D4A"/>
    <w:rsid w:val="008A1BD7"/>
    <w:rsid w:val="008A4D14"/>
    <w:rsid w:val="008A51E7"/>
    <w:rsid w:val="008B03F7"/>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4B10"/>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C60FD"/>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4D27"/>
    <w:rsid w:val="00AA58F3"/>
    <w:rsid w:val="00AA5CE7"/>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4302"/>
    <w:rsid w:val="00AF78AB"/>
    <w:rsid w:val="00AF7F27"/>
    <w:rsid w:val="00AF7F33"/>
    <w:rsid w:val="00B06769"/>
    <w:rsid w:val="00B10D84"/>
    <w:rsid w:val="00B11370"/>
    <w:rsid w:val="00B11A7A"/>
    <w:rsid w:val="00B209BA"/>
    <w:rsid w:val="00B22015"/>
    <w:rsid w:val="00B22B6E"/>
    <w:rsid w:val="00B2419E"/>
    <w:rsid w:val="00B25962"/>
    <w:rsid w:val="00B3006B"/>
    <w:rsid w:val="00B300F7"/>
    <w:rsid w:val="00B32575"/>
    <w:rsid w:val="00B32A55"/>
    <w:rsid w:val="00B36897"/>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710F"/>
    <w:rsid w:val="00D707C1"/>
    <w:rsid w:val="00D72969"/>
    <w:rsid w:val="00D73498"/>
    <w:rsid w:val="00D73B7B"/>
    <w:rsid w:val="00D80AC4"/>
    <w:rsid w:val="00D821FA"/>
    <w:rsid w:val="00D8413A"/>
    <w:rsid w:val="00D844E0"/>
    <w:rsid w:val="00D879CA"/>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1AEC"/>
    <w:rsid w:val="00DF25AE"/>
    <w:rsid w:val="00DF28B1"/>
    <w:rsid w:val="00DF44F5"/>
    <w:rsid w:val="00DF7895"/>
    <w:rsid w:val="00E00B89"/>
    <w:rsid w:val="00E01400"/>
    <w:rsid w:val="00E03BA9"/>
    <w:rsid w:val="00E04646"/>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7395"/>
    <w:rsid w:val="00E67616"/>
    <w:rsid w:val="00E679E2"/>
    <w:rsid w:val="00E7313F"/>
    <w:rsid w:val="00E73BCB"/>
    <w:rsid w:val="00E73D7C"/>
    <w:rsid w:val="00E74924"/>
    <w:rsid w:val="00E75ACB"/>
    <w:rsid w:val="00E80876"/>
    <w:rsid w:val="00E85C68"/>
    <w:rsid w:val="00E90F5C"/>
    <w:rsid w:val="00E9108F"/>
    <w:rsid w:val="00E91EEC"/>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86C"/>
    <w:rsid w:val="00F16D37"/>
    <w:rsid w:val="00F17BD9"/>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5CA2"/>
    <w:rsid w:val="00F97348"/>
    <w:rsid w:val="00F974C1"/>
    <w:rsid w:val="00FA3E01"/>
    <w:rsid w:val="00FA4496"/>
    <w:rsid w:val="00FA5916"/>
    <w:rsid w:val="00FA7710"/>
    <w:rsid w:val="00FB30B8"/>
    <w:rsid w:val="00FB5911"/>
    <w:rsid w:val="00FB7B12"/>
    <w:rsid w:val="00FC30C2"/>
    <w:rsid w:val="00FD09C7"/>
    <w:rsid w:val="00FD2625"/>
    <w:rsid w:val="00FD2B9B"/>
    <w:rsid w:val="00FD562B"/>
    <w:rsid w:val="00FD5656"/>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2643B8E"/>
  <w15:docId w15:val="{EE40A635-DEBC-43A7-BC05-4B293BB8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MYtaqiYLl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EDE4D-54A1-40C8-AF78-D2306F011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5201</Words>
  <Characters>28607</Characters>
  <Application>Microsoft Office Word</Application>
  <DocSecurity>0</DocSecurity>
  <Lines>238</Lines>
  <Paragraphs>67</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33741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AULA PLACOL 1</cp:lastModifiedBy>
  <cp:revision>48</cp:revision>
  <dcterms:created xsi:type="dcterms:W3CDTF">2014-10-21T10:19:00Z</dcterms:created>
  <dcterms:modified xsi:type="dcterms:W3CDTF">2015-01-05T18:21:00Z</dcterms:modified>
  <cp:category/>
</cp:coreProperties>
</file>